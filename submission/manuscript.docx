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D3F78" w14:textId="18D85345" w:rsidR="00F03B5E" w:rsidRPr="00BC2FD0" w:rsidRDefault="0000453B" w:rsidP="00E55588">
      <w:pPr>
        <w:adjustRightInd w:val="0"/>
        <w:snapToGrid w:val="0"/>
        <w:spacing w:line="480" w:lineRule="auto"/>
        <w:ind w:left="144"/>
        <w:jc w:val="both"/>
        <w:rPr>
          <w:rFonts w:ascii="Arial" w:hAnsi="Arial" w:cs="Arial"/>
          <w:b/>
          <w:bCs/>
          <w:color w:val="000000" w:themeColor="text1"/>
          <w:sz w:val="22"/>
          <w:szCs w:val="22"/>
        </w:rPr>
      </w:pPr>
      <w:r w:rsidRPr="00BC2FD0">
        <w:rPr>
          <w:rFonts w:ascii="Arial" w:hAnsi="Arial" w:cs="Arial"/>
          <w:b/>
          <w:bCs/>
          <w:color w:val="000000" w:themeColor="text1"/>
          <w:sz w:val="22"/>
          <w:szCs w:val="22"/>
        </w:rPr>
        <w:t xml:space="preserve">Co-evolutionary analysis </w:t>
      </w:r>
      <w:r w:rsidR="00517B98">
        <w:rPr>
          <w:rFonts w:ascii="Arial" w:hAnsi="Arial" w:cs="Arial"/>
          <w:b/>
          <w:bCs/>
          <w:color w:val="000000" w:themeColor="text1"/>
          <w:sz w:val="22"/>
          <w:szCs w:val="22"/>
        </w:rPr>
        <w:t>implicates</w:t>
      </w:r>
      <w:r w:rsidRPr="00BC2FD0">
        <w:rPr>
          <w:rFonts w:ascii="Arial" w:hAnsi="Arial" w:cs="Arial"/>
          <w:b/>
          <w:bCs/>
          <w:color w:val="000000" w:themeColor="text1"/>
          <w:sz w:val="22"/>
          <w:szCs w:val="22"/>
        </w:rPr>
        <w:t xml:space="preserve"> for TLR9 in papillomavirus restriction</w:t>
      </w:r>
    </w:p>
    <w:p w14:paraId="0A488962" w14:textId="77777777" w:rsidR="00F03B5E" w:rsidRPr="00BC2FD0" w:rsidRDefault="00F03B5E" w:rsidP="00E55588">
      <w:pPr>
        <w:adjustRightInd w:val="0"/>
        <w:snapToGrid w:val="0"/>
        <w:spacing w:line="480" w:lineRule="auto"/>
        <w:ind w:left="144"/>
        <w:jc w:val="both"/>
        <w:rPr>
          <w:rFonts w:ascii="Arial" w:hAnsi="Arial" w:cs="Arial"/>
          <w:color w:val="000000" w:themeColor="text1"/>
          <w:sz w:val="22"/>
          <w:szCs w:val="22"/>
        </w:rPr>
      </w:pPr>
    </w:p>
    <w:p w14:paraId="1BCB1D37" w14:textId="7CB02962" w:rsidR="00F03B5E" w:rsidRPr="00BC2FD0" w:rsidRDefault="0000453B" w:rsidP="00E55588">
      <w:pPr>
        <w:adjustRightInd w:val="0"/>
        <w:snapToGrid w:val="0"/>
        <w:spacing w:line="480" w:lineRule="auto"/>
        <w:jc w:val="both"/>
        <w:rPr>
          <w:rFonts w:ascii="Arial" w:hAnsi="Arial" w:cs="Arial"/>
          <w:color w:val="000000" w:themeColor="text1"/>
          <w:sz w:val="22"/>
          <w:szCs w:val="22"/>
        </w:rPr>
      </w:pPr>
      <w:r w:rsidRPr="00BC2FD0">
        <w:rPr>
          <w:rFonts w:ascii="Arial" w:hAnsi="Arial" w:cs="Arial"/>
          <w:color w:val="000000" w:themeColor="text1"/>
          <w:sz w:val="22"/>
          <w:szCs w:val="22"/>
        </w:rPr>
        <w:t>Kelly King</w:t>
      </w:r>
      <w:r w:rsidRPr="00BC2FD0">
        <w:rPr>
          <w:rFonts w:ascii="Arial" w:hAnsi="Arial" w:cs="Arial"/>
          <w:color w:val="000000" w:themeColor="text1"/>
          <w:sz w:val="22"/>
          <w:szCs w:val="22"/>
          <w:vertAlign w:val="superscript"/>
        </w:rPr>
        <w:t>1</w:t>
      </w:r>
      <w:r w:rsidRPr="00BC2FD0">
        <w:rPr>
          <w:rFonts w:ascii="Arial" w:hAnsi="Arial" w:cs="Arial"/>
          <w:color w:val="000000" w:themeColor="text1"/>
          <w:sz w:val="22"/>
          <w:szCs w:val="22"/>
        </w:rPr>
        <w:t xml:space="preserve">, </w:t>
      </w:r>
      <w:r w:rsidR="00DC2B35">
        <w:rPr>
          <w:rFonts w:ascii="Arial" w:hAnsi="Arial" w:cs="Arial"/>
          <w:color w:val="000000" w:themeColor="text1"/>
          <w:sz w:val="22"/>
          <w:szCs w:val="22"/>
        </w:rPr>
        <w:t xml:space="preserve">Brendan </w:t>
      </w:r>
      <w:r w:rsidR="00E646D1">
        <w:rPr>
          <w:rFonts w:ascii="Arial" w:hAnsi="Arial" w:cs="Arial"/>
          <w:color w:val="000000" w:themeColor="text1"/>
          <w:sz w:val="22"/>
          <w:szCs w:val="22"/>
        </w:rPr>
        <w:t xml:space="preserve">B. </w:t>
      </w:r>
      <w:r w:rsidR="00DC2B35">
        <w:rPr>
          <w:rFonts w:ascii="Arial" w:hAnsi="Arial" w:cs="Arial"/>
          <w:color w:val="000000" w:themeColor="text1"/>
          <w:sz w:val="22"/>
          <w:szCs w:val="22"/>
        </w:rPr>
        <w:t>Larsen</w:t>
      </w:r>
      <w:r w:rsidR="00FA63BF" w:rsidRPr="00FA63BF">
        <w:rPr>
          <w:rFonts w:ascii="Arial" w:hAnsi="Arial" w:cs="Arial"/>
          <w:color w:val="000000" w:themeColor="text1"/>
          <w:sz w:val="22"/>
          <w:szCs w:val="22"/>
          <w:vertAlign w:val="superscript"/>
        </w:rPr>
        <w:t>2</w:t>
      </w:r>
      <w:r w:rsidR="00DC2B35">
        <w:rPr>
          <w:rFonts w:ascii="Arial" w:hAnsi="Arial" w:cs="Arial"/>
          <w:color w:val="000000" w:themeColor="text1"/>
          <w:sz w:val="22"/>
          <w:szCs w:val="22"/>
        </w:rPr>
        <w:t xml:space="preserve">, </w:t>
      </w:r>
      <w:r w:rsidR="00DC2B35" w:rsidRPr="00DC2B35">
        <w:rPr>
          <w:rFonts w:ascii="Arial" w:hAnsi="Arial" w:cs="Arial"/>
          <w:color w:val="000000" w:themeColor="text1"/>
          <w:sz w:val="22"/>
          <w:szCs w:val="22"/>
        </w:rPr>
        <w:t xml:space="preserve">Sophie </w:t>
      </w:r>
      <w:r w:rsidR="00DC2B35" w:rsidRPr="00DC2B35">
        <w:rPr>
          <w:rFonts w:ascii="Arial" w:hAnsi="Arial" w:cs="Arial"/>
          <w:color w:val="000000" w:themeColor="text1"/>
          <w:sz w:val="22"/>
          <w:szCs w:val="22"/>
        </w:rPr>
        <w:t>Gryseels</w:t>
      </w:r>
      <w:r w:rsidR="00FA63BF" w:rsidRPr="00FA63BF">
        <w:rPr>
          <w:rFonts w:ascii="Arial" w:hAnsi="Arial" w:cs="Arial"/>
          <w:color w:val="000000" w:themeColor="text1"/>
          <w:sz w:val="22"/>
          <w:szCs w:val="22"/>
          <w:vertAlign w:val="superscript"/>
        </w:rPr>
        <w:t>2</w:t>
      </w:r>
      <w:r w:rsidR="00FE20A6">
        <w:rPr>
          <w:rFonts w:ascii="Arial" w:hAnsi="Arial" w:cs="Arial"/>
          <w:color w:val="000000" w:themeColor="text1"/>
          <w:sz w:val="22"/>
          <w:szCs w:val="22"/>
          <w:vertAlign w:val="superscript"/>
        </w:rPr>
        <w:t>,3,4</w:t>
      </w:r>
      <w:r w:rsidR="00DC2B35">
        <w:rPr>
          <w:rFonts w:ascii="Arial" w:hAnsi="Arial" w:cs="Arial"/>
          <w:color w:val="000000" w:themeColor="text1"/>
          <w:sz w:val="22"/>
          <w:szCs w:val="22"/>
        </w:rPr>
        <w:t>,</w:t>
      </w:r>
      <w:r w:rsidR="00D82568" w:rsidRPr="00BC2FD0">
        <w:rPr>
          <w:rFonts w:ascii="Arial" w:hAnsi="Arial" w:cs="Arial"/>
          <w:color w:val="000000" w:themeColor="text1"/>
          <w:sz w:val="22"/>
          <w:szCs w:val="22"/>
        </w:rPr>
        <w:t xml:space="preserve"> </w:t>
      </w:r>
      <w:r w:rsidR="00837127" w:rsidRPr="00837127">
        <w:rPr>
          <w:rFonts w:ascii="Arial" w:hAnsi="Arial" w:cs="Arial"/>
          <w:color w:val="000000" w:themeColor="text1"/>
          <w:sz w:val="22"/>
          <w:szCs w:val="22"/>
        </w:rPr>
        <w:t xml:space="preserve">Cécile </w:t>
      </w:r>
      <w:r w:rsidR="00837127" w:rsidRPr="00837127">
        <w:rPr>
          <w:rFonts w:ascii="Arial" w:hAnsi="Arial" w:cs="Arial"/>
          <w:color w:val="000000" w:themeColor="text1"/>
          <w:sz w:val="22"/>
          <w:szCs w:val="22"/>
        </w:rPr>
        <w:t>Richet</w:t>
      </w:r>
      <w:r w:rsidR="00FE20A6">
        <w:rPr>
          <w:rFonts w:ascii="Arial" w:hAnsi="Arial" w:cs="Arial"/>
          <w:color w:val="000000" w:themeColor="text1"/>
          <w:sz w:val="22"/>
          <w:szCs w:val="22"/>
          <w:vertAlign w:val="superscript"/>
        </w:rPr>
        <w:t>5</w:t>
      </w:r>
      <w:r w:rsidR="00837127" w:rsidRPr="00837127">
        <w:rPr>
          <w:rFonts w:ascii="Arial" w:hAnsi="Arial" w:cs="Arial"/>
          <w:color w:val="000000" w:themeColor="text1"/>
          <w:sz w:val="22"/>
          <w:szCs w:val="22"/>
        </w:rPr>
        <w:t xml:space="preserve">, Simona </w:t>
      </w:r>
      <w:r w:rsidR="00837127" w:rsidRPr="00837127">
        <w:rPr>
          <w:rFonts w:ascii="Arial" w:hAnsi="Arial" w:cs="Arial"/>
          <w:color w:val="000000" w:themeColor="text1"/>
          <w:sz w:val="22"/>
          <w:szCs w:val="22"/>
        </w:rPr>
        <w:t>Kraberger</w:t>
      </w:r>
      <w:r w:rsidR="00FE20A6">
        <w:rPr>
          <w:rFonts w:ascii="Arial" w:hAnsi="Arial" w:cs="Arial"/>
          <w:color w:val="000000" w:themeColor="text1"/>
          <w:sz w:val="22"/>
          <w:szCs w:val="22"/>
          <w:vertAlign w:val="superscript"/>
        </w:rPr>
        <w:t>5</w:t>
      </w:r>
      <w:r w:rsidR="00837127">
        <w:rPr>
          <w:rFonts w:ascii="Arial" w:hAnsi="Arial" w:cs="Arial"/>
          <w:color w:val="000000" w:themeColor="text1"/>
          <w:sz w:val="22"/>
          <w:szCs w:val="22"/>
        </w:rPr>
        <w:t xml:space="preserve">, </w:t>
      </w:r>
      <w:r w:rsidR="00FA63BF">
        <w:rPr>
          <w:rFonts w:ascii="Arial" w:hAnsi="Arial" w:cs="Arial"/>
          <w:color w:val="000000" w:themeColor="text1"/>
          <w:sz w:val="22"/>
          <w:szCs w:val="22"/>
        </w:rPr>
        <w:t>Robert Jackson</w:t>
      </w:r>
      <w:r w:rsidR="00FA63BF" w:rsidRPr="00FA63BF">
        <w:rPr>
          <w:rFonts w:ascii="Arial" w:hAnsi="Arial" w:cs="Arial"/>
          <w:color w:val="000000" w:themeColor="text1"/>
          <w:sz w:val="22"/>
          <w:szCs w:val="22"/>
          <w:vertAlign w:val="superscript"/>
        </w:rPr>
        <w:t>1</w:t>
      </w:r>
      <w:r w:rsidR="00FA63BF">
        <w:rPr>
          <w:rFonts w:ascii="Arial" w:hAnsi="Arial" w:cs="Arial"/>
          <w:color w:val="000000" w:themeColor="text1"/>
          <w:sz w:val="22"/>
          <w:szCs w:val="22"/>
        </w:rPr>
        <w:t xml:space="preserve">, </w:t>
      </w:r>
      <w:r w:rsidR="00D82568" w:rsidRPr="00BC2FD0">
        <w:rPr>
          <w:rFonts w:ascii="Arial" w:hAnsi="Arial" w:cs="Arial"/>
          <w:color w:val="000000" w:themeColor="text1"/>
          <w:sz w:val="22"/>
          <w:szCs w:val="22"/>
        </w:rPr>
        <w:t xml:space="preserve">Michael </w:t>
      </w:r>
      <w:r w:rsidR="00D82568" w:rsidRPr="00BC2FD0">
        <w:rPr>
          <w:rFonts w:ascii="Arial" w:hAnsi="Arial" w:cs="Arial"/>
          <w:color w:val="000000" w:themeColor="text1"/>
          <w:sz w:val="22"/>
          <w:szCs w:val="22"/>
        </w:rPr>
        <w:t>Worobey</w:t>
      </w:r>
      <w:r w:rsidR="00FA63BF" w:rsidRPr="00FA63BF">
        <w:rPr>
          <w:rFonts w:ascii="Arial" w:hAnsi="Arial" w:cs="Arial"/>
          <w:color w:val="000000" w:themeColor="text1"/>
          <w:sz w:val="22"/>
          <w:szCs w:val="22"/>
          <w:vertAlign w:val="superscript"/>
        </w:rPr>
        <w:t>2</w:t>
      </w:r>
      <w:r w:rsidR="00FE20A6">
        <w:rPr>
          <w:rFonts w:ascii="Arial" w:hAnsi="Arial" w:cs="Arial"/>
          <w:color w:val="000000" w:themeColor="text1"/>
          <w:sz w:val="22"/>
          <w:szCs w:val="22"/>
          <w:vertAlign w:val="superscript"/>
        </w:rPr>
        <w:t>,6</w:t>
      </w:r>
      <w:r w:rsidRPr="00BC2FD0">
        <w:rPr>
          <w:rFonts w:ascii="Arial" w:hAnsi="Arial" w:cs="Arial"/>
          <w:color w:val="000000" w:themeColor="text1"/>
          <w:sz w:val="22"/>
          <w:szCs w:val="22"/>
        </w:rPr>
        <w:t xml:space="preserve">, </w:t>
      </w:r>
      <w:r w:rsidR="006E2ACA" w:rsidRPr="00BC2FD0">
        <w:rPr>
          <w:rFonts w:ascii="Arial" w:hAnsi="Arial" w:cs="Arial"/>
          <w:color w:val="000000" w:themeColor="text1"/>
          <w:sz w:val="22"/>
          <w:szCs w:val="22"/>
        </w:rPr>
        <w:t xml:space="preserve">Joseph S. </w:t>
      </w:r>
      <w:r w:rsidR="006E2ACA" w:rsidRPr="00BC2FD0">
        <w:rPr>
          <w:rFonts w:ascii="Arial" w:hAnsi="Arial" w:cs="Arial"/>
          <w:color w:val="000000" w:themeColor="text1"/>
          <w:sz w:val="22"/>
          <w:szCs w:val="22"/>
        </w:rPr>
        <w:t>Harrison</w:t>
      </w:r>
      <w:r w:rsidR="00FE20A6">
        <w:rPr>
          <w:rFonts w:ascii="Arial" w:hAnsi="Arial" w:cs="Arial"/>
          <w:color w:val="000000" w:themeColor="text1"/>
          <w:sz w:val="22"/>
          <w:szCs w:val="22"/>
          <w:vertAlign w:val="superscript"/>
        </w:rPr>
        <w:t>7</w:t>
      </w:r>
      <w:r w:rsidR="006E2ACA" w:rsidRPr="00BC2FD0">
        <w:rPr>
          <w:rFonts w:ascii="Arial" w:hAnsi="Arial" w:cs="Arial"/>
          <w:color w:val="000000" w:themeColor="text1"/>
          <w:sz w:val="22"/>
          <w:szCs w:val="22"/>
        </w:rPr>
        <w:t xml:space="preserve">, </w:t>
      </w:r>
      <w:r w:rsidRPr="00BC2FD0">
        <w:rPr>
          <w:rFonts w:ascii="Arial" w:hAnsi="Arial" w:cs="Arial"/>
          <w:color w:val="000000" w:themeColor="text1"/>
          <w:sz w:val="22"/>
          <w:szCs w:val="22"/>
        </w:rPr>
        <w:t xml:space="preserve">Arvind </w:t>
      </w:r>
      <w:r w:rsidRPr="00BC2FD0">
        <w:rPr>
          <w:rFonts w:ascii="Arial" w:hAnsi="Arial" w:cs="Arial"/>
          <w:color w:val="000000" w:themeColor="text1"/>
          <w:sz w:val="22"/>
          <w:szCs w:val="22"/>
        </w:rPr>
        <w:t>Varsani</w:t>
      </w:r>
      <w:r w:rsidR="00FE20A6">
        <w:rPr>
          <w:rFonts w:ascii="Arial" w:hAnsi="Arial" w:cs="Arial"/>
          <w:color w:val="000000" w:themeColor="text1"/>
          <w:sz w:val="22"/>
          <w:szCs w:val="22"/>
          <w:vertAlign w:val="superscript"/>
        </w:rPr>
        <w:t>5,8</w:t>
      </w:r>
      <w:r w:rsidRPr="00BC2FD0">
        <w:rPr>
          <w:rFonts w:ascii="Arial" w:hAnsi="Arial" w:cs="Arial"/>
          <w:color w:val="000000" w:themeColor="text1"/>
          <w:sz w:val="22"/>
          <w:szCs w:val="22"/>
        </w:rPr>
        <w:t xml:space="preserve">, </w:t>
      </w:r>
      <w:proofErr w:type="spellStart"/>
      <w:r w:rsidRPr="00BC2FD0">
        <w:rPr>
          <w:rFonts w:ascii="Arial" w:hAnsi="Arial" w:cs="Arial"/>
          <w:color w:val="000000" w:themeColor="text1"/>
          <w:sz w:val="22"/>
          <w:szCs w:val="22"/>
        </w:rPr>
        <w:t>Koenraad</w:t>
      </w:r>
      <w:proofErr w:type="spellEnd"/>
      <w:r w:rsidRPr="00BC2FD0">
        <w:rPr>
          <w:rFonts w:ascii="Arial" w:hAnsi="Arial" w:cs="Arial"/>
          <w:color w:val="000000" w:themeColor="text1"/>
          <w:sz w:val="22"/>
          <w:szCs w:val="22"/>
        </w:rPr>
        <w:t xml:space="preserve"> Van Doorslaer</w:t>
      </w:r>
      <w:r w:rsidRPr="00BC2FD0">
        <w:rPr>
          <w:rFonts w:ascii="Arial" w:hAnsi="Arial" w:cs="Arial"/>
          <w:color w:val="000000" w:themeColor="text1"/>
          <w:sz w:val="22"/>
          <w:szCs w:val="22"/>
          <w:vertAlign w:val="superscript"/>
        </w:rPr>
        <w:t>1,</w:t>
      </w:r>
      <w:r w:rsidR="00FE20A6">
        <w:rPr>
          <w:rFonts w:ascii="Arial" w:hAnsi="Arial" w:cs="Arial"/>
          <w:color w:val="000000" w:themeColor="text1"/>
          <w:sz w:val="22"/>
          <w:szCs w:val="22"/>
          <w:vertAlign w:val="superscript"/>
        </w:rPr>
        <w:t>6,9</w:t>
      </w:r>
      <w:r w:rsidRPr="00BC2FD0">
        <w:rPr>
          <w:rFonts w:ascii="Arial" w:hAnsi="Arial" w:cs="Arial"/>
          <w:color w:val="000000" w:themeColor="text1"/>
          <w:sz w:val="22"/>
          <w:szCs w:val="22"/>
        </w:rPr>
        <w:t>*</w:t>
      </w:r>
    </w:p>
    <w:p w14:paraId="73D5091C" w14:textId="77777777" w:rsidR="00D82568" w:rsidRPr="00BC2FD0" w:rsidRDefault="00D82568" w:rsidP="00E55588">
      <w:pPr>
        <w:adjustRightInd w:val="0"/>
        <w:snapToGrid w:val="0"/>
        <w:spacing w:line="480" w:lineRule="auto"/>
        <w:jc w:val="both"/>
        <w:rPr>
          <w:rFonts w:ascii="Arial" w:hAnsi="Arial" w:cs="Arial"/>
          <w:color w:val="000000" w:themeColor="text1"/>
          <w:sz w:val="22"/>
          <w:szCs w:val="22"/>
        </w:rPr>
      </w:pPr>
    </w:p>
    <w:p w14:paraId="79F7CE6D" w14:textId="05CC17EE" w:rsidR="00F03B5E" w:rsidRDefault="0000453B" w:rsidP="00E55588">
      <w:pPr>
        <w:adjustRightInd w:val="0"/>
        <w:snapToGrid w:val="0"/>
        <w:spacing w:line="480" w:lineRule="auto"/>
        <w:jc w:val="both"/>
        <w:rPr>
          <w:rFonts w:ascii="Arial" w:hAnsi="Arial" w:cs="Arial"/>
          <w:color w:val="000000" w:themeColor="text1"/>
          <w:sz w:val="22"/>
          <w:szCs w:val="22"/>
        </w:rPr>
      </w:pPr>
      <w:r w:rsidRPr="00BC2FD0">
        <w:rPr>
          <w:rFonts w:ascii="Arial" w:hAnsi="Arial" w:cs="Arial"/>
          <w:color w:val="000000" w:themeColor="text1"/>
          <w:sz w:val="22"/>
          <w:szCs w:val="22"/>
          <w:vertAlign w:val="superscript"/>
        </w:rPr>
        <w:t>1</w:t>
      </w:r>
      <w:r w:rsidRPr="00BC2FD0">
        <w:rPr>
          <w:rFonts w:ascii="Arial" w:hAnsi="Arial" w:cs="Arial"/>
          <w:color w:val="000000" w:themeColor="text1"/>
          <w:sz w:val="22"/>
          <w:szCs w:val="22"/>
        </w:rPr>
        <w:t>School of Animal and Comparative Biomedical Sciences, University of Arizona, Tucson, AZ 85721, USA</w:t>
      </w:r>
    </w:p>
    <w:p w14:paraId="01BEA8FB" w14:textId="7DC0EAD8" w:rsidR="00FA63BF" w:rsidRDefault="00FA63BF" w:rsidP="00E55588">
      <w:pPr>
        <w:adjustRightInd w:val="0"/>
        <w:snapToGrid w:val="0"/>
        <w:spacing w:line="480" w:lineRule="auto"/>
        <w:jc w:val="both"/>
        <w:rPr>
          <w:rFonts w:ascii="Arial" w:hAnsi="Arial" w:cs="Arial"/>
          <w:color w:val="000000" w:themeColor="text1"/>
          <w:sz w:val="22"/>
          <w:szCs w:val="22"/>
        </w:rPr>
      </w:pPr>
      <w:r w:rsidRPr="00FE20A6">
        <w:rPr>
          <w:rFonts w:ascii="Arial" w:hAnsi="Arial" w:cs="Arial"/>
          <w:color w:val="000000" w:themeColor="text1"/>
          <w:sz w:val="22"/>
          <w:szCs w:val="22"/>
          <w:vertAlign w:val="superscript"/>
        </w:rPr>
        <w:t>2</w:t>
      </w:r>
      <w:r w:rsidR="00FE20A6" w:rsidRPr="00FE20A6">
        <w:rPr>
          <w:rFonts w:ascii="Arial" w:hAnsi="Arial" w:cs="Arial"/>
          <w:color w:val="000000" w:themeColor="text1"/>
          <w:sz w:val="22"/>
          <w:szCs w:val="22"/>
        </w:rPr>
        <w:t>Department of Ecology and Evolutionary Biology, University of Arizona, Tucson, Arizona 85721, USA.</w:t>
      </w:r>
    </w:p>
    <w:p w14:paraId="31346F02" w14:textId="2ADF3C2F" w:rsidR="00FE20A6" w:rsidRPr="00FE20A6" w:rsidRDefault="00FE20A6" w:rsidP="00E55588">
      <w:pPr>
        <w:adjustRightInd w:val="0"/>
        <w:snapToGrid w:val="0"/>
        <w:spacing w:line="480" w:lineRule="auto"/>
        <w:jc w:val="both"/>
        <w:rPr>
          <w:rFonts w:ascii="Arial" w:hAnsi="Arial" w:cs="Arial"/>
          <w:color w:val="000000" w:themeColor="text1"/>
          <w:sz w:val="22"/>
          <w:szCs w:val="22"/>
        </w:rPr>
      </w:pPr>
      <w:r w:rsidRPr="00FE20A6">
        <w:rPr>
          <w:rFonts w:ascii="Arial" w:hAnsi="Arial" w:cs="Arial"/>
          <w:color w:val="000000" w:themeColor="text1"/>
          <w:sz w:val="22"/>
          <w:szCs w:val="22"/>
          <w:vertAlign w:val="superscript"/>
        </w:rPr>
        <w:t>3</w:t>
      </w:r>
      <w:r w:rsidRPr="00FE20A6">
        <w:rPr>
          <w:rFonts w:ascii="Arial" w:hAnsi="Arial" w:cs="Arial"/>
          <w:color w:val="000000" w:themeColor="text1"/>
          <w:sz w:val="22"/>
          <w:szCs w:val="22"/>
        </w:rPr>
        <w:t xml:space="preserve">Department of Microbiology, Immunology and Transplantation, </w:t>
      </w:r>
      <w:proofErr w:type="spellStart"/>
      <w:r w:rsidRPr="00FE20A6">
        <w:rPr>
          <w:rFonts w:ascii="Arial" w:hAnsi="Arial" w:cs="Arial"/>
          <w:color w:val="000000" w:themeColor="text1"/>
          <w:sz w:val="22"/>
          <w:szCs w:val="22"/>
        </w:rPr>
        <w:t>Rega</w:t>
      </w:r>
      <w:proofErr w:type="spellEnd"/>
      <w:r w:rsidRPr="00FE20A6">
        <w:rPr>
          <w:rFonts w:ascii="Arial" w:hAnsi="Arial" w:cs="Arial"/>
          <w:color w:val="000000" w:themeColor="text1"/>
          <w:sz w:val="22"/>
          <w:szCs w:val="22"/>
        </w:rPr>
        <w:t xml:space="preserve"> Institute, KU Leuven, 3000 Leuven, Belgium.</w:t>
      </w:r>
    </w:p>
    <w:p w14:paraId="507DB483" w14:textId="2744E9FE" w:rsidR="00FE20A6" w:rsidRPr="00BC2FD0" w:rsidRDefault="00FE20A6" w:rsidP="00E55588">
      <w:pPr>
        <w:adjustRightInd w:val="0"/>
        <w:snapToGrid w:val="0"/>
        <w:spacing w:line="480" w:lineRule="auto"/>
        <w:jc w:val="both"/>
        <w:rPr>
          <w:rFonts w:ascii="Arial" w:hAnsi="Arial" w:cs="Arial"/>
          <w:color w:val="000000" w:themeColor="text1"/>
          <w:sz w:val="22"/>
          <w:szCs w:val="22"/>
        </w:rPr>
      </w:pPr>
      <w:r w:rsidRPr="00FE20A6">
        <w:rPr>
          <w:rFonts w:ascii="Arial" w:hAnsi="Arial" w:cs="Arial"/>
          <w:color w:val="000000" w:themeColor="text1"/>
          <w:sz w:val="22"/>
          <w:szCs w:val="22"/>
          <w:vertAlign w:val="superscript"/>
        </w:rPr>
        <w:t>4</w:t>
      </w:r>
      <w:r w:rsidRPr="00FE20A6">
        <w:rPr>
          <w:rFonts w:ascii="Arial" w:hAnsi="Arial" w:cs="Arial"/>
          <w:color w:val="000000" w:themeColor="text1"/>
          <w:sz w:val="22"/>
          <w:szCs w:val="22"/>
        </w:rPr>
        <w:t>Department of Biology, University of Antwerp, 2000 Antwerp, Belgium.</w:t>
      </w:r>
    </w:p>
    <w:p w14:paraId="32B73697" w14:textId="02CF4B4F" w:rsidR="00F03B5E" w:rsidRPr="00BC2FD0" w:rsidRDefault="00FE20A6" w:rsidP="00E55588">
      <w:pPr>
        <w:pStyle w:val="MDPI16affiliation"/>
        <w:spacing w:line="480" w:lineRule="auto"/>
        <w:ind w:left="0" w:firstLine="0"/>
        <w:jc w:val="both"/>
        <w:rPr>
          <w:rFonts w:ascii="Arial" w:hAnsi="Arial" w:cs="Arial"/>
          <w:color w:val="000000" w:themeColor="text1"/>
          <w:sz w:val="22"/>
          <w:szCs w:val="22"/>
        </w:rPr>
      </w:pPr>
      <w:bookmarkStart w:id="0" w:name="_Hlk50724875"/>
      <w:r>
        <w:rPr>
          <w:rFonts w:ascii="Arial" w:hAnsi="Arial" w:cs="Arial"/>
          <w:color w:val="000000" w:themeColor="text1"/>
          <w:sz w:val="22"/>
          <w:szCs w:val="22"/>
          <w:vertAlign w:val="superscript"/>
        </w:rPr>
        <w:t>5</w:t>
      </w:r>
      <w:r w:rsidR="0000453B" w:rsidRPr="00BC2FD0">
        <w:rPr>
          <w:rFonts w:ascii="Arial" w:hAnsi="Arial" w:cs="Arial"/>
          <w:color w:val="000000" w:themeColor="text1"/>
          <w:sz w:val="22"/>
          <w:szCs w:val="22"/>
        </w:rPr>
        <w:t>The</w:t>
      </w:r>
      <w:r w:rsidR="0000453B" w:rsidRPr="00BC2FD0">
        <w:rPr>
          <w:rFonts w:ascii="Arial" w:hAnsi="Arial" w:cs="Arial"/>
          <w:color w:val="000000" w:themeColor="text1"/>
          <w:sz w:val="22"/>
          <w:szCs w:val="22"/>
        </w:rPr>
        <w:t xml:space="preserve"> Bi</w:t>
      </w:r>
      <w:proofErr w:type="spellStart"/>
      <w:r w:rsidR="0000453B" w:rsidRPr="00BC2FD0">
        <w:rPr>
          <w:rFonts w:ascii="Arial" w:hAnsi="Arial" w:cs="Arial"/>
          <w:color w:val="000000" w:themeColor="text1"/>
          <w:sz w:val="22"/>
          <w:szCs w:val="22"/>
        </w:rPr>
        <w:t>odesign</w:t>
      </w:r>
      <w:proofErr w:type="spellEnd"/>
      <w:r w:rsidR="0000453B" w:rsidRPr="00BC2FD0">
        <w:rPr>
          <w:rFonts w:ascii="Arial" w:hAnsi="Arial" w:cs="Arial"/>
          <w:color w:val="000000" w:themeColor="text1"/>
          <w:sz w:val="22"/>
          <w:szCs w:val="22"/>
        </w:rPr>
        <w:t xml:space="preserve"> Center for Fundamental and Applied </w:t>
      </w:r>
      <w:proofErr w:type="spellStart"/>
      <w:r w:rsidR="0000453B" w:rsidRPr="00BC2FD0">
        <w:rPr>
          <w:rFonts w:ascii="Arial" w:hAnsi="Arial" w:cs="Arial"/>
          <w:color w:val="000000" w:themeColor="text1"/>
          <w:sz w:val="22"/>
          <w:szCs w:val="22"/>
        </w:rPr>
        <w:t>Microbiomics</w:t>
      </w:r>
      <w:proofErr w:type="spellEnd"/>
      <w:r w:rsidR="0000453B" w:rsidRPr="00BC2FD0">
        <w:rPr>
          <w:rFonts w:ascii="Arial" w:hAnsi="Arial" w:cs="Arial"/>
          <w:color w:val="000000" w:themeColor="text1"/>
          <w:sz w:val="22"/>
          <w:szCs w:val="22"/>
        </w:rPr>
        <w:t>, Center for Evolution and Medicine, School of Life Sciences, Arizona State University, Tempe, AZ 85287-5001, USA</w:t>
      </w:r>
      <w:bookmarkEnd w:id="0"/>
      <w:r w:rsidR="0000453B" w:rsidRPr="00BC2FD0">
        <w:rPr>
          <w:rFonts w:ascii="Arial" w:hAnsi="Arial" w:cs="Arial"/>
          <w:color w:val="000000" w:themeColor="text1"/>
          <w:sz w:val="22"/>
          <w:szCs w:val="22"/>
          <w:lang w:val="fr-CH"/>
        </w:rPr>
        <w:t xml:space="preserve"> </w:t>
      </w:r>
    </w:p>
    <w:p w14:paraId="1C12F47A" w14:textId="7EB8B051" w:rsidR="00FE20A6" w:rsidRPr="00FE20A6" w:rsidRDefault="00FE20A6" w:rsidP="00E55588">
      <w:pPr>
        <w:adjustRightInd w:val="0"/>
        <w:snapToGrid w:val="0"/>
        <w:spacing w:line="480" w:lineRule="auto"/>
        <w:jc w:val="both"/>
        <w:rPr>
          <w:rFonts w:ascii="Arial" w:hAnsi="Arial" w:cs="Arial"/>
          <w:color w:val="000000" w:themeColor="text1"/>
          <w:sz w:val="22"/>
          <w:szCs w:val="22"/>
        </w:rPr>
      </w:pPr>
      <w:r>
        <w:rPr>
          <w:rFonts w:ascii="Arial" w:hAnsi="Arial" w:cs="Arial"/>
          <w:color w:val="000000" w:themeColor="text1"/>
          <w:sz w:val="22"/>
          <w:szCs w:val="22"/>
          <w:vertAlign w:val="superscript"/>
        </w:rPr>
        <w:t>6</w:t>
      </w:r>
      <w:r w:rsidRPr="00BC2FD0">
        <w:rPr>
          <w:rFonts w:ascii="Arial" w:hAnsi="Arial" w:cs="Arial"/>
          <w:color w:val="000000" w:themeColor="text1"/>
          <w:sz w:val="22"/>
          <w:szCs w:val="22"/>
        </w:rPr>
        <w:t>The</w:t>
      </w:r>
      <w:r w:rsidRPr="00BC2FD0">
        <w:rPr>
          <w:rFonts w:ascii="Arial" w:hAnsi="Arial" w:cs="Arial"/>
          <w:color w:val="000000" w:themeColor="text1"/>
          <w:sz w:val="22"/>
          <w:szCs w:val="22"/>
        </w:rPr>
        <w:t xml:space="preserve"> BIO5 Institute</w:t>
      </w:r>
      <w:r w:rsidRPr="00FE20A6">
        <w:rPr>
          <w:rFonts w:ascii="Arial" w:hAnsi="Arial" w:cs="Arial"/>
          <w:color w:val="000000" w:themeColor="text1"/>
          <w:sz w:val="22"/>
          <w:szCs w:val="22"/>
        </w:rPr>
        <w:t>, University of Arizona, Tucson, Arizona 85721, USA.</w:t>
      </w:r>
    </w:p>
    <w:p w14:paraId="26A7AA5E" w14:textId="57F16F19" w:rsidR="00FE20A6" w:rsidRPr="00FE20A6" w:rsidRDefault="00FE20A6" w:rsidP="00E55588">
      <w:pPr>
        <w:pStyle w:val="MDPI16affiliation"/>
        <w:spacing w:line="480" w:lineRule="auto"/>
        <w:ind w:left="0" w:firstLine="0"/>
        <w:jc w:val="both"/>
        <w:rPr>
          <w:rFonts w:ascii="Arial" w:hAnsi="Arial" w:cs="Arial"/>
          <w:color w:val="000000" w:themeColor="text1"/>
          <w:sz w:val="22"/>
          <w:szCs w:val="22"/>
          <w:lang w:eastAsia="en-US" w:bidi="ar-SA"/>
        </w:rPr>
      </w:pPr>
      <w:r>
        <w:rPr>
          <w:rFonts w:ascii="Arial" w:hAnsi="Arial" w:cs="Arial"/>
          <w:color w:val="000000" w:themeColor="text1"/>
          <w:sz w:val="22"/>
          <w:szCs w:val="22"/>
          <w:vertAlign w:val="superscript"/>
          <w:lang w:eastAsia="en-US" w:bidi="ar-SA"/>
        </w:rPr>
        <w:t>7</w:t>
      </w:r>
      <w:r w:rsidRPr="00FE20A6">
        <w:rPr>
          <w:rFonts w:ascii="Arial" w:hAnsi="Arial" w:cs="Arial"/>
          <w:color w:val="000000" w:themeColor="text1"/>
          <w:sz w:val="22"/>
          <w:szCs w:val="22"/>
          <w:lang w:eastAsia="en-US" w:bidi="ar-SA"/>
        </w:rPr>
        <w:t xml:space="preserve">Department of Chemistry, University of the Pacific, Stockton, California, </w:t>
      </w:r>
      <w:r>
        <w:rPr>
          <w:rFonts w:ascii="Arial" w:hAnsi="Arial" w:cs="Arial"/>
          <w:color w:val="000000" w:themeColor="text1"/>
          <w:sz w:val="22"/>
          <w:szCs w:val="22"/>
          <w:lang w:eastAsia="en-US" w:bidi="ar-SA"/>
        </w:rPr>
        <w:t>USA</w:t>
      </w:r>
      <w:r w:rsidRPr="00FE20A6">
        <w:rPr>
          <w:rFonts w:ascii="Arial" w:hAnsi="Arial" w:cs="Arial"/>
          <w:color w:val="000000" w:themeColor="text1"/>
          <w:sz w:val="22"/>
          <w:szCs w:val="22"/>
          <w:lang w:eastAsia="en-US" w:bidi="ar-SA"/>
        </w:rPr>
        <w:t>.</w:t>
      </w:r>
    </w:p>
    <w:p w14:paraId="39B61699" w14:textId="00445F41" w:rsidR="00F03B5E" w:rsidRPr="00BC2FD0" w:rsidRDefault="00FE20A6" w:rsidP="00E55588">
      <w:pPr>
        <w:pStyle w:val="MDPI16affiliation"/>
        <w:spacing w:line="480" w:lineRule="auto"/>
        <w:ind w:left="0" w:firstLine="0"/>
        <w:jc w:val="both"/>
        <w:rPr>
          <w:rFonts w:ascii="Arial" w:hAnsi="Arial" w:cs="Arial"/>
          <w:color w:val="000000" w:themeColor="text1"/>
          <w:sz w:val="22"/>
          <w:szCs w:val="22"/>
        </w:rPr>
      </w:pPr>
      <w:r>
        <w:rPr>
          <w:rFonts w:ascii="Arial" w:hAnsi="Arial" w:cs="Arial"/>
          <w:color w:val="000000" w:themeColor="text1"/>
          <w:sz w:val="22"/>
          <w:szCs w:val="22"/>
          <w:vertAlign w:val="superscript"/>
        </w:rPr>
        <w:t>8</w:t>
      </w:r>
      <w:r w:rsidR="0000453B" w:rsidRPr="00BC2FD0">
        <w:rPr>
          <w:rFonts w:ascii="Arial" w:hAnsi="Arial" w:cs="Arial"/>
          <w:color w:val="000000" w:themeColor="text1"/>
          <w:sz w:val="22"/>
          <w:szCs w:val="22"/>
        </w:rPr>
        <w:t>Structural</w:t>
      </w:r>
      <w:r w:rsidR="0000453B" w:rsidRPr="00BC2FD0">
        <w:rPr>
          <w:rFonts w:ascii="Arial" w:hAnsi="Arial" w:cs="Arial"/>
          <w:color w:val="000000" w:themeColor="text1"/>
          <w:sz w:val="22"/>
          <w:szCs w:val="22"/>
        </w:rPr>
        <w:t xml:space="preserve"> Biology Research Unit, Department of Integrative Biomedical Sciences, University of Cape Town, Observatory, Cape Town 7701, South Africa</w:t>
      </w:r>
    </w:p>
    <w:p w14:paraId="198DB9F6" w14:textId="20A3A909" w:rsidR="00F03B5E" w:rsidRPr="00BC2FD0" w:rsidRDefault="00FE20A6" w:rsidP="00E55588">
      <w:pPr>
        <w:pStyle w:val="MDPI16affiliation"/>
        <w:spacing w:line="480" w:lineRule="auto"/>
        <w:ind w:left="0" w:firstLine="0"/>
        <w:jc w:val="both"/>
        <w:rPr>
          <w:rFonts w:ascii="Arial" w:hAnsi="Arial" w:cs="Arial"/>
          <w:color w:val="000000" w:themeColor="text1"/>
          <w:sz w:val="22"/>
          <w:szCs w:val="22"/>
        </w:rPr>
      </w:pPr>
      <w:r>
        <w:rPr>
          <w:rFonts w:ascii="Arial" w:hAnsi="Arial" w:cs="Arial"/>
          <w:color w:val="000000" w:themeColor="text1"/>
          <w:sz w:val="22"/>
          <w:szCs w:val="22"/>
          <w:vertAlign w:val="superscript"/>
        </w:rPr>
        <w:t>9</w:t>
      </w:r>
      <w:r w:rsidR="0000453B" w:rsidRPr="00BC2FD0">
        <w:rPr>
          <w:rFonts w:ascii="Arial" w:hAnsi="Arial" w:cs="Arial"/>
          <w:color w:val="000000" w:themeColor="text1"/>
          <w:sz w:val="22"/>
          <w:szCs w:val="22"/>
        </w:rPr>
        <w:t>Department of Immunobiology; Cancer Biology Graduate Interdisciplinary Program; UA Cancer Center, University of Arizona Tucson, AZ 85724, USA</w:t>
      </w:r>
    </w:p>
    <w:p w14:paraId="6D23C5B1" w14:textId="68C9EAF4" w:rsidR="00F03B5E" w:rsidRDefault="00F03B5E" w:rsidP="00E55588">
      <w:pPr>
        <w:pStyle w:val="MDPI16affiliation"/>
        <w:spacing w:line="480" w:lineRule="auto"/>
        <w:ind w:left="144"/>
        <w:jc w:val="both"/>
        <w:rPr>
          <w:rFonts w:ascii="Arial" w:hAnsi="Arial" w:cs="Arial"/>
          <w:color w:val="000000" w:themeColor="text1"/>
          <w:sz w:val="22"/>
          <w:szCs w:val="22"/>
        </w:rPr>
      </w:pPr>
    </w:p>
    <w:p w14:paraId="10640167" w14:textId="77777777" w:rsidR="00F03B5E" w:rsidRPr="00BC2FD0" w:rsidRDefault="0000453B" w:rsidP="00E55588">
      <w:pPr>
        <w:pStyle w:val="MDPI16affiliation"/>
        <w:spacing w:line="480" w:lineRule="auto"/>
        <w:ind w:left="144"/>
        <w:jc w:val="both"/>
        <w:rPr>
          <w:rFonts w:ascii="Arial" w:hAnsi="Arial" w:cs="Arial"/>
          <w:color w:val="000000" w:themeColor="text1"/>
          <w:sz w:val="22"/>
          <w:szCs w:val="22"/>
        </w:rPr>
      </w:pPr>
      <w:r w:rsidRPr="00BC2FD0">
        <w:rPr>
          <w:rFonts w:ascii="Arial" w:hAnsi="Arial" w:cs="Arial"/>
          <w:b/>
          <w:color w:val="000000" w:themeColor="text1"/>
          <w:sz w:val="22"/>
          <w:szCs w:val="22"/>
        </w:rPr>
        <w:t>*</w:t>
      </w:r>
      <w:r w:rsidRPr="00BC2FD0">
        <w:rPr>
          <w:rFonts w:ascii="Arial" w:hAnsi="Arial" w:cs="Arial"/>
          <w:color w:val="000000" w:themeColor="text1"/>
          <w:sz w:val="22"/>
          <w:szCs w:val="22"/>
        </w:rPr>
        <w:tab/>
        <w:t xml:space="preserve">Correspondence: </w:t>
      </w:r>
      <w:hyperlink r:id="rId6" w:history="1">
        <w:r w:rsidRPr="00BC2FD0">
          <w:rPr>
            <w:rStyle w:val="Hyperlink"/>
            <w:rFonts w:ascii="Arial" w:hAnsi="Arial" w:cs="Arial"/>
            <w:color w:val="000000" w:themeColor="text1"/>
            <w:sz w:val="22"/>
            <w:szCs w:val="22"/>
          </w:rPr>
          <w:t>vandoorslaer@arizona.edu</w:t>
        </w:r>
      </w:hyperlink>
      <w:r w:rsidRPr="00BC2FD0">
        <w:rPr>
          <w:rStyle w:val="Hyperlink"/>
          <w:rFonts w:ascii="Arial" w:hAnsi="Arial" w:cs="Arial"/>
          <w:color w:val="000000" w:themeColor="text1"/>
          <w:sz w:val="22"/>
          <w:szCs w:val="22"/>
        </w:rPr>
        <w:t xml:space="preserve"> </w:t>
      </w:r>
    </w:p>
    <w:p w14:paraId="679687AF" w14:textId="77777777" w:rsidR="00F03B5E" w:rsidRPr="00BC2FD0" w:rsidRDefault="00F03B5E" w:rsidP="00E55588">
      <w:pPr>
        <w:adjustRightInd w:val="0"/>
        <w:snapToGrid w:val="0"/>
        <w:spacing w:line="480" w:lineRule="auto"/>
        <w:ind w:left="144"/>
        <w:jc w:val="both"/>
        <w:rPr>
          <w:rFonts w:ascii="Arial" w:hAnsi="Arial" w:cs="Arial"/>
          <w:color w:val="000000" w:themeColor="text1"/>
          <w:sz w:val="22"/>
          <w:szCs w:val="22"/>
        </w:rPr>
      </w:pPr>
    </w:p>
    <w:p w14:paraId="1967C45D" w14:textId="30F4D833" w:rsidR="00F03B5E" w:rsidRPr="00BC2FD0" w:rsidRDefault="0000453B" w:rsidP="00E55588">
      <w:pPr>
        <w:pStyle w:val="MDPI18keywords"/>
        <w:spacing w:before="0" w:line="480" w:lineRule="auto"/>
        <w:ind w:left="0"/>
        <w:rPr>
          <w:rFonts w:ascii="Arial" w:hAnsi="Arial" w:cs="Arial"/>
          <w:color w:val="000000" w:themeColor="text1"/>
          <w:sz w:val="22"/>
        </w:rPr>
      </w:pPr>
      <w:r w:rsidRPr="00BC2FD0">
        <w:rPr>
          <w:rFonts w:ascii="Arial" w:hAnsi="Arial" w:cs="Arial"/>
          <w:b/>
          <w:bCs/>
          <w:color w:val="000000" w:themeColor="text1"/>
          <w:sz w:val="22"/>
        </w:rPr>
        <w:t xml:space="preserve">Keywords: </w:t>
      </w:r>
      <w:proofErr w:type="spellStart"/>
      <w:r w:rsidRPr="00BC2FD0">
        <w:rPr>
          <w:rFonts w:ascii="Arial" w:hAnsi="Arial" w:cs="Arial"/>
          <w:i/>
          <w:iCs/>
          <w:color w:val="000000" w:themeColor="text1"/>
          <w:sz w:val="22"/>
        </w:rPr>
        <w:t>Papillomaviridae</w:t>
      </w:r>
      <w:proofErr w:type="spellEnd"/>
      <w:r w:rsidRPr="00BC2FD0">
        <w:rPr>
          <w:rFonts w:ascii="Arial" w:hAnsi="Arial" w:cs="Arial"/>
          <w:color w:val="000000" w:themeColor="text1"/>
          <w:sz w:val="22"/>
        </w:rPr>
        <w:t xml:space="preserve">; </w:t>
      </w:r>
      <w:proofErr w:type="spellStart"/>
      <w:r w:rsidRPr="00BC2FD0">
        <w:rPr>
          <w:rFonts w:ascii="Arial" w:hAnsi="Arial" w:cs="Arial"/>
          <w:color w:val="000000" w:themeColor="text1"/>
          <w:sz w:val="22"/>
        </w:rPr>
        <w:t>Yinpterochiroptera</w:t>
      </w:r>
      <w:proofErr w:type="spellEnd"/>
      <w:r w:rsidRPr="00BC2FD0">
        <w:rPr>
          <w:rFonts w:ascii="Arial" w:hAnsi="Arial" w:cs="Arial"/>
          <w:color w:val="000000" w:themeColor="text1"/>
          <w:sz w:val="22"/>
        </w:rPr>
        <w:t xml:space="preserve">; </w:t>
      </w:r>
      <w:proofErr w:type="spellStart"/>
      <w:r w:rsidRPr="00BC2FD0">
        <w:rPr>
          <w:rFonts w:ascii="Arial" w:hAnsi="Arial" w:cs="Arial"/>
          <w:color w:val="000000" w:themeColor="text1"/>
          <w:sz w:val="22"/>
        </w:rPr>
        <w:t>Yangochiroptera</w:t>
      </w:r>
      <w:proofErr w:type="spellEnd"/>
      <w:r w:rsidRPr="00BC2FD0">
        <w:rPr>
          <w:rFonts w:ascii="Arial" w:hAnsi="Arial" w:cs="Arial"/>
          <w:color w:val="000000" w:themeColor="text1"/>
          <w:sz w:val="22"/>
        </w:rPr>
        <w:t>; Mexican free-tailed bat; innate immunity, TLR9</w:t>
      </w:r>
      <w:r w:rsidR="00B67F76">
        <w:rPr>
          <w:rFonts w:ascii="Arial" w:hAnsi="Arial" w:cs="Arial"/>
          <w:color w:val="000000" w:themeColor="text1"/>
          <w:sz w:val="22"/>
        </w:rPr>
        <w:br w:type="page"/>
      </w:r>
    </w:p>
    <w:p w14:paraId="45CDB65A" w14:textId="5622F038" w:rsidR="00F03B5E" w:rsidRDefault="0000453B" w:rsidP="00E55588">
      <w:pPr>
        <w:pStyle w:val="ListParagraph"/>
        <w:numPr>
          <w:ilvl w:val="0"/>
          <w:numId w:val="1"/>
        </w:numPr>
        <w:adjustRightInd w:val="0"/>
        <w:snapToGrid w:val="0"/>
        <w:spacing w:line="480" w:lineRule="auto"/>
        <w:ind w:left="0" w:firstLine="0"/>
        <w:contextualSpacing w:val="0"/>
        <w:jc w:val="both"/>
        <w:rPr>
          <w:rFonts w:ascii="Arial" w:hAnsi="Arial" w:cs="Arial"/>
          <w:b/>
          <w:bCs/>
          <w:color w:val="000000" w:themeColor="text1"/>
          <w:sz w:val="22"/>
          <w:szCs w:val="22"/>
        </w:rPr>
      </w:pPr>
      <w:r w:rsidRPr="00BC2FD0">
        <w:rPr>
          <w:rFonts w:ascii="Arial" w:hAnsi="Arial" w:cs="Arial"/>
          <w:b/>
          <w:bCs/>
          <w:color w:val="000000" w:themeColor="text1"/>
          <w:sz w:val="22"/>
          <w:szCs w:val="22"/>
        </w:rPr>
        <w:lastRenderedPageBreak/>
        <w:t>Abstract</w:t>
      </w:r>
    </w:p>
    <w:p w14:paraId="1E423E19" w14:textId="7970B547" w:rsidR="008F7EC9" w:rsidRPr="008F7EC9" w:rsidRDefault="00271C66" w:rsidP="00E55588">
      <w:pPr>
        <w:spacing w:line="480" w:lineRule="auto"/>
        <w:jc w:val="both"/>
        <w:rPr>
          <w:rFonts w:ascii="Arial" w:hAnsi="Arial" w:cs="Arial"/>
          <w:color w:val="000000"/>
          <w:sz w:val="22"/>
          <w:szCs w:val="22"/>
          <w:shd w:val="clear" w:color="auto" w:fill="FFFFFF"/>
        </w:rPr>
      </w:pPr>
      <w:r w:rsidRPr="00271C66">
        <w:rPr>
          <w:rFonts w:ascii="Arial" w:hAnsi="Arial" w:cs="Arial"/>
          <w:color w:val="000000"/>
          <w:sz w:val="22"/>
          <w:szCs w:val="22"/>
          <w:shd w:val="clear" w:color="auto" w:fill="FFFFFF"/>
        </w:rPr>
        <w:t>Upon infection, DNA viruses can be sensed by pattern recognition receptors (PRRs) lead</w:t>
      </w:r>
      <w:r w:rsidR="007575B3">
        <w:rPr>
          <w:rFonts w:ascii="Arial" w:hAnsi="Arial" w:cs="Arial"/>
          <w:color w:val="000000"/>
          <w:sz w:val="22"/>
          <w:szCs w:val="22"/>
          <w:shd w:val="clear" w:color="auto" w:fill="FFFFFF"/>
        </w:rPr>
        <w:t>ing</w:t>
      </w:r>
      <w:r w:rsidRPr="00271C66">
        <w:rPr>
          <w:rFonts w:ascii="Arial" w:hAnsi="Arial" w:cs="Arial"/>
          <w:color w:val="000000"/>
          <w:sz w:val="22"/>
          <w:szCs w:val="22"/>
          <w:shd w:val="clear" w:color="auto" w:fill="FFFFFF"/>
        </w:rPr>
        <w:t xml:space="preserve"> to the activation of type I and III interferons, </w:t>
      </w:r>
      <w:r w:rsidR="007575B3">
        <w:rPr>
          <w:rFonts w:ascii="Arial" w:hAnsi="Arial" w:cs="Arial"/>
          <w:color w:val="000000"/>
          <w:sz w:val="22"/>
          <w:szCs w:val="22"/>
          <w:shd w:val="clear" w:color="auto" w:fill="FFFFFF"/>
        </w:rPr>
        <w:t>aimed at blocking infection</w:t>
      </w:r>
      <w:r w:rsidRPr="00271C66">
        <w:rPr>
          <w:rFonts w:ascii="Arial" w:hAnsi="Arial" w:cs="Arial"/>
          <w:color w:val="000000"/>
          <w:sz w:val="22"/>
          <w:szCs w:val="22"/>
          <w:shd w:val="clear" w:color="auto" w:fill="FFFFFF"/>
        </w:rPr>
        <w:t xml:space="preserve">. Therefore, </w:t>
      </w:r>
      <w:r w:rsidR="007575B3">
        <w:rPr>
          <w:rFonts w:ascii="Arial" w:hAnsi="Arial" w:cs="Arial"/>
          <w:color w:val="000000"/>
          <w:sz w:val="22"/>
          <w:szCs w:val="22"/>
          <w:shd w:val="clear" w:color="auto" w:fill="FFFFFF"/>
        </w:rPr>
        <w:t>viruses</w:t>
      </w:r>
      <w:r w:rsidRPr="00271C66">
        <w:rPr>
          <w:rFonts w:ascii="Arial" w:hAnsi="Arial" w:cs="Arial"/>
          <w:color w:val="000000"/>
          <w:sz w:val="22"/>
          <w:szCs w:val="22"/>
          <w:shd w:val="clear" w:color="auto" w:fill="FFFFFF"/>
        </w:rPr>
        <w:t xml:space="preserve"> must </w:t>
      </w:r>
      <w:r w:rsidR="007575B3">
        <w:rPr>
          <w:rFonts w:ascii="Arial" w:hAnsi="Arial" w:cs="Arial"/>
          <w:color w:val="000000"/>
          <w:sz w:val="22"/>
          <w:szCs w:val="22"/>
          <w:shd w:val="clear" w:color="auto" w:fill="FFFFFF"/>
        </w:rPr>
        <w:t xml:space="preserve">inhibit these </w:t>
      </w:r>
      <w:r w:rsidRPr="00271C66">
        <w:rPr>
          <w:rFonts w:ascii="Arial" w:hAnsi="Arial" w:cs="Arial"/>
          <w:color w:val="000000"/>
          <w:sz w:val="22"/>
          <w:szCs w:val="22"/>
          <w:shd w:val="clear" w:color="auto" w:fill="FFFFFF"/>
        </w:rPr>
        <w:t>signaling pathways</w:t>
      </w:r>
      <w:r w:rsidR="008F7EC9">
        <w:rPr>
          <w:rFonts w:ascii="Arial" w:hAnsi="Arial" w:cs="Arial"/>
          <w:color w:val="000000"/>
          <w:sz w:val="22"/>
          <w:szCs w:val="22"/>
          <w:shd w:val="clear" w:color="auto" w:fill="FFFFFF"/>
        </w:rPr>
        <w:t>,</w:t>
      </w:r>
      <w:r w:rsidRPr="00271C66">
        <w:rPr>
          <w:rFonts w:ascii="Arial" w:hAnsi="Arial" w:cs="Arial"/>
          <w:color w:val="000000"/>
          <w:sz w:val="22"/>
          <w:szCs w:val="22"/>
          <w:shd w:val="clear" w:color="auto" w:fill="FFFFFF"/>
        </w:rPr>
        <w:t xml:space="preserve"> </w:t>
      </w:r>
      <w:r w:rsidR="007575B3">
        <w:rPr>
          <w:rFonts w:ascii="Arial" w:hAnsi="Arial" w:cs="Arial"/>
          <w:color w:val="000000"/>
          <w:sz w:val="22"/>
          <w:szCs w:val="22"/>
          <w:shd w:val="clear" w:color="auto" w:fill="FFFFFF"/>
        </w:rPr>
        <w:t>avoid being detected</w:t>
      </w:r>
      <w:r w:rsidR="008F7EC9">
        <w:rPr>
          <w:rFonts w:ascii="Arial" w:hAnsi="Arial" w:cs="Arial"/>
          <w:color w:val="000000"/>
          <w:sz w:val="22"/>
          <w:szCs w:val="22"/>
          <w:shd w:val="clear" w:color="auto" w:fill="FFFFFF"/>
        </w:rPr>
        <w:t>, or both</w:t>
      </w:r>
      <w:r w:rsidRPr="00271C66">
        <w:rPr>
          <w:rFonts w:ascii="Arial" w:hAnsi="Arial" w:cs="Arial"/>
          <w:color w:val="000000"/>
          <w:sz w:val="22"/>
          <w:szCs w:val="22"/>
          <w:shd w:val="clear" w:color="auto" w:fill="FFFFFF"/>
        </w:rPr>
        <w:t>.</w:t>
      </w:r>
      <w:r w:rsidR="007575B3">
        <w:rPr>
          <w:rFonts w:ascii="Arial" w:hAnsi="Arial" w:cs="Arial"/>
          <w:color w:val="000000"/>
          <w:sz w:val="22"/>
          <w:szCs w:val="22"/>
          <w:shd w:val="clear" w:color="auto" w:fill="FFFFFF"/>
        </w:rPr>
        <w:t xml:space="preserve"> Papillomavirus </w:t>
      </w:r>
      <w:r w:rsidR="007575B3" w:rsidRPr="00BC2FD0">
        <w:rPr>
          <w:rFonts w:ascii="Arial" w:hAnsi="Arial" w:cs="Arial"/>
          <w:color w:val="000000"/>
          <w:sz w:val="22"/>
          <w:szCs w:val="22"/>
          <w:shd w:val="clear" w:color="auto" w:fill="FFFFFF"/>
        </w:rPr>
        <w:t xml:space="preserve">virions are trafficked from early endosomes </w:t>
      </w:r>
      <w:r w:rsidR="007575B3">
        <w:rPr>
          <w:rFonts w:ascii="Arial" w:hAnsi="Arial" w:cs="Arial"/>
          <w:color w:val="000000"/>
          <w:sz w:val="22"/>
          <w:szCs w:val="22"/>
          <w:shd w:val="clear" w:color="auto" w:fill="FFFFFF"/>
        </w:rPr>
        <w:t xml:space="preserve">to the Golgi apparatus and wait for the onset of mitosis to complete nuclear entry. </w:t>
      </w:r>
      <w:r w:rsidR="008F7EC9">
        <w:rPr>
          <w:rFonts w:ascii="Arial" w:hAnsi="Arial" w:cs="Arial"/>
          <w:color w:val="000000"/>
          <w:sz w:val="22"/>
          <w:szCs w:val="22"/>
          <w:shd w:val="clear" w:color="auto" w:fill="FFFFFF"/>
        </w:rPr>
        <w:t>T</w:t>
      </w:r>
      <w:r w:rsidR="007575B3">
        <w:rPr>
          <w:rFonts w:ascii="Arial" w:hAnsi="Arial" w:cs="Arial"/>
          <w:color w:val="000000"/>
          <w:sz w:val="22"/>
          <w:szCs w:val="22"/>
          <w:shd w:val="clear" w:color="auto" w:fill="FFFFFF"/>
        </w:rPr>
        <w:t xml:space="preserve">his </w:t>
      </w:r>
      <w:r w:rsidR="00C84C68">
        <w:rPr>
          <w:rFonts w:ascii="Arial" w:hAnsi="Arial" w:cs="Arial"/>
          <w:color w:val="000000"/>
          <w:sz w:val="22"/>
          <w:szCs w:val="22"/>
          <w:shd w:val="clear" w:color="auto" w:fill="FFFFFF"/>
        </w:rPr>
        <w:t>unique</w:t>
      </w:r>
      <w:r w:rsidR="00C84C68" w:rsidRPr="00C84C68">
        <w:rPr>
          <w:rFonts w:ascii="Arial" w:hAnsi="Arial" w:cs="Arial"/>
          <w:color w:val="000000"/>
          <w:sz w:val="22"/>
          <w:szCs w:val="22"/>
          <w:shd w:val="clear" w:color="auto" w:fill="FFFFFF"/>
        </w:rPr>
        <w:t xml:space="preserve"> subcellular</w:t>
      </w:r>
      <w:r w:rsidR="00C84C68">
        <w:rPr>
          <w:rFonts w:ascii="Arial" w:hAnsi="Arial" w:cs="Arial"/>
          <w:color w:val="000000"/>
          <w:sz w:val="22"/>
          <w:szCs w:val="22"/>
          <w:shd w:val="clear" w:color="auto" w:fill="FFFFFF"/>
        </w:rPr>
        <w:t xml:space="preserve"> trafficking strategy avoids detection by cytoplasmic PRRs, </w:t>
      </w:r>
      <w:r w:rsidR="00C84C68" w:rsidRPr="00C84C68">
        <w:rPr>
          <w:rFonts w:ascii="Arial" w:hAnsi="Arial" w:cs="Arial"/>
          <w:color w:val="000000"/>
          <w:sz w:val="22"/>
          <w:szCs w:val="22"/>
          <w:shd w:val="clear" w:color="auto" w:fill="FFFFFF"/>
        </w:rPr>
        <w:t>a property that may contribute to establishment of infection.</w:t>
      </w:r>
      <w:r w:rsidR="00C84C68">
        <w:rPr>
          <w:rFonts w:ascii="Arial" w:hAnsi="Arial" w:cs="Arial"/>
          <w:color w:val="000000"/>
          <w:sz w:val="22"/>
          <w:szCs w:val="22"/>
          <w:shd w:val="clear" w:color="auto" w:fill="FFFFFF"/>
        </w:rPr>
        <w:t xml:space="preserve"> However, a</w:t>
      </w:r>
      <w:r w:rsidR="00C84C68" w:rsidRPr="00C84C68">
        <w:rPr>
          <w:rFonts w:ascii="Arial" w:hAnsi="Arial" w:cs="Arial"/>
          <w:color w:val="000000"/>
          <w:sz w:val="22"/>
          <w:szCs w:val="22"/>
          <w:shd w:val="clear" w:color="auto" w:fill="FFFFFF"/>
        </w:rPr>
        <w:t xml:space="preserve">s the </w:t>
      </w:r>
      <w:r w:rsidR="00C84C68" w:rsidRPr="00C84C68">
        <w:rPr>
          <w:rFonts w:ascii="Arial" w:hAnsi="Arial" w:cs="Arial"/>
          <w:color w:val="000000"/>
          <w:sz w:val="22"/>
          <w:szCs w:val="22"/>
          <w:shd w:val="clear" w:color="auto" w:fill="FFFFFF"/>
        </w:rPr>
        <w:t xml:space="preserve">capsid </w:t>
      </w:r>
      <w:proofErr w:type="spellStart"/>
      <w:r w:rsidR="00C84C68" w:rsidRPr="00C84C68">
        <w:rPr>
          <w:rFonts w:ascii="Arial" w:hAnsi="Arial" w:cs="Arial"/>
          <w:color w:val="000000"/>
          <w:sz w:val="22"/>
          <w:szCs w:val="22"/>
          <w:shd w:val="clear" w:color="auto" w:fill="FFFFFF"/>
        </w:rPr>
        <w:t>uncoat</w:t>
      </w:r>
      <w:r w:rsidR="0085445E">
        <w:rPr>
          <w:rFonts w:ascii="Arial" w:hAnsi="Arial" w:cs="Arial"/>
          <w:color w:val="000000"/>
          <w:sz w:val="22"/>
          <w:szCs w:val="22"/>
          <w:shd w:val="clear" w:color="auto" w:fill="FFFFFF"/>
        </w:rPr>
        <w:t>s</w:t>
      </w:r>
      <w:proofErr w:type="spellEnd"/>
      <w:r w:rsidR="00C84C68" w:rsidRPr="00C84C68">
        <w:rPr>
          <w:rFonts w:ascii="Arial" w:hAnsi="Arial" w:cs="Arial"/>
          <w:color w:val="000000"/>
          <w:sz w:val="22"/>
          <w:szCs w:val="22"/>
          <w:shd w:val="clear" w:color="auto" w:fill="FFFFFF"/>
        </w:rPr>
        <w:t xml:space="preserve"> within acidic endosomal compartments, </w:t>
      </w:r>
      <w:r w:rsidR="00C84C68">
        <w:rPr>
          <w:rFonts w:ascii="Arial" w:hAnsi="Arial" w:cs="Arial"/>
          <w:color w:val="000000"/>
          <w:sz w:val="22"/>
          <w:szCs w:val="22"/>
          <w:shd w:val="clear" w:color="auto" w:fill="FFFFFF"/>
        </w:rPr>
        <w:t>the viral DNA may be exposed to detection by</w:t>
      </w:r>
      <w:r w:rsidR="007C727E">
        <w:rPr>
          <w:rFonts w:ascii="Arial" w:hAnsi="Arial" w:cs="Arial"/>
          <w:color w:val="000000"/>
          <w:sz w:val="22"/>
          <w:szCs w:val="22"/>
          <w:shd w:val="clear" w:color="auto" w:fill="FFFFFF"/>
        </w:rPr>
        <w:t xml:space="preserve"> toll-like receptor (TLR) 9</w:t>
      </w:r>
      <w:r w:rsidR="00C84C68">
        <w:rPr>
          <w:rFonts w:ascii="Arial" w:hAnsi="Arial" w:cs="Arial"/>
          <w:color w:val="000000"/>
          <w:sz w:val="22"/>
          <w:szCs w:val="22"/>
          <w:shd w:val="clear" w:color="auto" w:fill="FFFFFF"/>
        </w:rPr>
        <w:t xml:space="preserve">. </w:t>
      </w:r>
      <w:r w:rsidR="008F7EC9">
        <w:rPr>
          <w:rFonts w:ascii="Arial" w:hAnsi="Arial" w:cs="Arial"/>
          <w:color w:val="000000"/>
          <w:sz w:val="22"/>
          <w:szCs w:val="22"/>
          <w:shd w:val="clear" w:color="auto" w:fill="FFFFFF"/>
        </w:rPr>
        <w:t xml:space="preserve">In this study we </w:t>
      </w:r>
      <w:r w:rsidR="007C727E">
        <w:rPr>
          <w:rFonts w:ascii="Arial" w:hAnsi="Arial" w:cs="Arial"/>
          <w:color w:val="000000"/>
          <w:sz w:val="22"/>
          <w:szCs w:val="22"/>
          <w:shd w:val="clear" w:color="auto" w:fill="FFFFFF"/>
        </w:rPr>
        <w:t xml:space="preserve">characterize two </w:t>
      </w:r>
      <w:r w:rsidR="008F7EC9">
        <w:rPr>
          <w:rFonts w:ascii="Arial" w:hAnsi="Arial" w:cs="Arial"/>
          <w:color w:val="000000"/>
          <w:sz w:val="22"/>
          <w:szCs w:val="22"/>
          <w:shd w:val="clear" w:color="auto" w:fill="FFFFFF"/>
        </w:rPr>
        <w:t xml:space="preserve">new papillomaviruses from bats and use </w:t>
      </w:r>
      <w:r w:rsidR="008F7EC9" w:rsidRPr="00BC2FD0">
        <w:rPr>
          <w:rFonts w:ascii="Arial" w:hAnsi="Arial" w:cs="Arial"/>
          <w:sz w:val="22"/>
          <w:szCs w:val="22"/>
        </w:rPr>
        <w:t>molecular archeology</w:t>
      </w:r>
      <w:r w:rsidR="008F7EC9">
        <w:rPr>
          <w:rFonts w:ascii="Arial" w:hAnsi="Arial" w:cs="Arial"/>
          <w:color w:val="000000"/>
          <w:sz w:val="22"/>
          <w:szCs w:val="22"/>
          <w:shd w:val="clear" w:color="auto" w:fill="FFFFFF"/>
        </w:rPr>
        <w:t xml:space="preserve"> to demonstrate that </w:t>
      </w:r>
      <w:r w:rsidR="007C727E">
        <w:rPr>
          <w:rFonts w:ascii="Arial" w:hAnsi="Arial" w:cs="Arial"/>
          <w:color w:val="000000"/>
          <w:sz w:val="22"/>
          <w:szCs w:val="22"/>
          <w:shd w:val="clear" w:color="auto" w:fill="FFFFFF"/>
        </w:rPr>
        <w:t xml:space="preserve">their </w:t>
      </w:r>
      <w:r w:rsidR="008F7EC9">
        <w:rPr>
          <w:rFonts w:ascii="Arial" w:hAnsi="Arial" w:cs="Arial"/>
          <w:color w:val="000000"/>
          <w:sz w:val="22"/>
          <w:szCs w:val="22"/>
          <w:shd w:val="clear" w:color="auto" w:fill="FFFFFF"/>
        </w:rPr>
        <w:t xml:space="preserve">genomes altered their nucleotide composition to avoid detection by TLR9, providing evidence that TLR9 acts as a </w:t>
      </w:r>
      <w:r w:rsidR="008F7EC9">
        <w:rPr>
          <w:rFonts w:ascii="Arial" w:hAnsi="Arial" w:cs="Arial"/>
          <w:sz w:val="22"/>
          <w:szCs w:val="22"/>
        </w:rPr>
        <w:t>PRR during papillomavirus infection.</w:t>
      </w:r>
      <w:r w:rsidR="008F7EC9">
        <w:rPr>
          <w:rFonts w:ascii="Arial" w:hAnsi="Arial" w:cs="Arial"/>
          <w:color w:val="000000"/>
          <w:sz w:val="22"/>
          <w:szCs w:val="22"/>
          <w:shd w:val="clear" w:color="auto" w:fill="FFFFFF"/>
        </w:rPr>
        <w:t xml:space="preserve"> Furthermore, w</w:t>
      </w:r>
      <w:r w:rsidR="00C84C68">
        <w:rPr>
          <w:rFonts w:ascii="Arial" w:hAnsi="Arial" w:cs="Arial"/>
          <w:color w:val="000000"/>
          <w:sz w:val="22"/>
          <w:szCs w:val="22"/>
          <w:shd w:val="clear" w:color="auto" w:fill="FFFFFF"/>
        </w:rPr>
        <w:t>e demonstrate that TLR9, like other components of the innate immune system, is under evolutionary selection in bats</w:t>
      </w:r>
      <w:r w:rsidR="008F7EC9">
        <w:rPr>
          <w:rFonts w:ascii="Arial" w:hAnsi="Arial" w:cs="Arial"/>
          <w:color w:val="000000"/>
          <w:sz w:val="22"/>
          <w:szCs w:val="22"/>
          <w:shd w:val="clear" w:color="auto" w:fill="FFFFFF"/>
        </w:rPr>
        <w:t xml:space="preserve">, providing the first direct evidence for </w:t>
      </w:r>
      <w:r w:rsidR="008F7EC9">
        <w:rPr>
          <w:rFonts w:ascii="Arial" w:hAnsi="Arial" w:cs="Arial"/>
          <w:color w:val="000000"/>
          <w:sz w:val="22"/>
          <w:szCs w:val="22"/>
          <w:shd w:val="clear" w:color="auto" w:fill="FFFFFF"/>
        </w:rPr>
        <w:t>co</w:t>
      </w:r>
      <w:r w:rsidR="0085445E">
        <w:rPr>
          <w:rFonts w:ascii="Arial" w:hAnsi="Arial" w:cs="Arial"/>
          <w:color w:val="000000"/>
          <w:sz w:val="22"/>
          <w:szCs w:val="22"/>
          <w:shd w:val="clear" w:color="auto" w:fill="FFFFFF"/>
        </w:rPr>
        <w:t>-</w:t>
      </w:r>
      <w:r w:rsidR="008F7EC9">
        <w:rPr>
          <w:rFonts w:ascii="Arial" w:hAnsi="Arial" w:cs="Arial"/>
          <w:color w:val="000000"/>
          <w:sz w:val="22"/>
          <w:szCs w:val="22"/>
          <w:shd w:val="clear" w:color="auto" w:fill="FFFFFF"/>
        </w:rPr>
        <w:t>evolution</w:t>
      </w:r>
      <w:r w:rsidR="008F7EC9">
        <w:rPr>
          <w:rFonts w:ascii="Arial" w:hAnsi="Arial" w:cs="Arial"/>
          <w:color w:val="000000"/>
          <w:sz w:val="22"/>
          <w:szCs w:val="22"/>
          <w:shd w:val="clear" w:color="auto" w:fill="FFFFFF"/>
        </w:rPr>
        <w:t xml:space="preserve"> between papillomaviruses and their hosts.</w:t>
      </w:r>
    </w:p>
    <w:p w14:paraId="56E50015" w14:textId="19EF3E14" w:rsidR="00F03B5E" w:rsidRPr="00BC2FD0" w:rsidRDefault="0000453B" w:rsidP="00E55588">
      <w:pPr>
        <w:pStyle w:val="ListParagraph"/>
        <w:numPr>
          <w:ilvl w:val="0"/>
          <w:numId w:val="1"/>
        </w:numPr>
        <w:adjustRightInd w:val="0"/>
        <w:snapToGrid w:val="0"/>
        <w:spacing w:line="480" w:lineRule="auto"/>
        <w:ind w:left="0" w:firstLine="0"/>
        <w:contextualSpacing w:val="0"/>
        <w:jc w:val="both"/>
        <w:rPr>
          <w:rFonts w:ascii="Arial" w:hAnsi="Arial" w:cs="Arial"/>
          <w:b/>
          <w:bCs/>
          <w:color w:val="000000" w:themeColor="text1"/>
          <w:sz w:val="22"/>
          <w:szCs w:val="22"/>
        </w:rPr>
      </w:pPr>
      <w:r w:rsidRPr="00BC2FD0">
        <w:rPr>
          <w:rFonts w:ascii="Arial" w:hAnsi="Arial" w:cs="Arial"/>
          <w:b/>
          <w:bCs/>
          <w:color w:val="000000" w:themeColor="text1"/>
          <w:sz w:val="22"/>
          <w:szCs w:val="22"/>
        </w:rPr>
        <w:t>Introduction</w:t>
      </w:r>
    </w:p>
    <w:p w14:paraId="2A4116B3" w14:textId="63062C02" w:rsidR="00F03B5E" w:rsidRPr="00BC2FD0" w:rsidRDefault="0000453B" w:rsidP="00E55588">
      <w:pPr>
        <w:pStyle w:val="ListParagraph"/>
        <w:adjustRightInd w:val="0"/>
        <w:snapToGrid w:val="0"/>
        <w:spacing w:line="480" w:lineRule="auto"/>
        <w:ind w:left="0"/>
        <w:contextualSpacing w:val="0"/>
        <w:jc w:val="both"/>
        <w:rPr>
          <w:rFonts w:ascii="Arial" w:hAnsi="Arial" w:cs="Arial"/>
          <w:iCs/>
          <w:sz w:val="22"/>
          <w:szCs w:val="22"/>
        </w:rPr>
      </w:pPr>
      <w:r w:rsidRPr="00BC2FD0">
        <w:rPr>
          <w:rFonts w:ascii="Arial" w:hAnsi="Arial" w:cs="Arial"/>
          <w:iCs/>
          <w:sz w:val="22"/>
          <w:szCs w:val="22"/>
        </w:rPr>
        <w:t xml:space="preserve">Papillomaviruses (PVs) are </w:t>
      </w:r>
      <w:r w:rsidR="003659F1">
        <w:rPr>
          <w:rFonts w:ascii="Arial" w:hAnsi="Arial" w:cs="Arial"/>
          <w:iCs/>
          <w:sz w:val="22"/>
          <w:szCs w:val="22"/>
        </w:rPr>
        <w:t xml:space="preserve">circular </w:t>
      </w:r>
      <w:r w:rsidRPr="00BC2FD0">
        <w:rPr>
          <w:rFonts w:ascii="Arial" w:hAnsi="Arial" w:cs="Arial"/>
          <w:iCs/>
          <w:sz w:val="22"/>
          <w:szCs w:val="22"/>
        </w:rPr>
        <w:t>d</w:t>
      </w:r>
      <w:r w:rsidR="00C7751F" w:rsidRPr="00BC2FD0">
        <w:rPr>
          <w:rFonts w:ascii="Arial" w:hAnsi="Arial" w:cs="Arial"/>
          <w:iCs/>
          <w:sz w:val="22"/>
          <w:szCs w:val="22"/>
        </w:rPr>
        <w:t>ouble</w:t>
      </w:r>
      <w:r w:rsidRPr="00BC2FD0">
        <w:rPr>
          <w:rFonts w:ascii="Arial" w:hAnsi="Arial" w:cs="Arial"/>
          <w:iCs/>
          <w:sz w:val="22"/>
          <w:szCs w:val="22"/>
        </w:rPr>
        <w:t>-s</w:t>
      </w:r>
      <w:r w:rsidR="00C7751F" w:rsidRPr="00BC2FD0">
        <w:rPr>
          <w:rFonts w:ascii="Arial" w:hAnsi="Arial" w:cs="Arial"/>
          <w:iCs/>
          <w:sz w:val="22"/>
          <w:szCs w:val="22"/>
        </w:rPr>
        <w:t xml:space="preserve">tranded </w:t>
      </w:r>
      <w:r w:rsidRPr="00BC2FD0">
        <w:rPr>
          <w:rFonts w:ascii="Arial" w:hAnsi="Arial" w:cs="Arial"/>
          <w:iCs/>
          <w:sz w:val="22"/>
          <w:szCs w:val="22"/>
        </w:rPr>
        <w:t>DNA viruses found in an extensive repertoire of hosts, including mammals, reptiles, birds, and fish</w:t>
      </w:r>
      <w:r w:rsidR="00C7751F" w:rsidRPr="00BC2FD0">
        <w:rPr>
          <w:rFonts w:ascii="Arial" w:hAnsi="Arial" w:cs="Arial"/>
          <w:iCs/>
          <w:sz w:val="22"/>
          <w:szCs w:val="22"/>
        </w:rPr>
        <w:t xml:space="preserve"> </w:t>
      </w:r>
      <w:r w:rsidR="00C17540" w:rsidRPr="00BC2FD0">
        <w:rPr>
          <w:rFonts w:ascii="Arial" w:hAnsi="Arial" w:cs="Arial"/>
          <w:iCs/>
          <w:sz w:val="22"/>
          <w:szCs w:val="22"/>
        </w:rPr>
        <w:fldChar w:fldCharType="begin"/>
      </w:r>
      <w:r w:rsidR="00C17540" w:rsidRPr="00BC2FD0">
        <w:rPr>
          <w:rFonts w:ascii="Arial" w:hAnsi="Arial" w:cs="Arial"/>
          <w:iCs/>
          <w:sz w:val="22"/>
          <w:szCs w:val="22"/>
        </w:rPr>
        <w:instrText xml:space="preserve"> ADDIN ZOTERO_ITEM CSL_CITATION {"citationID":"gGnkt62g","properties":{"formattedCitation":"(Van Doorslaer 2013; Van Doorslaer et al. 2013; 2017; 2018)","plainCitation":"(Van Doorslaer 2013; Van Doorslaer et al. 2013; 2017; 2018)","noteIndex":0},"citationItems":[{"id":16,"uris":["http://zotero.org/users/4782594/items/FZE32J68"],"uri":["http://zotero.org/users/4782594/items/FZE32J68"],"itemData":{"id":16,"type":"article-journal","abstract":"Viruses belonging to the Papillomaviridae family have been isolated from a variety of mammals, birds and non-avian reptiles. It is likely that most, if not all, amniotes carry a broad array of viral types. To date, the complete genomic sequence of more than 240 distinct viral types has been characterized at the nucleotide level. The analysis of this sequence information has begun to shed light on the evolutionary history of this important virus family. The available data suggests that many different evolutionary mechanisms have influenced the papillomavirus phylogenetic tree. Increasing evidence supports that the ancestral papillomavirus initially specialized to infect different ecological niches on the host. This episode of niche sorting was followed by extensive episodes of co-speciation with the host. This review attempts to summarize our current understanding of the papillomavirus evolution.","container-title":"Virology","DOI":"10.1016/j.virol.2013.05.012","ISSN":"1096-0341","issue":"1-2","journalAbbreviation":"Virology","language":"eng","note":"PMID: 23769415","page":"11-20","source":"PubMed","title":"Evolution of the papillomaviridae","volume":"445","author":[{"family":"Van Doorslaer","given":"Koenraad"}],"issued":{"date-parts":[["2013",10]]}}},{"id":13,"uris":["http://zotero.org/users/4782594/items/R4RV8NYJ"],"uri":["http://zotero.org/users/4782594/items/R4RV8NYJ"],"itemData":{"id":13,"type":"article-journal","abstract":"The goal of the Papillomavirus Episteme (PaVE) is to provide an integrated resource for the analysis of papillomavirus (PV) genome sequences and related information. The PaVE is a freely accessible, web-based tool (http://pave.niaid.nih.gov) created around a relational database, which enables storage, analysis and exchange of sequence information. From a design perspective, the PaVE adopts an Open Source software approach and stresses the integration and reuse of existing tools. Reference PV genome sequences have been extracted from publicly available databases and reannotated using a custom-created tool. To date, the PaVE contains 241 annotated PV genomes, 2245 genes and regions, 2004 protein sequences and 47 protein structures, which users can explore, analyze or download. The PaVE provides scientists with the data and tools needed to accelerate scientific progress for the study and treatment of diseases caused by PVs.","container-title":"Nucleic Acids Research","DOI":"10.1093/nar/gks984","ISSN":"1362-4962","issue":"Database issue","journalAbbreviation":"Nucleic Acids Res.","language":"eng","note":"PMID: 23093593\nPMCID: PMC3531071","page":"D571-578","source":"PubMed","title":"The Papillomavirus Episteme: a central resource for papillomavirus sequence data and analysis","title-short":"The Papillomavirus Episteme","volume":"41","author":[{"family":"Van Doorslaer","given":"Koenraad"},{"family":"Tan","given":"Qina"},{"family":"Xirasagar","given":"Sandhya"},{"family":"Bandaru","given":"Sandya"},{"family":"Gopalan","given":"Vivek"},{"family":"Mohamoud","given":"Yasmin"},{"family":"Huyen","given":"Yentram"},{"family":"McBride","given":"Alison A."}],"issued":{"date-parts":[["2013",1]]}}},{"id":20,"uris":["http://zotero.org/users/4782594/items/QDMDEKUP"],"uri":["http://zotero.org/users/4782594/items/QDMDEKUP"],"itemData":{"id":20,"type":"article-journal","abstract":"The Papillomavirus Episteme (PaVE) is a database of curated papillomavirus genomic sequences, accompanied by web-based sequence analysis tools. This update describes the addition of major new features. The papillomavirus genomes within PaVE have been further annotated, and now includes the major spliced mRNA transcripts. Viral genes and transcripts can be visualized on both linear and circular genome browsers. Evolutionary relationships among PaVE reference protein sequences can be analysed using multiple sequence alignments and phylogenetic trees. To assist in viral discovery, PaVE offers a typing tool; a simplified algorithm to determine whether a newly sequenced virus is novel. PaVE also now contains an image library containing gross clinical and histopathological images of papillomavirus infected lesions. Database URL: https://pave.niaid.nih.gov/.","container-title":"Nucleic Acids Research","DOI":"10.1093/nar/gkw879","ISSN":"1362-4962","issue":"D1","journalAbbreviation":"Nucleic Acids Res.","language":"eng","note":"PMID: 28053164\nPMCID: PMC5210616","page":"D499-D506","source":"PubMed","title":"The Papillomavirus Episteme: a major update to the papillomavirus sequence database","title-short":"The Papillomavirus Episteme","volume":"45","author":[{"family":"Van Doorslaer","given":"Koenraad"},{"family":"Li","given":"Zhiwen"},{"family":"Xirasagar","given":"Sandhya"},{"family":"Maes","given":"Piet"},{"family":"Kaminsky","given":"David"},{"family":"Liou","given":"David"},{"family":"Sun","given":"Qiang"},{"family":"Kaur","given":"Ramandeep"},{"family":"Huyen","given":"Yentram"},{"family":"McBride","given":"Alison A."}],"issued":{"date-parts":[["2017",1,4]]}}},{"id":235,"uris":["http://zotero.org/groups/2273325/items/WKRXFXS9"],"uri":["http://zotero.org/groups/2273325/items/WKRXFXS9"],"itemData":{"id":235,"type":"article-journal","abstract":"The Papillomaviridae is a family of small, non-enveloped viruses with double-stranded DNA genomes of 5 748 to 8 607 bp. Their classification is based on pairwise nucleotide sequence identity across the L1 open reading frame. Members of the Papillomaviridae primarily infect mucosal and keratinised epithelia, and have been isolated from fish, reptiles, birds and mammals. Despite a long co-evolutionary history with their hosts, some papillomaviruses are pathogens of their natural host species. This is a summary of the International Committee on Taxonomy of Viruses (ICTV) Report on the taxonomy of the Papillomaviridae, which is available at http://www.ictv.global/report/papillomaviridae.","container-title":"The Journal of General Virology","DOI":"10.1099/jgv.0.001105","ISSN":"1465-2099","issue":"8","journalAbbreviation":"J. Gen. Virol.","language":"eng","note":"PMID: 29927370\nPMCID: PMC6171710","page":"989-990","source":"PubMed","title":"ICTV Virus Taxonomy Profile: Papillomaviridae","title-short":"ICTV Virus Taxonomy Profile","volume":"99","author":[{"family":"Van Doorslaer","given":"Koenraad"},{"family":"Chen","given":"Zigui"},{"family":"Bernard","given":"Hans-Ulrich"},{"family":"Chan","given":"Paul K. S."},{"family":"DeSalle","given":"Rob"},{"family":"Dillner","given":"Joakim"},{"family":"Forslund","given":"Ola"},{"family":"Haga","given":"Takeshi"},{"family":"McBride","given":"Alison A."},{"family":"Villa","given":"Luisa L."},{"family":"Burk","given":"Robert D."},{"family":"Ictv Report Consortium","given":"null"}],"issued":{"date-parts":[["2018"]]}}}],"schema":"https://github.com/citation-style-language/schema/raw/master/csl-citation.json"} </w:instrText>
      </w:r>
      <w:r w:rsidR="00C17540" w:rsidRPr="00BC2FD0">
        <w:rPr>
          <w:rFonts w:ascii="Arial" w:hAnsi="Arial" w:cs="Arial"/>
          <w:iCs/>
          <w:sz w:val="22"/>
          <w:szCs w:val="22"/>
        </w:rPr>
        <w:fldChar w:fldCharType="separate"/>
      </w:r>
      <w:r w:rsidR="00C17540" w:rsidRPr="00BC2FD0">
        <w:rPr>
          <w:rFonts w:ascii="Arial" w:hAnsi="Arial" w:cs="Arial"/>
          <w:sz w:val="22"/>
          <w:szCs w:val="22"/>
        </w:rPr>
        <w:t>(Van Doorslaer 2013; Van Doorslaer et al. 2013; 2017; 2018)</w:t>
      </w:r>
      <w:r w:rsidR="00C17540" w:rsidRPr="00BC2FD0">
        <w:rPr>
          <w:rFonts w:ascii="Arial" w:hAnsi="Arial" w:cs="Arial"/>
          <w:iCs/>
          <w:sz w:val="22"/>
          <w:szCs w:val="22"/>
        </w:rPr>
        <w:fldChar w:fldCharType="end"/>
      </w:r>
      <w:r w:rsidRPr="00BC2FD0">
        <w:rPr>
          <w:rFonts w:ascii="Arial" w:hAnsi="Arial" w:cs="Arial"/>
          <w:iCs/>
          <w:sz w:val="22"/>
          <w:szCs w:val="22"/>
        </w:rPr>
        <w:t xml:space="preserve">. </w:t>
      </w:r>
      <w:r w:rsidR="00AA4B1B" w:rsidRPr="00BC2FD0">
        <w:rPr>
          <w:rFonts w:ascii="Arial" w:hAnsi="Arial" w:cs="Arial"/>
          <w:iCs/>
          <w:sz w:val="22"/>
          <w:szCs w:val="22"/>
        </w:rPr>
        <w:t>In humans, roughly 400 genetically diverse papillomavirus types have been described. While a subset of these viruses is associated with (malignant) tumors, most viral types do not cause disease in immunocompetent hosts. As with humans, h</w:t>
      </w:r>
      <w:r w:rsidR="00D35A66" w:rsidRPr="00BC2FD0">
        <w:rPr>
          <w:rFonts w:ascii="Arial" w:hAnsi="Arial" w:cs="Arial"/>
          <w:iCs/>
          <w:sz w:val="22"/>
          <w:szCs w:val="22"/>
        </w:rPr>
        <w:t xml:space="preserve">osts that have </w:t>
      </w:r>
      <w:r w:rsidR="00AA4B1B" w:rsidRPr="00BC2FD0">
        <w:rPr>
          <w:rFonts w:ascii="Arial" w:hAnsi="Arial" w:cs="Arial"/>
          <w:iCs/>
          <w:sz w:val="22"/>
          <w:szCs w:val="22"/>
        </w:rPr>
        <w:t xml:space="preserve">been thoroughly sampled are infected with an extensive repertoire of highly diverse yet species-specific viruses. </w:t>
      </w:r>
      <w:r w:rsidRPr="00BC2FD0">
        <w:rPr>
          <w:rFonts w:ascii="Arial" w:hAnsi="Arial" w:cs="Arial"/>
          <w:sz w:val="22"/>
          <w:szCs w:val="22"/>
        </w:rPr>
        <w:t>Co-evolution of virus and host alone is insufficient to explain the</w:t>
      </w:r>
      <w:r w:rsidR="003659F1">
        <w:rPr>
          <w:rFonts w:ascii="Arial" w:hAnsi="Arial" w:cs="Arial"/>
          <w:sz w:val="22"/>
          <w:szCs w:val="22"/>
        </w:rPr>
        <w:t xml:space="preserve"> </w:t>
      </w:r>
      <w:r w:rsidR="003659F1" w:rsidRPr="00BC2FD0">
        <w:rPr>
          <w:rFonts w:ascii="Arial" w:hAnsi="Arial" w:cs="Arial"/>
          <w:sz w:val="22"/>
          <w:szCs w:val="22"/>
        </w:rPr>
        <w:t>phylogeny</w:t>
      </w:r>
      <w:r w:rsidR="003659F1">
        <w:rPr>
          <w:rFonts w:ascii="Arial" w:hAnsi="Arial" w:cs="Arial"/>
          <w:sz w:val="22"/>
          <w:szCs w:val="22"/>
        </w:rPr>
        <w:t xml:space="preserve"> of viruses in the family</w:t>
      </w:r>
      <w:r w:rsidRPr="00BC2FD0">
        <w:rPr>
          <w:rFonts w:ascii="Arial" w:hAnsi="Arial" w:cs="Arial"/>
          <w:sz w:val="22"/>
          <w:szCs w:val="22"/>
        </w:rPr>
        <w:t xml:space="preserve"> </w:t>
      </w:r>
      <w:proofErr w:type="spellStart"/>
      <w:r w:rsidRPr="00BC2FD0">
        <w:rPr>
          <w:rFonts w:ascii="Arial" w:hAnsi="Arial" w:cs="Arial"/>
          <w:i/>
          <w:iCs/>
          <w:sz w:val="22"/>
          <w:szCs w:val="22"/>
        </w:rPr>
        <w:t>Papillomaviridae</w:t>
      </w:r>
      <w:proofErr w:type="spellEnd"/>
      <w:r w:rsidRPr="00BC2FD0">
        <w:rPr>
          <w:rFonts w:ascii="Arial" w:hAnsi="Arial" w:cs="Arial"/>
          <w:sz w:val="22"/>
          <w:szCs w:val="22"/>
        </w:rPr>
        <w:t xml:space="preserve">. </w:t>
      </w:r>
      <w:r w:rsidR="00A92F9B">
        <w:rPr>
          <w:rFonts w:ascii="Arial" w:hAnsi="Arial" w:cs="Arial"/>
          <w:sz w:val="22"/>
          <w:szCs w:val="22"/>
        </w:rPr>
        <w:t>For example, papillomaviruses infecting humans do not form a monophyletic group,</w:t>
      </w:r>
      <w:r w:rsidR="00A92F9B">
        <w:rPr>
          <w:rFonts w:ascii="Arial" w:hAnsi="Arial" w:cs="Arial"/>
          <w:iCs/>
          <w:sz w:val="22"/>
          <w:szCs w:val="22"/>
        </w:rPr>
        <w:t xml:space="preserve"> within the</w:t>
      </w:r>
      <w:r w:rsidR="00EE7C9E" w:rsidRPr="00BC2FD0">
        <w:rPr>
          <w:rFonts w:ascii="Arial" w:hAnsi="Arial" w:cs="Arial"/>
          <w:iCs/>
          <w:sz w:val="22"/>
          <w:szCs w:val="22"/>
        </w:rPr>
        <w:t xml:space="preserve"> </w:t>
      </w:r>
      <w:r w:rsidR="00130EB7" w:rsidRPr="00BC2FD0">
        <w:rPr>
          <w:rFonts w:ascii="Arial" w:hAnsi="Arial" w:cs="Arial"/>
          <w:iCs/>
          <w:sz w:val="22"/>
          <w:szCs w:val="22"/>
        </w:rPr>
        <w:t>papillomavirus</w:t>
      </w:r>
      <w:r w:rsidR="00EE7C9E" w:rsidRPr="00BC2FD0">
        <w:rPr>
          <w:rFonts w:ascii="Arial" w:hAnsi="Arial" w:cs="Arial"/>
          <w:iCs/>
          <w:sz w:val="22"/>
          <w:szCs w:val="22"/>
        </w:rPr>
        <w:t xml:space="preserve"> family </w:t>
      </w:r>
      <w:r w:rsidR="003659F1">
        <w:rPr>
          <w:rFonts w:ascii="Arial" w:hAnsi="Arial" w:cs="Arial"/>
          <w:iCs/>
          <w:sz w:val="22"/>
          <w:szCs w:val="22"/>
        </w:rPr>
        <w:t xml:space="preserve">member phylogenetic </w:t>
      </w:r>
      <w:r w:rsidR="00EE7C9E" w:rsidRPr="00BC2FD0">
        <w:rPr>
          <w:rFonts w:ascii="Arial" w:hAnsi="Arial" w:cs="Arial"/>
          <w:iCs/>
          <w:sz w:val="22"/>
          <w:szCs w:val="22"/>
        </w:rPr>
        <w:t xml:space="preserve">tree suggests multiple evolutionary mechanisms associated with host cellular interactions and immune evasion as </w:t>
      </w:r>
      <w:r w:rsidR="0035408B" w:rsidRPr="00BC2FD0">
        <w:rPr>
          <w:rFonts w:ascii="Arial" w:hAnsi="Arial" w:cs="Arial"/>
          <w:iCs/>
          <w:sz w:val="22"/>
          <w:szCs w:val="22"/>
        </w:rPr>
        <w:lastRenderedPageBreak/>
        <w:t>important factors throughou</w:t>
      </w:r>
      <w:r w:rsidR="001663AE" w:rsidRPr="00BC2FD0">
        <w:rPr>
          <w:rFonts w:ascii="Arial" w:hAnsi="Arial" w:cs="Arial"/>
          <w:iCs/>
          <w:sz w:val="22"/>
          <w:szCs w:val="22"/>
        </w:rPr>
        <w:t>t</w:t>
      </w:r>
      <w:r w:rsidR="00EE7C9E" w:rsidRPr="00BC2FD0">
        <w:rPr>
          <w:rFonts w:ascii="Arial" w:hAnsi="Arial" w:cs="Arial"/>
          <w:iCs/>
          <w:sz w:val="22"/>
          <w:szCs w:val="22"/>
        </w:rPr>
        <w:t xml:space="preserve"> viral genome evolution </w:t>
      </w:r>
      <w:r w:rsidR="00EE7C9E" w:rsidRPr="00BC2FD0">
        <w:rPr>
          <w:rFonts w:ascii="Arial" w:hAnsi="Arial" w:cs="Arial"/>
          <w:iCs/>
          <w:sz w:val="22"/>
          <w:szCs w:val="22"/>
        </w:rPr>
        <w:fldChar w:fldCharType="begin"/>
      </w:r>
      <w:r w:rsidR="00EE7C9E" w:rsidRPr="00BC2FD0">
        <w:rPr>
          <w:rFonts w:ascii="Arial" w:hAnsi="Arial" w:cs="Arial"/>
          <w:iCs/>
          <w:sz w:val="22"/>
          <w:szCs w:val="22"/>
        </w:rPr>
        <w:instrText xml:space="preserve"> ADDIN ZOTERO_ITEM CSL_CITATION {"citationID":"abwhqW7f","properties":{"formattedCitation":"(Van Doorslaer 2013; Willemsen and Bravo 2019)","plainCitation":"(Van Doorslaer 2013; Willemsen and Bravo 2019)","noteIndex":0},"citationItems":[{"id":16,"uris":["http://zotero.org/users/4782594/items/FZE32J68"],"uri":["http://zotero.org/users/4782594/items/FZE32J68"],"itemData":{"id":16,"type":"article-journal","abstract":"Viruses belonging to the Papillomaviridae family have been isolated from a variety of mammals, birds and non-avian reptiles. It is likely that most, if not all, amniotes carry a broad array of viral types. To date, the complete genomic sequence of more than 240 distinct viral types has been characterized at the nucleotide level. The analysis of this sequence information has begun to shed light on the evolutionary history of this important virus family. The available data suggests that many different evolutionary mechanisms have influenced the papillomavirus phylogenetic tree. Increasing evidence supports that the ancestral papillomavirus initially specialized to infect different ecological niches on the host. This episode of niche sorting was followed by extensive episodes of co-speciation with the host. This review attempts to summarize our current understanding of the papillomavirus evolution.","container-title":"Virology","DOI":"10.1016/j.virol.2013.05.012","ISSN":"1096-0341","issue":"1-2","journalAbbreviation":"Virology","language":"eng","note":"PMID: 23769415","page":"11-20","source":"PubMed","title":"Evolution of the papillomaviridae","volume":"445","author":[{"family":"Van Doorslaer","given":"Koenraad"}],"issued":{"date-parts":[["2013",10]]}}},{"id":1555,"uris":["http://zotero.org/groups/2444007/items/M2EU4L3Y"],"uri":["http://zotero.org/groups/2444007/items/M2EU4L3Y"],"itemData":{"id":1555,"type":"article-journal","abstract":"Papillomaviruses (PVs) are ancient viruses infecting vertebrates, from fishes to mammals. Although the genomes of PVs are small and show conserved synteny, PVs display large genotypic diversity and ample variation in the phenotypic presentation of the infection. Most PV genomes contain two small early genes E6 and E7. In a bunch of closely related human papillomaviruses (HPVs), the E6 and E7 proteins provide the viruses with oncogenic potential. The recent discoveries of PVs without E6 and E7 in different fish species place a new root on the PV tree, and suggest that ancestral PVs consisted of the minimal PV backbone E1-E2-L2-L1. Bayesian phylogenetic analyses date the most recent common ancestor of the PV backbone to 424 million years ago (Ma). Common ancestry tests on extant E6 and E7 genes indicate that they share a common ancestor dating back to at least 184 Ma. In AlphaPVs infecting Old World monkeys and apes, the appearance of the E5 oncogene 53-58 Ma concurred with (i) a significant increase in substitution rate, (ii) a basal radiation and (iii) key gain of functions in E6 and E7. This series of events was instrumental to construct the extant phenotype of oncogenic HPVs. Our results assemble the current knowledge on PV diversity and present an ancient evolutionary timeline punctuated by evolutionary innovations in the history of this successful viral family. This article is part of the theme issue 'Silent cancer agents: multi-disciplinary modelling of human DNA oncoviruses'.","container-title":"Philosophical Transactions of the Royal Society of London. Series B, Biological Sciences","DOI":"10.1098/rstb.2018.0303","ISSN":"1471-2970","issue":"1773","journalAbbreviation":"Philos Trans R Soc Lond B Biol Sci","language":"eng","note":"PMID: 30955499\nPMCID: PMC6501903","page":"20180303","source":"PubMed","title":"Origin and evolution of papillomavirus (onco)genes and genomes","volume":"374","author":[{"family":"Willemsen","given":"Anouk"},{"family":"Bravo","given":"Ignacio G."}],"issued":{"date-parts":[["2019",5,27]]}}}],"schema":"https://github.com/citation-style-language/schema/raw/master/csl-citation.json"} </w:instrText>
      </w:r>
      <w:r w:rsidR="00EE7C9E" w:rsidRPr="00BC2FD0">
        <w:rPr>
          <w:rFonts w:ascii="Arial" w:hAnsi="Arial" w:cs="Arial"/>
          <w:iCs/>
          <w:sz w:val="22"/>
          <w:szCs w:val="22"/>
        </w:rPr>
        <w:fldChar w:fldCharType="separate"/>
      </w:r>
      <w:r w:rsidR="00EE7C9E" w:rsidRPr="00BC2FD0">
        <w:rPr>
          <w:rFonts w:ascii="Arial" w:hAnsi="Arial" w:cs="Arial"/>
          <w:iCs/>
          <w:noProof/>
          <w:sz w:val="22"/>
          <w:szCs w:val="22"/>
        </w:rPr>
        <w:t>(Van Doorslaer 2013; Willemsen and Bravo 2019)</w:t>
      </w:r>
      <w:r w:rsidR="00EE7C9E" w:rsidRPr="00BC2FD0">
        <w:rPr>
          <w:rFonts w:ascii="Arial" w:hAnsi="Arial" w:cs="Arial"/>
          <w:iCs/>
          <w:sz w:val="22"/>
          <w:szCs w:val="22"/>
        </w:rPr>
        <w:fldChar w:fldCharType="end"/>
      </w:r>
      <w:r w:rsidR="00EE7C9E" w:rsidRPr="00BC2FD0">
        <w:rPr>
          <w:rFonts w:ascii="Arial" w:hAnsi="Arial" w:cs="Arial"/>
          <w:iCs/>
          <w:sz w:val="22"/>
          <w:szCs w:val="22"/>
        </w:rPr>
        <w:t>.</w:t>
      </w:r>
    </w:p>
    <w:p w14:paraId="1D271907" w14:textId="77777777" w:rsidR="00F03B5E" w:rsidRPr="00BC2FD0" w:rsidRDefault="00CC1F13" w:rsidP="00E55588">
      <w:pPr>
        <w:pStyle w:val="ListParagraph"/>
        <w:adjustRightInd w:val="0"/>
        <w:snapToGrid w:val="0"/>
        <w:spacing w:line="480" w:lineRule="auto"/>
        <w:ind w:left="0"/>
        <w:contextualSpacing w:val="0"/>
        <w:jc w:val="both"/>
        <w:rPr>
          <w:rFonts w:ascii="Arial" w:hAnsi="Arial" w:cs="Arial"/>
          <w:iCs/>
          <w:sz w:val="22"/>
          <w:szCs w:val="22"/>
        </w:rPr>
      </w:pPr>
      <w:r w:rsidRPr="00BC2FD0">
        <w:rPr>
          <w:rFonts w:ascii="Arial" w:hAnsi="Arial" w:cs="Arial"/>
          <w:iCs/>
          <w:sz w:val="22"/>
          <w:szCs w:val="22"/>
        </w:rPr>
        <w:t xml:space="preserve">Furthermore, host or tissue tropism </w:t>
      </w:r>
      <w:r w:rsidR="00130EB7" w:rsidRPr="00BC2FD0">
        <w:rPr>
          <w:rFonts w:ascii="Arial" w:hAnsi="Arial" w:cs="Arial"/>
          <w:iCs/>
          <w:sz w:val="22"/>
          <w:szCs w:val="22"/>
        </w:rPr>
        <w:t>is</w:t>
      </w:r>
      <w:r w:rsidRPr="00BC2FD0">
        <w:rPr>
          <w:rFonts w:ascii="Arial" w:hAnsi="Arial" w:cs="Arial"/>
          <w:iCs/>
          <w:sz w:val="22"/>
          <w:szCs w:val="22"/>
        </w:rPr>
        <w:t xml:space="preserve"> likely a significant </w:t>
      </w:r>
      <w:r w:rsidR="001663AE" w:rsidRPr="00BC2FD0">
        <w:rPr>
          <w:rFonts w:ascii="Arial" w:hAnsi="Arial" w:cs="Arial"/>
          <w:iCs/>
          <w:sz w:val="22"/>
          <w:szCs w:val="22"/>
        </w:rPr>
        <w:t>determinant</w:t>
      </w:r>
      <w:r w:rsidRPr="00BC2FD0">
        <w:rPr>
          <w:rFonts w:ascii="Arial" w:hAnsi="Arial" w:cs="Arial"/>
          <w:iCs/>
          <w:sz w:val="22"/>
          <w:szCs w:val="22"/>
        </w:rPr>
        <w:t xml:space="preserve"> of </w:t>
      </w:r>
      <w:r w:rsidR="001663AE" w:rsidRPr="00BC2FD0">
        <w:rPr>
          <w:rFonts w:ascii="Arial" w:hAnsi="Arial" w:cs="Arial"/>
          <w:iCs/>
          <w:sz w:val="22"/>
          <w:szCs w:val="22"/>
        </w:rPr>
        <w:t>host-pathogen</w:t>
      </w:r>
      <w:r w:rsidRPr="00BC2FD0">
        <w:rPr>
          <w:rFonts w:ascii="Arial" w:hAnsi="Arial" w:cs="Arial"/>
          <w:iCs/>
          <w:sz w:val="22"/>
          <w:szCs w:val="22"/>
        </w:rPr>
        <w:t xml:space="preserve"> interactions</w:t>
      </w:r>
      <w:r w:rsidR="006148E0" w:rsidRPr="00BC2FD0">
        <w:rPr>
          <w:rFonts w:ascii="Arial" w:hAnsi="Arial" w:cs="Arial"/>
          <w:iCs/>
          <w:sz w:val="22"/>
          <w:szCs w:val="22"/>
        </w:rPr>
        <w:t xml:space="preserve"> </w:t>
      </w:r>
      <w:r w:rsidR="006148E0" w:rsidRPr="00BC2FD0">
        <w:rPr>
          <w:rFonts w:ascii="Arial" w:hAnsi="Arial" w:cs="Arial"/>
          <w:iCs/>
          <w:sz w:val="22"/>
          <w:szCs w:val="22"/>
        </w:rPr>
        <w:fldChar w:fldCharType="begin"/>
      </w:r>
      <w:r w:rsidR="006148E0" w:rsidRPr="00BC2FD0">
        <w:rPr>
          <w:rFonts w:ascii="Arial" w:hAnsi="Arial" w:cs="Arial"/>
          <w:iCs/>
          <w:sz w:val="22"/>
          <w:szCs w:val="22"/>
        </w:rPr>
        <w:instrText xml:space="preserve"> ADDIN ZOTERO_ITEM CSL_CITATION {"citationID":"dUUGE59z","properties":{"formattedCitation":"(Carey et al. 2019; Sawyer, Emerman, and Malik 2004; Taubenberger and Kash 2010)","plainCitation":"(Carey et al. 2019; Sawyer, Emerman, and Malik 2004; Taubenberger and Kash 2010)","noteIndex":0},"citationItems":[{"id":1772,"uris":["http://zotero.org/groups/2444007/items/XERJP5YY"],"uri":["http://zotero.org/groups/2444007/items/XERJP5YY"],"itemData":{"id":1772,"type":"article-journal","container-title":"Cell Host &amp; Microbe","DOI":"10.1016/j.chom.2019.01.001","ISSN":"19313128","issue":"2","journalAbbreviation":"Cell Host &amp; Microbe","language":"en","page":"336-343.e4","source":"DOI.org (Crossref)","title":"Recurrent Loss-of-Function Mutations Reveal Costs to OAS1 Antiviral Activity in Primates","volume":"25","author":[{"family":"Carey","given":"Clayton M."},{"family":"Govande","given":"Apurva A."},{"family":"Cooper","given":"Juliane M."},{"family":"Hartley","given":"Melissa K."},{"family":"Kranzusch","given":"Philip J."},{"family":"Elde","given":"Nels C."}],"issued":{"date-parts":[["2019",2]]}}},{"id":1774,"uris":["http://zotero.org/groups/2444007/items/HZYPW8PP"],"uri":["http://zotero.org/groups/2444007/items/HZYPW8PP"],"itemData":{"id":1774,"type":"article-journal","abstract":"Host genomes have adopted several strategies to curb the proliferation of transposable elements and viruses. A recently discovered novel primate defense against retroviral infection involves a single-stranded DNA-editing enzyme, APOBEC3G, that causes hypermutation of HIV. The HIV-encoded virion infectivity factor (Vif) protein targets APOBEC3G for destruction, setting up a genetic conflict between the APOBEC3G and Vif genes. This kind of conflict leads to rapid fixation of mutations that alter amino acids at the protein-protein interface, referred to as positive selection. We show that the APOBEC3G gene has been subject to strong positive selection throughout the history of primate evolution. Unexpectedly, this selection appears more ancient than, and is likely only partially caused by, modern lentiviruses. Furthermore, five additional APOBEC genes in the human genome appear to be engaged in similar genetic conflicts, displaying some of the highest signals for positive selection in the human genome. Despite being only recently discovered, editing of RNA and DNA may thus represent an ancient form of host defense in primate genomes.","container-title":"PLoS biology","DOI":"10.1371/journal.pbio.0020275","ISSN":"1545-7885","issue":"9","journalAbbreviation":"PLoS Biol","language":"eng","note":"PMID: 15269786\nPMCID: PMC479043","page":"E275","source":"PubMed","title":"Ancient adaptive evolution of the primate antiviral DNA-editing enzyme APOBEC3G","volume":"2","author":[{"family":"Sawyer","given":"Sara L."},{"family":"Emerman","given":"Michael"},{"family":"Malik","given":"Harmit S."}],"issued":{"date-parts":[["2004",9]]}}},{"id":1777,"uris":["http://zotero.org/groups/2444007/items/HHL85A52"],"uri":["http://zotero.org/groups/2444007/items/HHL85A52"],"itemData":{"id":1777,"type":"article-journal","abstract":"Newly emerging or \"re-emerging\" viral diseases continue to pose significant global public health threats. Prototypic are influenza viruses that are major causes of human respiratory infections and mortality. Influenza viruses can cause zoonotic infections and adapt to humans, leading to sustained transmission and emergence of novel viruses. Mechanisms by which viruses evolve in one host, cause zoonotic infection, and adapt to a new host species remain unelucidated. Here, we review the evolution of influenza A viruses in their reservoir hosts and discuss genetic changes associated with introduction of novel viruses into humans, leading to pandemics and the establishment of seasonal viruses.","container-title":"Cell Host &amp; Microbe","DOI":"10.1016/j.chom.2010.05.009","ISSN":"1934-6069","issue":"6","journalAbbreviation":"Cell Host Microbe","language":"eng","note":"PMID: 20542248\nPMCID: PMC2892379","page":"440-451","source":"PubMed","title":"Influenza virus evolution, host adaptation, and pandemic formation","volume":"7","author":[{"family":"Taubenberger","given":"Jeffery K."},{"family":"Kash","given":"John C."}],"issued":{"date-parts":[["2010",6,25]]}}}],"schema":"https://github.com/citation-style-language/schema/raw/master/csl-citation.json"} </w:instrText>
      </w:r>
      <w:r w:rsidR="006148E0" w:rsidRPr="00BC2FD0">
        <w:rPr>
          <w:rFonts w:ascii="Arial" w:hAnsi="Arial" w:cs="Arial"/>
          <w:iCs/>
          <w:sz w:val="22"/>
          <w:szCs w:val="22"/>
        </w:rPr>
        <w:fldChar w:fldCharType="separate"/>
      </w:r>
      <w:r w:rsidR="006148E0" w:rsidRPr="00BC2FD0">
        <w:rPr>
          <w:rFonts w:ascii="Arial" w:hAnsi="Arial" w:cs="Arial"/>
          <w:iCs/>
          <w:noProof/>
          <w:sz w:val="22"/>
          <w:szCs w:val="22"/>
        </w:rPr>
        <w:t>(Carey et al. 2019; Sawyer, Emerman, and Malik 2004; Taubenberger and Kash 2010)</w:t>
      </w:r>
      <w:r w:rsidR="006148E0" w:rsidRPr="00BC2FD0">
        <w:rPr>
          <w:rFonts w:ascii="Arial" w:hAnsi="Arial" w:cs="Arial"/>
          <w:iCs/>
          <w:sz w:val="22"/>
          <w:szCs w:val="22"/>
        </w:rPr>
        <w:fldChar w:fldCharType="end"/>
      </w:r>
      <w:r w:rsidRPr="00BC2FD0">
        <w:rPr>
          <w:rFonts w:ascii="Arial" w:hAnsi="Arial" w:cs="Arial"/>
          <w:iCs/>
          <w:sz w:val="22"/>
          <w:szCs w:val="22"/>
        </w:rPr>
        <w:t xml:space="preserve">. </w:t>
      </w:r>
      <w:r w:rsidRPr="00BC2FD0">
        <w:rPr>
          <w:rFonts w:ascii="Arial" w:hAnsi="Arial" w:cs="Arial"/>
          <w:sz w:val="22"/>
          <w:szCs w:val="22"/>
        </w:rPr>
        <w:t>Therefore</w:t>
      </w:r>
      <w:r w:rsidR="0000453B" w:rsidRPr="00BC2FD0">
        <w:rPr>
          <w:rFonts w:ascii="Arial" w:hAnsi="Arial" w:cs="Arial"/>
          <w:sz w:val="22"/>
          <w:szCs w:val="22"/>
        </w:rPr>
        <w:t xml:space="preserve">, genomic analyses that consider essential mechanisms of the viral life cycle and evolutionary pressures </w:t>
      </w:r>
      <w:r w:rsidR="0029223E" w:rsidRPr="00BC2FD0">
        <w:rPr>
          <w:rFonts w:ascii="Arial" w:hAnsi="Arial" w:cs="Arial"/>
          <w:sz w:val="22"/>
          <w:szCs w:val="22"/>
        </w:rPr>
        <w:t>related to host-parasite interactions</w:t>
      </w:r>
      <w:r w:rsidR="0000453B" w:rsidRPr="00BC2FD0">
        <w:rPr>
          <w:rFonts w:ascii="Arial" w:hAnsi="Arial" w:cs="Arial"/>
          <w:sz w:val="22"/>
          <w:szCs w:val="22"/>
        </w:rPr>
        <w:t xml:space="preserve"> may provide a novel perspective into </w:t>
      </w:r>
      <w:r w:rsidR="00130EB7" w:rsidRPr="00BC2FD0">
        <w:rPr>
          <w:rFonts w:ascii="Arial" w:hAnsi="Arial" w:cs="Arial"/>
          <w:iCs/>
          <w:sz w:val="22"/>
          <w:szCs w:val="22"/>
        </w:rPr>
        <w:t xml:space="preserve">papillomavirus </w:t>
      </w:r>
      <w:r w:rsidR="0000453B" w:rsidRPr="00BC2FD0">
        <w:rPr>
          <w:rFonts w:ascii="Arial" w:hAnsi="Arial" w:cs="Arial"/>
          <w:sz w:val="22"/>
          <w:szCs w:val="22"/>
        </w:rPr>
        <w:t xml:space="preserve">genome evolution. </w:t>
      </w:r>
      <w:r w:rsidR="00EE7C9E" w:rsidRPr="00BC2FD0">
        <w:rPr>
          <w:rFonts w:ascii="Arial" w:hAnsi="Arial" w:cs="Arial"/>
          <w:sz w:val="22"/>
          <w:szCs w:val="22"/>
        </w:rPr>
        <w:t xml:space="preserve">A </w:t>
      </w:r>
      <w:r w:rsidR="00693D83" w:rsidRPr="00BC2FD0">
        <w:rPr>
          <w:rFonts w:ascii="Arial" w:hAnsi="Arial" w:cs="Arial"/>
          <w:sz w:val="22"/>
          <w:szCs w:val="22"/>
        </w:rPr>
        <w:t>broader description</w:t>
      </w:r>
      <w:r w:rsidR="00EE7C9E" w:rsidRPr="00BC2FD0">
        <w:rPr>
          <w:rFonts w:ascii="Arial" w:hAnsi="Arial" w:cs="Arial"/>
          <w:sz w:val="22"/>
          <w:szCs w:val="22"/>
        </w:rPr>
        <w:t xml:space="preserve"> of animal viruses will</w:t>
      </w:r>
      <w:r w:rsidR="00130EB7" w:rsidRPr="00BC2FD0">
        <w:rPr>
          <w:rFonts w:ascii="Arial" w:hAnsi="Arial" w:cs="Arial"/>
          <w:sz w:val="22"/>
          <w:szCs w:val="22"/>
        </w:rPr>
        <w:t xml:space="preserve"> continue to</w:t>
      </w:r>
      <w:r w:rsidR="00EE7C9E" w:rsidRPr="00BC2FD0">
        <w:rPr>
          <w:rFonts w:ascii="Arial" w:hAnsi="Arial" w:cs="Arial"/>
          <w:sz w:val="22"/>
          <w:szCs w:val="22"/>
        </w:rPr>
        <w:t xml:space="preserve"> inform these efforts.</w:t>
      </w:r>
    </w:p>
    <w:p w14:paraId="2F30ED73" w14:textId="66A1B996" w:rsidR="00314EC0" w:rsidRPr="00BC2FD0" w:rsidRDefault="0000453B" w:rsidP="00E55588">
      <w:pPr>
        <w:adjustRightInd w:val="0"/>
        <w:snapToGrid w:val="0"/>
        <w:spacing w:line="480" w:lineRule="auto"/>
        <w:jc w:val="both"/>
        <w:rPr>
          <w:rFonts w:ascii="Arial" w:hAnsi="Arial" w:cs="Arial"/>
          <w:sz w:val="22"/>
          <w:szCs w:val="22"/>
        </w:rPr>
      </w:pPr>
      <w:r w:rsidRPr="00BC2FD0">
        <w:rPr>
          <w:rFonts w:ascii="Arial" w:hAnsi="Arial" w:cs="Arial"/>
          <w:iCs/>
          <w:sz w:val="22"/>
          <w:szCs w:val="22"/>
        </w:rPr>
        <w:t xml:space="preserve">A successful infection requires that the </w:t>
      </w:r>
      <w:r w:rsidR="00130EB7" w:rsidRPr="00BC2FD0">
        <w:rPr>
          <w:rFonts w:ascii="Arial" w:hAnsi="Arial" w:cs="Arial"/>
          <w:iCs/>
          <w:sz w:val="22"/>
          <w:szCs w:val="22"/>
        </w:rPr>
        <w:t xml:space="preserve">papillomavirus </w:t>
      </w:r>
      <w:r w:rsidRPr="00BC2FD0">
        <w:rPr>
          <w:rFonts w:ascii="Arial" w:hAnsi="Arial" w:cs="Arial"/>
          <w:iCs/>
          <w:sz w:val="22"/>
          <w:szCs w:val="22"/>
        </w:rPr>
        <w:t xml:space="preserve">DNA is delivered to the host cell nucleus. </w:t>
      </w:r>
      <w:r w:rsidR="00F03B5E" w:rsidRPr="00BC2FD0">
        <w:rPr>
          <w:rFonts w:ascii="Arial" w:hAnsi="Arial" w:cs="Arial"/>
          <w:iCs/>
          <w:sz w:val="22"/>
          <w:szCs w:val="22"/>
        </w:rPr>
        <w:t>Papillomaviruses access mitotically active basal cells through lesions in the stratified epithelia of cutaneous or mucosal tissues.</w:t>
      </w:r>
      <w:r w:rsidR="00F03B5E" w:rsidRPr="00BC2FD0">
        <w:rPr>
          <w:rFonts w:ascii="Arial" w:hAnsi="Arial" w:cs="Arial"/>
          <w:sz w:val="22"/>
          <w:szCs w:val="22"/>
        </w:rPr>
        <w:t xml:space="preserve"> </w:t>
      </w:r>
      <w:r w:rsidRPr="00BC2FD0">
        <w:rPr>
          <w:rFonts w:ascii="Arial" w:hAnsi="Arial" w:cs="Arial"/>
          <w:sz w:val="22"/>
          <w:szCs w:val="22"/>
        </w:rPr>
        <w:t xml:space="preserve">Following binding to cellular receptors </w:t>
      </w:r>
      <w:r w:rsidR="002C03D7" w:rsidRPr="00BC2FD0">
        <w:rPr>
          <w:rFonts w:ascii="Arial" w:hAnsi="Arial" w:cs="Arial"/>
          <w:sz w:val="22"/>
          <w:szCs w:val="22"/>
        </w:rPr>
        <w:t xml:space="preserve">and priming by kallikrein-8 and </w:t>
      </w:r>
      <w:proofErr w:type="spellStart"/>
      <w:r w:rsidR="002C03D7" w:rsidRPr="00BC2FD0">
        <w:rPr>
          <w:rFonts w:ascii="Arial" w:hAnsi="Arial" w:cs="Arial"/>
          <w:sz w:val="22"/>
          <w:szCs w:val="22"/>
        </w:rPr>
        <w:t>furin</w:t>
      </w:r>
      <w:proofErr w:type="spellEnd"/>
      <w:r w:rsidR="002C03D7" w:rsidRPr="00BC2FD0">
        <w:rPr>
          <w:rFonts w:ascii="Arial" w:hAnsi="Arial" w:cs="Arial"/>
          <w:sz w:val="22"/>
          <w:szCs w:val="22"/>
        </w:rPr>
        <w:t xml:space="preserve"> cleavage, the </w:t>
      </w:r>
      <w:r w:rsidR="00F03B5E" w:rsidRPr="00BC2FD0">
        <w:rPr>
          <w:rFonts w:ascii="Arial" w:hAnsi="Arial" w:cs="Arial"/>
          <w:sz w:val="22"/>
          <w:szCs w:val="22"/>
        </w:rPr>
        <w:t xml:space="preserve">virus </w:t>
      </w:r>
      <w:r w:rsidR="002C03D7" w:rsidRPr="00BC2FD0">
        <w:rPr>
          <w:rFonts w:ascii="Arial" w:hAnsi="Arial" w:cs="Arial"/>
          <w:sz w:val="22"/>
          <w:szCs w:val="22"/>
        </w:rPr>
        <w:t xml:space="preserve">is </w:t>
      </w:r>
      <w:r w:rsidR="00F03B5E" w:rsidRPr="00BC2FD0">
        <w:rPr>
          <w:rFonts w:ascii="Arial" w:hAnsi="Arial" w:cs="Arial"/>
          <w:sz w:val="22"/>
          <w:szCs w:val="22"/>
        </w:rPr>
        <w:t>endocyto</w:t>
      </w:r>
      <w:r w:rsidR="002C03D7" w:rsidRPr="00BC2FD0">
        <w:rPr>
          <w:rFonts w:ascii="Arial" w:hAnsi="Arial" w:cs="Arial"/>
          <w:sz w:val="22"/>
          <w:szCs w:val="22"/>
        </w:rPr>
        <w:t>sed</w:t>
      </w:r>
      <w:r w:rsidR="004977C4" w:rsidRPr="00BC2FD0">
        <w:rPr>
          <w:rFonts w:ascii="Arial" w:hAnsi="Arial" w:cs="Arial"/>
          <w:sz w:val="22"/>
          <w:szCs w:val="22"/>
        </w:rPr>
        <w:t xml:space="preserve"> </w:t>
      </w:r>
      <w:r w:rsidR="00F24C2A" w:rsidRPr="00BC2FD0">
        <w:rPr>
          <w:rFonts w:ascii="Arial" w:hAnsi="Arial" w:cs="Arial"/>
          <w:sz w:val="22"/>
          <w:szCs w:val="22"/>
        </w:rPr>
        <w:fldChar w:fldCharType="begin"/>
      </w:r>
      <w:r w:rsidR="00405D0D" w:rsidRPr="00BC2FD0">
        <w:rPr>
          <w:rFonts w:ascii="Arial" w:hAnsi="Arial" w:cs="Arial"/>
          <w:sz w:val="22"/>
          <w:szCs w:val="22"/>
        </w:rPr>
        <w:instrText xml:space="preserve"> ADDIN ZOTERO_ITEM CSL_CITATION {"citationID":"IrTeMhBV","properties":{"formattedCitation":"(Aksoy, Gottschalk, and Meneses 2017; Day and Schelhaas 2014; DiGiuseppe, Bienkowska-Haba, Guion, and Sapp 2017; Richards et al. 2006; Cerqueira et al. 2015; Day et al. 2013; Schelhaas et al. 2012)","plainCitation":"(Aksoy, Gottschalk, and Meneses 2017; Day and Schelhaas 2014; DiGiuseppe, Bienkowska-Haba, Guion, and Sapp 2017; Richards et al. 2006; Cerqueira et al. 2015; Day et al. 2013; Schelhaas et al. 2012)","noteIndex":0},"citationItems":[{"id":1781,"uris":["http://zotero.org/groups/2444007/items/FEP2I9AG"],"uri":["http://zotero.org/groups/2444007/items/FEP2I9AG"],"itemData":{"id":1781,"type":"article-journal","abstract":"Human papillomavirus (HPV) is a sexually transmitted virus responsible for the development of cervical cancer, anal cancer, head and throat cancers, as well as genital area warts. A major focus of current HPV research is on preventing the virus from entering a cell and transferring its genetic material to the nucleus, thus potentially preventing the development of cancer. Although the available HPV vaccines are extremely successful, approximately 15 additional cancer-causing HPVs have been identified that the vaccines do not protect against. Therefore, roughly 150,000 cancer cases will not be prevented annually with the current vaccines. Research efforts focused on the basic cell biology of HPV infection have a goal of identifying common infectious events that may lead to inexpensive vaccines or anti-virals to prevent infection by most, if not all, HPVs. In this review we attempt to summarize what is known regarding the process of HPV binding, entry, and intracellular trafficking.","container-title":"Mutation Research. Reviews in Mutation Research","DOI":"10.1016/j.mrrev.2016.09.004","ISSN":"1388-2139","journalAbbreviation":"Mutat Res Rev Mutat Res","language":"eng","note":"PMID: 28528686\nPMCID: PMC5443120","page":"13-22","source":"PubMed","title":"HPV entry into cells","volume":"772","author":[{"family":"Aksoy","given":"Pinar"},{"family":"Gottschalk","given":"Elinor Y."},{"family":"Meneses","given":"Patricio I."}],"issued":{"date-parts":[["2017",6]]}}},{"id":1792,"uris":["http://zotero.org/groups/2444007/items/5DKYGITN"],"uri":["http://zotero.org/groups/2444007/items/5DKYGITN"],"itemData":{"id":1792,"type":"article-journal","abstract":"Papillomaviruses enter basal cells of stratified epithelia. Assembly of new virions occurs in infected cells during terminal differentiation. This unique biology is reflected in the mechanism of entry. Extracellularly, the interaction of nonenveloped capsids with several host cell proteins, after binding, results in discrete conformational changes. Asynchronous internalization occurs over several hours by an endocytic mechanism related to, but distinct from macropinocytosis. Intracellular trafficking leads virions through the endosomal system, and from late endosomes to the trans-Golgi-network, before nuclear delivery. Here, we discuss the existing data with the aim to synthesize an integrated model of the stepwise process of entry, thereby highlighting key open questions. Additionally, we relate data from experiments with cultured cells to in vivo results.","container-title":"Current Opinion in Virology","DOI":"10.1016/j.coviro.2013.11.002","ISSN":"1879-6265","journalAbbreviation":"Curr Opin Virol","language":"eng","note":"PMID: 24525291\nPMCID: PMC3951680","page":"24-31","source":"PubMed","title":"Concepts of papillomavirus entry into host cells","volume":"4","author":[{"family":"Day","given":"Patricia M."},{"family":"Schelhaas","given":"Mario"}],"issued":{"date-parts":[["2014",2]]}}},{"id":1782,"uris":["http://zotero.org/groups/2444007/items/MWG333UQ"],"uri":["http://zotero.org/groups/2444007/items/MWG333UQ"],"itemData":{"id":1782,"type":"article-journal","abstract":"The non-enveloped human papillomaviruses (HPVs) specifically target epithelial cells of the skin and mucosa. Successful infection requires a lesion in the stratified tissue for access to the basal cells. Herein, we discuss our recent progress in understanding binding, internalization, uncoating, and intracellular trafficking of HPV particles. Our focus will be on HPV type 16, which is the most common HPV type associated with various anogenital and oropharyngeal carcinomas. The study of HPV entry has revealed a number of novel cellular pathways utilized during infection. These include but are not restricted to the following: a previously uncharacterized form of endocytosis, membrane penetration by a capsid protein, the use of retromer complexes for trafficking to the trans-Golgi network, the requirement for nuclear envelope breakdown and microtubule-mediated transport during mitosis for nuclear entry, the existence of membrane-bound intranuclear vesicles harboring HPV genome, and the requirement of PML protein for efficient transcription of incoming viral genome. The continued study of these pathways may reveal new roles in basic biological cellular processes.","container-title":"Virus Research","DOI":"10.1016/j.virusres.2016.10.015","ISSN":"1872-7492","journalAbbreviation":"Virus Res","language":"eng","note":"PMID: 27984059\nPMCID: PMC5325785","page":"1-9","source":"PubMed","title":"Cruising the cellular highways: How human papillomavirus travels from the surface to the nucleus","title-short":"Cruising the cellular highways","volume":"231","author":[{"family":"DiGiuseppe","given":"Stephen"},{"family":"Bienkowska-Haba","given":"Malgorzata"},{"family":"Guion","given":"Lucile G."},{"family":"Sapp","given":"Martin"}],"issued":{"date-parts":[["2017",3,2]]}}},{"id":1795,"uris":["http://zotero.org/groups/2444007/items/GGLFYZFK"],"uri":["http://zotero.org/groups/2444007/items/GGLFYZFK"],"itemData":{"id":1795,"type":"article-journal","abstract":"Papillomaviruses (PV) comprise a large family of nonenveloped DNA viruses that include the oncogenic PV types that are the causative agents of human cervical cancer. As is true of many animal DNA viruses, PV are taken into the cell by endocytosis and must escape from the endosomal compartment to the cytoplasm to initiate infection. Here we show that this step depends on the site-specific enzymatic cleavage of the PV minor virion protein L2 at a consensus furin recognition site. Cleavage by furin, a cell-encoded proprotein convertase, is known to be required for endosome escape by many bacterial toxins. However, to our knowledge, furin has not been previously implicated in the viral entry process. This step is potentially a target for PV inhibition.","container-title":"Proceedings of the National Academy of Sciences of the United States of America","DOI":"10.1073/pnas.0508815103","ISSN":"0027-8424","issue":"5","journalAbbreviation":"Proc Natl Acad Sci U S A","language":"eng","note":"PMID: 16432208\nPMCID: PMC1360554","page":"1522-1527","source":"PubMed","title":"Cleavage of the papillomavirus minor capsid protein, L2, at a furin consensus site is necessary for infection","volume":"103","author":[{"family":"Richards","given":"Rebecca M."},{"family":"Lowy","given":"Douglas R."},{"family":"Schiller","given":"John T."},{"family":"Day","given":"Patricia M."}],"issued":{"date-parts":[["2006",1,31]]}}},{"id":1780,"uris":["http://zotero.org/groups/2444007/items/DK243HWJ"],"uri":["http://zotero.org/groups/2444007/items/DK243HWJ"],"itemData":{"id":1780,"type":"article-journal","abstract":"The entry of human papillomaviruses into host cells is a complex process. It involves conformational changes at the cell surface, receptor switching, internalization by a novel endocytic mechanism, uncoating in endosomes, trafficking of a subviral complex to the Golgi complex, and nuclear entry during mitosis. Here, we addressed how the stabilizing contacts in the capsid of human papillomavirus 16 (HPV16) may be reversed to allow uncoating of the viral genome. Using biochemical and cell-biological analyses, we determined that the major capsid protein L1 underwent proteolytic cleavage during entry. In addition to a dispensable cathepsin-mediated proteolysis that occurred likely after removal of capsomers from the subviral complex in endosomes, at least two further proteolytic cleavages of L1 were observed, one of which was independent of the low-pH environment of endosomes. This cleavage occurred extracellularly. Further analysis showed that the responsible protease was the secreted trypsin-like serine protease kallikrein-8 (KLK8) involved in epidermal homeostasis and wound healing. Required for infection, the cleavage was facilitated by prior interaction of viral particles with heparan sulfate proteoglycans. KLK8-mediated cleavage was crucial for further conformational changes exposing an important epitope of the minor capsid protein L2. Occurring independently of cyclophilins and of furin that mediate L2 exposure, KLK8-mediated cleavage of L1 likely facilitated access to L2, located in the capsid lumen, and potentially uncoating. Since HPV6 and HPV18 also required KLK8 for entry, we propose that the KLK8-dependent entry step is conserved.\nIMPORTANCE: Our analysis of the proteolytic processing of incoming HPV16, an etiological agent of cervical cancer, demonstrated that the capsid is cleaved extracellularly by a serine protease active during wound healing and that this cleavage was crucial for infection. The cleavage of L1 is one of at least four structural alterations that prime the virus extracellularly for receptor switching, internalization, and possibly uncoating. This step was also important for HPV6 and HPV18, which may suggest that it is conserved among the papillomaviruses. This study advances the understanding of how HPV16 initially infects cells, strengthens the notion that wounding facilitates infection of epidermal tissue, and may help the development of antiviral measures.","container-title":"Journal of Virology","DOI":"10.1128/JVI.00234-15","ISSN":"1098-5514","issue":"14","journalAbbreviation":"J Virol","language":"eng","note":"PMID: 25926655\nPMCID: PMC4473586","page":"7038-7052","source":"PubMed","title":"Kallikrein-8 Proteolytically Processes Human Papillomaviruses in the Extracellular Space To Facilitate Entry into Host Cells","volume":"89","author":[{"family":"Cerqueira","given":"Carla"},{"family":"Samperio Ventayol","given":"Pilar"},{"family":"Vogeley","given":"Christian"},{"family":"Schelhaas","given":"Mario"}],"issued":{"date-parts":[["2015",7]]}}},{"id":1784,"uris":["http://zotero.org/groups/2444007/items/YFQHWUK7"],"uri":["http://zotero.org/groups/2444007/items/YFQHWUK7"],"itemData":{"id":1784,"type":"article-journal","abstract":"Human papillomavirus 16 (HPV16) enters its host cells by a process that most closely resembles macropinocytosis. Uncoating occurs during passage through the endosomal compartment, and the low pH encountered in this environment is essential for infection. Furin cleavage of the minor capsid protein, L2, and cyclophilin B-mediated separation of L2 and the viral genome from the major capsid protein, L1, are necessary for escape from the late endosome (LE). Following this exodus, L2 and the genome are found colocalized at the ND10 nuclear subdomain, which is essential for efficient pseudogenome expression. However, the route by which L2 and the genome traverse the intervening cytoplasm between these two subcellular compartments has not been determined. This study extends our understanding of this phase in PV entry in demonstrating the involvement of the Golgi complex. With confocal microscopic analyses involving 5-ethynyl-2'-deoxyuridine (EdU)-labeled pseudogenomes and antibodies to virion and cellular proteins, we found that the viral pseudogenome and L2 travel to the trans-Golgi network (TGN) following exit from the LE, while L1 is retained. This transit is dependent upon furin cleavage of L2 and can be prevented pharmacologically with either brefeldin A or golgicide A, inhibitors of anterograde and retrograde Golgi trafficking. Additionally, Rab9a and Rab7b were determined to be mediators of this transit, as expression of dominant negative versions of these proteins, but not Rab7a, significantly inhibited HPV16 pseudovirus infection.","container-title":"Journal of Virology","DOI":"10.1128/JVI.03222-12","ISSN":"1098-5514","issue":"7","journalAbbreviation":"J Virol","language":"eng","note":"PMID: 23345514\nPMCID: PMC3624235","page":"3862-3870","source":"PubMed","title":"Identification of a role for the trans-Golgi network in human papillomavirus 16 pseudovirus infection","volume":"87","author":[{"family":"Day","given":"Patricia M."},{"family":"Thompson","given":"Cynthia D."},{"family":"Schowalter","given":"Rachel M."},{"family":"Lowy","given":"Douglas R."},{"family":"Schiller","given":"John T."}],"issued":{"date-parts":[["2013",4]]}}},{"id":1804,"uris":["http://zotero.org/groups/2444007/items/42ZXLEIB"],"uri":["http://zotero.org/groups/2444007/items/42ZXLEIB"],"itemData":{"id":1804,"type":"article-journal","abstract":"Infectious endocytosis of incoming human papillomavirus type 16 (HPV-16), the main etiological agent of cervical cancer, is poorly characterized in terms of cellular requirements and pathways. Conflicting reports attribute HPV-16 entry to clathrin-dependent and -independent mechanisms. To comprehensively describe the cell biological features of HPV-16 entry into human epithelial cells, we compared HPV-16 pseudovirion (PsV) infection in the context of cell perturbations (drug inhibition, siRNA silencing, overexpression of dominant mutants) to five other viruses (influenza A virus, Semliki Forest virus, simian virus 40, vesicular stomatitis virus, and vaccinia virus) with defined endocytic requirements. Our analysis included infection data, i.e. GFP expression after plasmid delivery by HPV-16 PsV, and endocytosis assays in combination with electron, immunofluorescence, and video microscopy. The results indicated that HPV-16 entry into HeLa and HaCaT cells was clathrin-, caveolin-, cholesterol- and dynamin-independent. The virus made use of a potentially novel ligand-induced endocytic pathway related to macropinocytosis. This pathway was distinct from classical macropinocytosis in regards to vesicle size, cholesterol-sensitivity, and GTPase requirements, but similar in respect to the need for tyrosine kinase signaling, actin dynamics, Na</w:instrText>
      </w:r>
      <w:r w:rsidR="00405D0D" w:rsidRPr="00BC2FD0">
        <w:rPr>
          <w:rFonts w:ascii="Cambria Math" w:hAnsi="Cambria Math" w:cs="Cambria Math"/>
          <w:sz w:val="22"/>
          <w:szCs w:val="22"/>
        </w:rPr>
        <w:instrText>⁺</w:instrText>
      </w:r>
      <w:r w:rsidR="00405D0D" w:rsidRPr="00BC2FD0">
        <w:rPr>
          <w:rFonts w:ascii="Arial" w:hAnsi="Arial" w:cs="Arial"/>
          <w:sz w:val="22"/>
          <w:szCs w:val="22"/>
        </w:rPr>
        <w:instrText>/H</w:instrText>
      </w:r>
      <w:r w:rsidR="00405D0D" w:rsidRPr="00BC2FD0">
        <w:rPr>
          <w:rFonts w:ascii="Cambria Math" w:hAnsi="Cambria Math" w:cs="Cambria Math"/>
          <w:sz w:val="22"/>
          <w:szCs w:val="22"/>
        </w:rPr>
        <w:instrText>⁺</w:instrText>
      </w:r>
      <w:r w:rsidR="00405D0D" w:rsidRPr="00BC2FD0">
        <w:rPr>
          <w:rFonts w:ascii="Arial" w:hAnsi="Arial" w:cs="Arial"/>
          <w:sz w:val="22"/>
          <w:szCs w:val="22"/>
        </w:rPr>
        <w:instrText xml:space="preserve"> exchangers, PAK-1 and PKC. After internalization the virus was transported to late endosomes and/or endolysosomes, and activated through exposure to low pH.","container-title":"PLoS pathogens","DOI":"10.1371/journal.ppat.1002657","ISSN":"1553-7374","issue":"4","journalAbbreviation":"PLoS Pathog","language":"eng","note":"PMID: 22536154\nPMCID: PMC3334892","page":"e1002657","source":"PubMed","title":"Entry of human papillomavirus type 16 by actin-dependent, clathrin- and lipid raft-independent endocytosis","volume":"8","author":[{"family":"Schelhaas","given":"Mario"},{"family":"Shah","given":"Bhavin"},{"family":"Holzer","given":"Michael"},{"family":"Blattmann","given":"Peter"},{"family":"Kühling","given":"Lena"},{"family":"Day","given":"Patricia M."},{"family":"Schiller","given":"John T."},{"family":"Helenius","given":"Ari"}],"issued":{"date-parts":[["2012"]]}}}],"schema":"https://github.com/citation-style-language/schema/raw/master/csl-citation.json"} </w:instrText>
      </w:r>
      <w:r w:rsidR="00F24C2A" w:rsidRPr="00BC2FD0">
        <w:rPr>
          <w:rFonts w:ascii="Arial" w:hAnsi="Arial" w:cs="Arial"/>
          <w:sz w:val="22"/>
          <w:szCs w:val="22"/>
        </w:rPr>
        <w:fldChar w:fldCharType="separate"/>
      </w:r>
      <w:r w:rsidR="00405D0D" w:rsidRPr="00BC2FD0">
        <w:rPr>
          <w:rFonts w:ascii="Arial" w:hAnsi="Arial" w:cs="Arial"/>
          <w:noProof/>
          <w:sz w:val="22"/>
          <w:szCs w:val="22"/>
        </w:rPr>
        <w:t>(Aksoy, Gottschalk, and Meneses 2017; Day and Schelhaas 2014; DiGiuseppe, Bienkowska-Haba, Guion, and Sapp 2017; Richards et al. 2006; Cerqueira et al. 2015; Day et al. 2013; Schelhaas et al. 2012)</w:t>
      </w:r>
      <w:r w:rsidR="00F24C2A" w:rsidRPr="00BC2FD0">
        <w:rPr>
          <w:rFonts w:ascii="Arial" w:hAnsi="Arial" w:cs="Arial"/>
          <w:sz w:val="22"/>
          <w:szCs w:val="22"/>
        </w:rPr>
        <w:fldChar w:fldCharType="end"/>
      </w:r>
      <w:r w:rsidR="002C03D7" w:rsidRPr="00BC2FD0">
        <w:rPr>
          <w:rFonts w:ascii="Arial" w:hAnsi="Arial" w:cs="Arial"/>
          <w:sz w:val="22"/>
          <w:szCs w:val="22"/>
        </w:rPr>
        <w:t>. The viral DNA is transported to the Golgi before the mitosis-dependent nuclear accumulation of L2</w:t>
      </w:r>
      <w:r w:rsidR="0029223E" w:rsidRPr="00BC2FD0">
        <w:rPr>
          <w:rFonts w:ascii="Arial" w:hAnsi="Arial" w:cs="Arial"/>
          <w:sz w:val="22"/>
          <w:szCs w:val="22"/>
        </w:rPr>
        <w:t xml:space="preserve"> and viral </w:t>
      </w:r>
      <w:r w:rsidR="002C03D7" w:rsidRPr="00BC2FD0">
        <w:rPr>
          <w:rFonts w:ascii="Arial" w:hAnsi="Arial" w:cs="Arial"/>
          <w:sz w:val="22"/>
          <w:szCs w:val="22"/>
        </w:rPr>
        <w:t>DNA</w:t>
      </w:r>
      <w:r w:rsidR="00CC1F13" w:rsidRPr="00BC2FD0">
        <w:rPr>
          <w:rFonts w:ascii="Arial" w:hAnsi="Arial" w:cs="Arial"/>
          <w:sz w:val="22"/>
          <w:szCs w:val="22"/>
        </w:rPr>
        <w:t xml:space="preserve"> near PML bodies</w:t>
      </w:r>
      <w:r w:rsidR="00405D0D" w:rsidRPr="00BC2FD0">
        <w:rPr>
          <w:rFonts w:ascii="Arial" w:hAnsi="Arial" w:cs="Arial"/>
          <w:noProof/>
          <w:sz w:val="22"/>
          <w:szCs w:val="22"/>
        </w:rPr>
        <w:t xml:space="preserve"> </w:t>
      </w:r>
      <w:r w:rsidR="00405D0D" w:rsidRPr="00BC2FD0">
        <w:rPr>
          <w:rFonts w:ascii="Arial" w:hAnsi="Arial" w:cs="Arial"/>
          <w:sz w:val="22"/>
          <w:szCs w:val="22"/>
        </w:rPr>
        <w:fldChar w:fldCharType="begin"/>
      </w:r>
      <w:r w:rsidR="00405D0D" w:rsidRPr="00BC2FD0">
        <w:rPr>
          <w:rFonts w:ascii="Arial" w:hAnsi="Arial" w:cs="Arial"/>
          <w:sz w:val="22"/>
          <w:szCs w:val="22"/>
        </w:rPr>
        <w:instrText xml:space="preserve"> ADDIN ZOTERO_ITEM CSL_CITATION {"citationID":"hfGyoqse","properties":{"formattedCitation":"(Day et al. 2013; Lipovsky et al. 2013; Popa et al. 2015; Aydin et al. 2017; 2014; Calton et al. 2017; DiGiuseppe, Bienkowska-Haba, Guion, Keiffer, et al. 2017; Stepp et al. 2017; Day et al. 2004)","plainCitation":"(Day et al. 2013; Lipovsky et al. 2013; Popa et al. 2015; Aydin et al. 2017; 2014; Calton et al. 2017; DiGiuseppe, Bienkowska-Haba, Guion, Keiffer, et al. 2017; Stepp et al. 2017; Day et al. 2004)","noteIndex":0},"citationItems":[{"id":1784,"uris":["http://zotero.org/groups/2444007/items/YFQHWUK7"],"uri":["http://zotero.org/groups/2444007/items/YFQHWUK7"],"itemData":{"id":1784,"type":"article-journal","abstract":"Human papillomavirus 16 (HPV16) enters its host cells by a process that most closely resembles macropinocytosis. Uncoating occurs during passage through the endosomal compartment, and the low pH encountered in this environment is essential for infection. Furin cleavage of the minor capsid protein, L2, and cyclophilin B-mediated separation of L2 and the viral genome from the major capsid protein, L1, are necessary for escape from the late endosome (LE). Following this exodus, L2 and the genome are found colocalized at the ND10 nuclear subdomain, which is essential for efficient pseudogenome expression. However, the route by which L2 and the genome traverse the intervening cytoplasm between these two subcellular compartments has not been determined. This study extends our understanding of this phase in PV entry in demonstrating the involvement of the Golgi complex. With confocal microscopic analyses involving 5-ethynyl-2'-deoxyuridine (EdU)-labeled pseudogenomes and antibodies to virion and cellular proteins, we found that the viral pseudogenome and L2 travel to the trans-Golgi network (TGN) following exit from the LE, while L1 is retained. This transit is dependent upon furin cleavage of L2 and can be prevented pharmacologically with either brefeldin A or golgicide A, inhibitors of anterograde and retrograde Golgi trafficking. Additionally, Rab9a and Rab7b were determined to be mediators of this transit, as expression of dominant negative versions of these proteins, but not Rab7a, significantly inhibited HPV16 pseudovirus infection.","container-title":"Journal of Virology","DOI":"10.1128/JVI.03222-12","ISSN":"1098-5514","issue":"7","journalAbbreviation":"J Virol","language":"eng","note":"PMID: 23345514\nPMCID: PMC3624235","page":"3862-3870","source":"PubMed","title":"Identification of a role for the trans-Golgi network in human papillomavirus 16 pseudovirus infection","volume":"87","author":[{"family":"Day","given":"Patricia M."},{"family":"Thompson","given":"Cynthia D."},{"family":"Schowalter","given":"Rachel M."},{"family":"Lowy","given":"Douglas R."},{"family":"Schiller","given":"John T."}],"issued":{"date-parts":[["2013",4]]}}},{"id":1807,"uris":["http://zotero.org/groups/2444007/items/5HGIK2RJ"],"uri":["http://zotero.org/groups/2444007/items/5HGIK2RJ"],"itemData":{"id":1807,"type":"article-journal","abstract":"Despite major advances in our understanding of many aspects of human papillomavirus (HPV) biology, HPV entry is poorly understood. To identify cellular genes required for HPV entry, we conducted a genome-wide screen for siRNAs that inhibited infection of HeLa cells by HPV16 pseudovirus. Many retrograde transport factors were required for efficient infection, including multiple subunits of the retromer, which initiates retrograde transport from the endosome to the trans-Golgi network (TGN). The retromer has not been previously implicated in virus entry. Furthermore, HPV16 capsid proteins arrive in the TGN/Golgi in a retromer-dependent fashion during entry, and incoming HPV proteins form a stable complex with retromer subunits. We propose that HPV16 directly engages the retromer at the early or late endosome and traffics to the TGN/Golgi via the retrograde pathway during cell entry. These results provide important insights into HPV entry, identify numerous potential antiviral targets, and suggest that the role of the retromer in infection by other viruses should be assessed.","container-title":"Proceedings of the National Academy of Sciences of the United States of America","DOI":"10.1073/pnas.1302164110","ISSN":"1091-6490","issue":"18","journalAbbreviation":"Proc Natl Acad Sci U S A","language":"eng","note":"PMID: 23569269\nPMCID: PMC3645514","page":"7452-7457","source":"PubMed","title":"Genome-wide siRNA screen identifies the retromer as a cellular entry factor for human papillomavirus","volume":"110","author":[{"family":"Lipovsky","given":"Alex"},{"family":"Popa","given":"Andreea"},{"family":"Pimienta","given":"Genaro"},{"family":"Wyler","given":"Michael"},{"family":"Bhan","given":"Ashima"},{"family":"Kuruvilla","given":"Leena"},{"family":"Guie","given":"Marie-Aude"},{"family":"Poffenberger","given":"Adrian C."},{"family":"Nelson","given":"Christian D. S."},{"family":"Atwood","given":"Walter J."},{"family":"DiMaio","given":"Daniel"}],"issued":{"date-parts":[["2013",4,30]]}}},{"id":1810,"uris":["http://zotero.org/groups/2444007/items/UR8SYQ3I"],"uri":["http://zotero.org/groups/2444007/items/UR8SYQ3I"],"itemData":{"id":1810,"type":"article-journal","abstract":"Trafficking of human papillomaviruses to the Golgi apparatus during virus entry requires retromer, an endosomal coat protein complex that mediates the vesicular transport of cellular transmembrane proteins from the endosome to the Golgi apparatus or the plasma membrane. Here we show that the HPV16 L2 minor capsid protein is a retromer cargo, even though L2 is not a transmembrane protein. We show that direct binding of retromer to a conserved sequence in the carboxy-terminus of L2 is required for exit of L2 from the early endosome and delivery to the trans-Golgi network during virus entry. This binding site is different from known retromer binding motifs and can be replaced by a sorting signal from a cellular retromer cargo. Thus, HPV16 is an unconventional particulate retromer cargo, and retromer binding initiates retrograde transport of viral components from the endosome to the trans-Golgi network during virus entry. We propose that the carboxy-terminal segment of L2 protein protrudes through the endosomal membrane and is accessed by retromer in the cytoplasm.","container-title":"PLoS pathogens","DOI":"10.1371/journal.ppat.1004699","ISSN":"1553-7374","issue":"2","journalAbbreviation":"PLoS Pathog","language":"eng","note":"PMID: 25693203\nPMCID: PMC4334968","page":"e1004699","source":"PubMed","title":"Direct binding of retromer to human papillomavirus type 16 minor capsid protein L2 mediates endosome exit during viral infection","volume":"11","author":[{"family":"Popa","given":"Andreea"},{"family":"Zhang","given":"Wei"},{"family":"Harrison","given":"Megan S."},{"family":"Goodner","given":"Kylia"},{"family":"Kazakov","given":"Teymur"},{"family":"Goodwin","given":"Edward C."},{"family":"Lipovsky","given":"Alex"},{"family":"Burd","given":"Christopher G."},{"family":"DiMaio","given":"Daniel"}],"issued":{"date-parts":[["2015",2]]}}},{"id":1813,"uris":["http://zotero.org/groups/2444007/items/I8GVNQNP"],"uri":["http://zotero.org/groups/2444007/items/I8GVNQNP"],"itemData":{"id":1813,"type":"article-journal","abstract":"Incoming papillomaviruses (PVs) depend on mitotic nuclear envelope breakdown to gain initial access to the nucleus for viral transcription and replication. In our previous work, we hypothesized that the minor capsid protein L2 of PVs tethers the incoming vDNA to mitotic chromosomes to direct them into the nascent nuclei. To re-evaluate how dynamic L2 recruitment to cellular chromosomes occurs specifically during prometaphase, we developed a quantitative, microscopy-based assay for measuring the degree of chromosome recruitment of L2-EGFP. Analyzing various HPV16 L2 truncation-mutants revealed a central chromosome-binding region (CBR) of 147 amino acids that confers binding to mitotic chromosomes. Specific mutations of conserved motifs (IVAL286AAAA, RR302/5AA, and RTR313EEE) within the CBR interfered with chromosomal binding. Moreover, assembly-competent HPV16 containing the chromosome-binding deficient L2(RTR313EEE) or L2(IVAL286AAAA) were inhibited for infection despite their ability to be transported to intracellular compartments. Since vDNA and L2 were not associated with mitotic chromosomes either, the infectivity was likely impaired by a defect in tethering of the vDNA to mitotic chromosomes. However, L2 mutations that abrogated chromatin association also compromised translocation of L2 across membranes of intracellular organelles. Thus, chromatin recruitment of L2 may in itself be a requirement for successful penetration of the limiting membrane thereby linking both processes mechanistically. Furthermore, we demonstrate that the association of L2 with mitotic chromosomes is conserved among the alpha, beta, gamma, and iota genera of Papillomaviridae. However, different binding patterns point to a certain variance amongst the different genera. Overall, our data suggest a common strategy among various PVs, in which a central region of L2 mediates tethering of vDNA to mitotic chromosomes during cell division thereby coordinating membrane translocation and delivery to daughter nuclei.","container-title":"PLoS pathogens","DOI":"10.1371/journal.ppat.1006308","ISSN":"1553-7374","issue":"5","journalAbbreviation":"PLoS Pathog","language":"eng","note":"PMID: 28464022\nPMCID: PMC5412989","page":"e1006308","source":"PubMed","title":"A central region in the minor capsid protein of papillomaviruses facilitates viral genome tethering and membrane penetration for mitotic nuclear entry","volume":"13","author":[{"family":"Aydin","given":"Inci"},{"family":"Villalonga-Planells","given":"Ruth"},{"family":"Greune","given":"Lilo"},{"family":"Bronnimann","given":"Matthew P."},{"family":"Calton","given":"Christine M."},{"family":"Becker","given":"Miriam"},{"family":"Lai","given":"Kun-Yi"},{"family":"Campos","given":"Samuel K."},{"family":"Schmidt","given":"M. Alexander"},{"family":"Schelhaas","given":"Mario"}],"issued":{"date-parts":[["2017",5]]}}},{"id":1816,"uris":["http://zotero.org/groups/2444007/items/VP3CLXKS"],"uri":["http://zotero.org/groups/2444007/items/VP3CLXKS"],"itemData":{"id":1816,"type":"article-journal","abstract":"A two-step, high-throughput RNAi silencing screen was used to identify host cell factors required during human papillomavirus type 16 (HPV16) infection. Analysis of validated hits implicated a cluster of mitotic genes and revealed a previously undetermined mechanism for import of the viral DNA (vDNA) into the nucleus. In interphase cells, viruses were endocytosed, routed to the perinuclear area, and uncoated, but the vDNA failed to be imported into the nucleus. Upon nuclear envelope perforation in interphase cells HPV16 infection occured. During mitosis, the vDNA and L2 associated with host cell chromatin on the metaphase plate. Hence, we propose that HPV16 requires nuclear envelope breakdown during mitosis for access of the vDNA to the nucleoplasm. The results accentuate the value of genes found by RNAi screens for investigation of viral infections. The list of cell functions required during HPV16 infection will, moreover, provide a resource for future virus-host cell interaction studies.","container-title":"PLoS pathogens","DOI":"10.1371/journal.ppat.1004162","ISSN":"1553-7374","issue":"5","journalAbbreviation":"PLoS Pathog","language":"eng","note":"PMID: 24874089\nPMCID: PMC4038628","page":"e1004162","source":"PubMed","title":"Large scale RNAi reveals the requirement of nuclear envelope breakdown for nuclear import of human papillomaviruses","volume":"10","author":[{"family":"Aydin","given":"Inci"},{"family":"Weber","given":"Susanne"},{"family":"Snijder","given":"Berend"},{"family":"Samperio Ventayol","given":"Pilar"},{"family":"Kühbacher","given":"Andreas"},{"family":"Becker","given":"Miriam"},{"family":"Day","given":"Patricia M."},{"family":"Schiller","given":"John T."},{"family":"Kann","given":"Michael"},{"family":"Pelkmans","given":"Lucas"},{"family":"Helenius","given":"Ari"},{"family":"Schelhaas","given":"Mario"}],"issued":{"date-parts":[["2014",5]]}}},{"id":1819,"uris":["http://zotero.org/groups/2444007/items/UNDAR8T3"],"uri":["http://zotero.org/groups/2444007/items/UNDAR8T3"],"itemData":{"id":1819,"type":"article-journal","abstract":"The human papillomavirus type 16 (HPV16) L2 protein acts as a chaperone to ensure that the viral genome (vDNA) traffics from endosomes to the trans-Golgi network (TGN) and eventually the nucleus, where HPV replication occurs. En route to the nucleus, the L2/vDNA complex must translocate across limiting intracellular membranes. The details of this critical process remain poorly characterized. We have developed a system based on subcellular compartmentalization of the enzyme BirA and its cognate substrate to detect membrane translocation of L2-BirA from incoming virions. We find that L2 translocation requires transport to the TGN and is strictly dependent on entry into mitosis, coinciding with mitotic entry in synchronized cells. Cell cycle arrest causes retention of L2/vDNA at the TGN; only release and progression past G2/M enables translocation across the limiting membrane and subsequent infection. Microscopy of EdU-labeled vDNA reveals a rapid and dramatic shift in vDNA localization during early mitosis. At late G2/early prophase vDNA egresses from the TGN to a pericentriolar location, accumulating there through prometaphase where it begins to associate with condensed chromosomes. By metaphase and throughout anaphase the vDNA is seen bound to the mitotic chromosomes, ensuring distribution into both daughter nuclei. Mutations in a newly defined chromatin binding region of L2 potently blocked translocation, suggesting that translocation is dependent on chromatin binding during prometaphase. This represents the first time a virus has been shown to functionally couple the penetration of limiting membranes to cellular mitosis, explaining in part the tropism of HPV for mitotic basal keratinocytes.","container-title":"PLoS pathogens","DOI":"10.1371/journal.ppat.1006200","ISSN":"1553-7374","issue":"5","journalAbbreviation":"PLoS Pathog","language":"eng","note":"PMID: 28463988\nPMCID: PMC5412990","page":"e1006200","source":"PubMed","title":"Translocation of the papillomavirus L2/vDNA complex across the limiting membrane requires the onset of mitosis","volume":"13","author":[{"family":"Calton","given":"Christine M."},{"family":"Bronnimann","given":"Matthew P."},{"family":"Manson","given":"Ariana R."},{"family":"Li","given":"Shuaizhi"},{"family":"Chapman","given":"Janice A."},{"family":"Suarez-Berumen","given":"Marcela"},{"family":"Williamson","given":"Tatum R."},{"family":"Molugu","given":"Sudheer K."},{"family":"Bernal","given":"Ricardo A."},{"family":"Campos","given":"Samuel K."}],"issued":{"date-parts":[["2017",5]]}}},{"id":1822,"uris":["http://zotero.org/groups/2444007/items/TS97UQ2B"],"uri":["http://zotero.org/groups/2444007/items/TS97UQ2B"],"itemData":{"id":1822,"type":"article-journal","abstract":"During infectious entry, acidification within the endosome triggers uncoating of the human papillomavirus (HPV) capsid, whereupon host cyclophilins facilitate the release of most of the major capsid protein, L1, from the minor capsid protein L2 and the viral genome. The L2/DNA complex traffics to the trans-Golgi network (TGN). After the onset of mitosis, HPV-harboring transport vesicles bud from the TGN, followed by association with mitotic chromosomes. During this time, the HPV genome remains in a vesicular compartment until the nucleus has completely reformed. Recent data suggest that while most of L1 protein dissociates and is degraded in the endosome, some L1 protein remains associated with the viral genome. The L1 protein has DNA binding activity, and the L2 protein has multiple domains capable of interacting with L1 capsomeres. In this study, we report that some L1 protein traffics with L2 and viral genome to the nucleus. The accompanying L1 protein is mostly full length and retains conformation-dependent epitopes, which are recognized by neutralizing antibodies. Since more than one L1 molecule contributes to these epitopes and requires assembly into capsomeres, we propose that L1 protein is present in the form of pentamers. Furthermore, we provide evidence that the L1 protein interacts directly with viral DNA within the capsid. Based on our findings, we propose that the L1 protein, likely arranged as capsomeres, stabilizes the viral genome within the subviral complex during intracellular trafficking.IMPORTANCE After internalization, the nonenveloped human papillomavirus virion uncoats in the endosome, whereupon conformational changes result in a dissociation of a subset of the major capsid protein L1 from the minor capsid protein L2, which remains in complex with the viral DNA. Recent data suggest that some L1 protein may accompany the viral genome beyond the endosomal compartment. We demonstrate that conformationally intact L1 protein, likely still arranged as capsomeres, remains associated with the incoming viral genome throughout mitosis and transiently resides in the nucleus until after the viral DNA is released from the transport vesicle.","container-title":"Journal of Virology","DOI":"10.1128/JVI.00537-17","ISSN":"1098-5514","issue":"16","journalAbbreviation":"J Virol","language":"eng","note":"PMID: 28566382\nPMCID: PMC5533910","source":"PubMed","title":"Human Papillomavirus Major Capsid Protein L1 Remains Associated with the Incoming Viral Genome throughout the Entry Process","volume":"91","author":[{"family":"DiGiuseppe","given":"Stephen"},{"family":"Bienkowska-Haba","given":"Malgorzata"},{"family":"Guion","given":"Lucile G. M."},{"family":"Keiffer","given":"Timothy R."},{"family":"Sapp","given":"Martin"}],"issued":{"date-parts":[["2017",8,15]]}}},{"id":1174,"uris":["http://zotero.org/groups/2444007/items/DRLYYT8M"],"uri":["http://zotero.org/groups/2444007/items/DRLYYT8M"],"itemData":{"id":1174,"type":"article-journal","container-title":"PLOS Pathogens","DOI":"10.1371/journal.ppat.1006660","ISSN":"1553-7374","issue":"10","journalAbbreviation":"PLoS Pathog","language":"en","page":"e1006660","source":"DOI.org (Crossref)","title":"Sp100 colocalizes with HPV replication foci and restricts the productive stage of the infectious cycle","volume":"13","author":[{"family":"Stepp","given":"Wesley H."},{"family":"Stamos","given":"James D."},{"family":"Khurana","given":"Simran"},{"family":"Warburton","given":"Alix"},{"family":"McBride","given":"Alison A."}],"editor":[{"family":"Lambert","given":"Paul Francis"}],"issued":{"date-parts":[["2017",10,2]]}}},{"id":1825,"uris":["http://zotero.org/groups/2444007/items/VFVVIISN"],"uri":["http://zotero.org/groups/2444007/items/VFVVIISN"],"itemData":{"id":1825,"type":"article-journal","abstract":"Previous studies have suggested that most papillomaviruses enter the host cell via clathrin-dependent receptor-mediated endocytosis but have not addressed later steps in viral entry. To examine these events, we followed the localization of L2 and packaged DNA after entry of infectious virions or L1/L2 pseudovirions. Confocal microscopic analyses of HeLa cells showed a time-dependent uncoating of capsids in cytoplasmic vesicles and the accumulation of both L2 and viral DNA at distinct nuclear domains identified as nuclear domain 10 (ND10). Both L2 and the pseudogenome had a punctate distribution and localized to ND10 in promyelocytic leukemia protein (PML)-expressing cells, whereas L2 had a diffuse nuclear distribution in PML-/- cells. The number of pseudovirus-infected cells was an order of magnitude higher in the PML+ cells compared with the PML-/- cells, and viral genome transcription after infection with authentic bovine papillomavirus virions was similarly elevated in PML+ cells. The results identify a role for PML in the enhancement of viral infectivity in the early part of the life cycle. We propose a model in which L2 chaperones the viral genome to ND10 to efficiently initiate viral transcription.","container-title":"Proceedings of the National Academy of Sciences of the United States of America","DOI":"10.1073/pnas.0404229101","ISSN":"0027-8424","issue":"39","journalAbbreviation":"Proc Natl Acad Sci U S A","language":"eng","note":"PMID: 15383670\nPMCID: PMC521143","page":"14252-14257","source":"PubMed","title":"Establishment of papillomavirus infection is enhanced by promyelocytic leukemia protein (PML) expression","volume":"101","author":[{"family":"Day","given":"Patricia M."},{"family":"Baker","given":"Carl C."},{"family":"Lowy","given":"Douglas R."},{"family":"Schiller","given":"John T."}],"issued":{"date-parts":[["2004",9,28]]}}}],"schema":"https://github.com/citation-style-language/schema/raw/master/csl-citation.json"} </w:instrText>
      </w:r>
      <w:r w:rsidR="00405D0D" w:rsidRPr="00BC2FD0">
        <w:rPr>
          <w:rFonts w:ascii="Arial" w:hAnsi="Arial" w:cs="Arial"/>
          <w:sz w:val="22"/>
          <w:szCs w:val="22"/>
        </w:rPr>
        <w:fldChar w:fldCharType="separate"/>
      </w:r>
      <w:r w:rsidR="00405D0D" w:rsidRPr="00BC2FD0">
        <w:rPr>
          <w:rFonts w:ascii="Arial" w:hAnsi="Arial" w:cs="Arial"/>
          <w:noProof/>
          <w:sz w:val="22"/>
          <w:szCs w:val="22"/>
        </w:rPr>
        <w:t>(Day et al. 2013; Lipovsky et al. 2013; Popa et al. 2015; Aydin et al. 2017; 2014; Calton et al. 2017; DiGiuseppe, Bienkowska-Haba, Guion, Keiffer, et al. 2017; Stepp et al. 2017; Day et al. 2004)</w:t>
      </w:r>
      <w:r w:rsidR="00405D0D" w:rsidRPr="00BC2FD0">
        <w:rPr>
          <w:rFonts w:ascii="Arial" w:hAnsi="Arial" w:cs="Arial"/>
          <w:sz w:val="22"/>
          <w:szCs w:val="22"/>
        </w:rPr>
        <w:fldChar w:fldCharType="end"/>
      </w:r>
      <w:r w:rsidR="002C03D7" w:rsidRPr="00BC2FD0">
        <w:rPr>
          <w:rFonts w:ascii="Arial" w:hAnsi="Arial" w:cs="Arial"/>
          <w:sz w:val="22"/>
          <w:szCs w:val="22"/>
        </w:rPr>
        <w:t>.</w:t>
      </w:r>
      <w:r w:rsidR="00F03B5E" w:rsidRPr="00BC2FD0">
        <w:rPr>
          <w:rFonts w:ascii="Arial" w:hAnsi="Arial" w:cs="Arial"/>
          <w:sz w:val="22"/>
          <w:szCs w:val="22"/>
        </w:rPr>
        <w:t xml:space="preserve"> </w:t>
      </w:r>
    </w:p>
    <w:p w14:paraId="1C7DB2D5" w14:textId="2273AD30" w:rsidR="0029545F" w:rsidRPr="00BC2FD0" w:rsidRDefault="0000453B" w:rsidP="00E55588">
      <w:pPr>
        <w:adjustRightInd w:val="0"/>
        <w:snapToGrid w:val="0"/>
        <w:spacing w:line="480" w:lineRule="auto"/>
        <w:jc w:val="both"/>
        <w:rPr>
          <w:rFonts w:ascii="Arial" w:hAnsi="Arial" w:cs="Arial"/>
          <w:sz w:val="22"/>
          <w:szCs w:val="22"/>
        </w:rPr>
      </w:pPr>
      <w:r w:rsidRPr="00BC2FD0">
        <w:rPr>
          <w:rFonts w:ascii="Arial" w:hAnsi="Arial" w:cs="Arial"/>
          <w:sz w:val="22"/>
          <w:szCs w:val="22"/>
        </w:rPr>
        <w:t xml:space="preserve">Host cells detect a variety of </w:t>
      </w:r>
      <w:r w:rsidRPr="00BC2FD0">
        <w:rPr>
          <w:rFonts w:ascii="Arial" w:hAnsi="Arial" w:cs="Arial"/>
          <w:sz w:val="22"/>
          <w:szCs w:val="22"/>
        </w:rPr>
        <w:t>vir</w:t>
      </w:r>
      <w:r w:rsidR="0085445E">
        <w:rPr>
          <w:rFonts w:ascii="Arial" w:hAnsi="Arial" w:cs="Arial"/>
          <w:sz w:val="22"/>
          <w:szCs w:val="22"/>
        </w:rPr>
        <w:t>al</w:t>
      </w:r>
      <w:r w:rsidR="0029223E" w:rsidRPr="00BC2FD0">
        <w:rPr>
          <w:rFonts w:ascii="Arial" w:hAnsi="Arial" w:cs="Arial"/>
          <w:sz w:val="22"/>
          <w:szCs w:val="22"/>
        </w:rPr>
        <w:t xml:space="preserve"> </w:t>
      </w:r>
      <w:r w:rsidRPr="00BC2FD0">
        <w:rPr>
          <w:rFonts w:ascii="Arial" w:hAnsi="Arial" w:cs="Arial"/>
          <w:sz w:val="22"/>
          <w:szCs w:val="22"/>
        </w:rPr>
        <w:t>pathogen-associated molecular patterns (PAMPs) by pattern-recognition receptors (PRRs), resulting in induction of interferon (IFN) and a potent antiviral response</w:t>
      </w:r>
      <w:r w:rsidR="009559C4" w:rsidRPr="00BC2FD0">
        <w:rPr>
          <w:rFonts w:ascii="Arial" w:hAnsi="Arial" w:cs="Arial"/>
          <w:sz w:val="22"/>
          <w:szCs w:val="22"/>
        </w:rPr>
        <w:t xml:space="preserve"> </w:t>
      </w:r>
      <w:r w:rsidR="009559C4" w:rsidRPr="00BC2FD0">
        <w:rPr>
          <w:rFonts w:ascii="Arial" w:hAnsi="Arial" w:cs="Arial"/>
          <w:sz w:val="22"/>
          <w:szCs w:val="22"/>
        </w:rPr>
        <w:fldChar w:fldCharType="begin"/>
      </w:r>
      <w:r w:rsidR="009559C4" w:rsidRPr="00BC2FD0">
        <w:rPr>
          <w:rFonts w:ascii="Arial" w:hAnsi="Arial" w:cs="Arial"/>
          <w:sz w:val="22"/>
          <w:szCs w:val="22"/>
        </w:rPr>
        <w:instrText xml:space="preserve"> ADDIN ZOTERO_ITEM CSL_CITATION {"citationID":"Egh4zoGf","properties":{"formattedCitation":"(Medzhitov 2007)","plainCitation":"(Medzhitov 2007)","noteIndex":0},"citationItems":[{"id":1831,"uris":["http://zotero.org/groups/2444007/items/ZUQFZ2H2"],"uri":["http://zotero.org/groups/2444007/items/ZUQFZ2H2"],"itemData":{"id":1831,"type":"article-journal","container-title":"Nature","DOI":"10.1038/nature06246","ISSN":"0028-0836, 1476-4687","issue":"7164","journalAbbreviation":"Nature","language":"en","page":"819-826","source":"DOI.org (Crossref)","title":"Recognition of microorganisms and activation of the immune response","volume":"449","author":[{"family":"Medzhitov","given":"Ruslan"}],"issued":{"date-parts":[["2007",10]]}}}],"schema":"https://github.com/citation-style-language/schema/raw/master/csl-citation.json"} </w:instrText>
      </w:r>
      <w:r w:rsidR="009559C4" w:rsidRPr="00BC2FD0">
        <w:rPr>
          <w:rFonts w:ascii="Arial" w:hAnsi="Arial" w:cs="Arial"/>
          <w:sz w:val="22"/>
          <w:szCs w:val="22"/>
        </w:rPr>
        <w:fldChar w:fldCharType="separate"/>
      </w:r>
      <w:r w:rsidR="009559C4" w:rsidRPr="00BC2FD0">
        <w:rPr>
          <w:rFonts w:ascii="Arial" w:hAnsi="Arial" w:cs="Arial"/>
          <w:noProof/>
          <w:sz w:val="22"/>
          <w:szCs w:val="22"/>
        </w:rPr>
        <w:t>(Medzhitov 2007)</w:t>
      </w:r>
      <w:r w:rsidR="009559C4" w:rsidRPr="00BC2FD0">
        <w:rPr>
          <w:rFonts w:ascii="Arial" w:hAnsi="Arial" w:cs="Arial"/>
          <w:sz w:val="22"/>
          <w:szCs w:val="22"/>
        </w:rPr>
        <w:fldChar w:fldCharType="end"/>
      </w:r>
      <w:r w:rsidRPr="00BC2FD0">
        <w:rPr>
          <w:rFonts w:ascii="Arial" w:hAnsi="Arial" w:cs="Arial"/>
          <w:sz w:val="22"/>
          <w:szCs w:val="22"/>
        </w:rPr>
        <w:t xml:space="preserve">. The concerted actions of PRR signaling, specific viral-restriction factors, and viral evasion strategies determine the </w:t>
      </w:r>
      <w:r w:rsidR="002157C7" w:rsidRPr="00BC2FD0">
        <w:rPr>
          <w:rFonts w:ascii="Arial" w:hAnsi="Arial" w:cs="Arial"/>
          <w:sz w:val="22"/>
          <w:szCs w:val="22"/>
        </w:rPr>
        <w:t xml:space="preserve">eventual </w:t>
      </w:r>
      <w:r w:rsidRPr="00BC2FD0">
        <w:rPr>
          <w:rFonts w:ascii="Arial" w:hAnsi="Arial" w:cs="Arial"/>
          <w:sz w:val="22"/>
          <w:szCs w:val="22"/>
        </w:rPr>
        <w:t>outcome of viral infection</w:t>
      </w:r>
      <w:r w:rsidR="009559C4" w:rsidRPr="00BC2FD0">
        <w:rPr>
          <w:rFonts w:ascii="Arial" w:hAnsi="Arial" w:cs="Arial"/>
          <w:sz w:val="22"/>
          <w:szCs w:val="22"/>
        </w:rPr>
        <w:t xml:space="preserve"> </w:t>
      </w:r>
      <w:r w:rsidR="009559C4" w:rsidRPr="00BC2FD0">
        <w:rPr>
          <w:rFonts w:ascii="Arial" w:hAnsi="Arial" w:cs="Arial"/>
          <w:sz w:val="22"/>
          <w:szCs w:val="22"/>
        </w:rPr>
        <w:fldChar w:fldCharType="begin"/>
      </w:r>
      <w:r w:rsidR="009559C4" w:rsidRPr="00BC2FD0">
        <w:rPr>
          <w:rFonts w:ascii="Arial" w:hAnsi="Arial" w:cs="Arial"/>
          <w:sz w:val="22"/>
          <w:szCs w:val="22"/>
        </w:rPr>
        <w:instrText xml:space="preserve"> ADDIN ZOTERO_ITEM CSL_CITATION {"citationID":"7E3erVA2","properties":{"formattedCitation":"(Bowie and Unterholzner 2008)","plainCitation":"(Bowie and Unterholzner 2008)","noteIndex":0},"citationItems":[{"id":1833,"uris":["http://zotero.org/groups/2444007/items/CANWYSUT"],"uri":["http://zotero.org/groups/2444007/items/CANWYSUT"],"itemData":{"id":1833,"type":"article-journal","abstract":"The expression of pattern-recognition receptors (PRRs) by immune and tissue cells provides the host with the ability to detect and respond to infection by viruses and other microorganisms. Significant progress has been made from studying this area, including the identification of PRRs, such as Toll-like receptors and RIG-I-like receptors, and the description of the molecular basis of their signalling pathways, which lead to the production of interferons and other cytokines. In parallel, common mechanisms used by viruses to evade PRR-mediated responses or to actively subvert these pathways for their own benefit are emerging. Accumulating evidence on how viral infection and PRR signalling pathways intersect is providing further insights into the function of the pathways involved, their constituent proteins and ways in which they could be manipulated therapeutically.","container-title":"Nature Reviews. Immunology","DOI":"10.1038/nri2436","ISSN":"1474-1741","issue":"12","journalAbbreviation":"Nat Rev Immunol","language":"eng","note":"PMID: 18989317\nPMCID: PMC7097711","page":"911-922","source":"PubMed","title":"Viral evasion and subversion of pattern-recognition receptor signalling","volume":"8","author":[{"family":"Bowie","given":"Andrew G."},{"family":"Unterholzner","given":"Leonie"}],"issued":{"date-parts":[["2008",12]]}}}],"schema":"https://github.com/citation-style-language/schema/raw/master/csl-citation.json"} </w:instrText>
      </w:r>
      <w:r w:rsidR="009559C4" w:rsidRPr="00BC2FD0">
        <w:rPr>
          <w:rFonts w:ascii="Arial" w:hAnsi="Arial" w:cs="Arial"/>
          <w:sz w:val="22"/>
          <w:szCs w:val="22"/>
        </w:rPr>
        <w:fldChar w:fldCharType="separate"/>
      </w:r>
      <w:r w:rsidR="009559C4" w:rsidRPr="00BC2FD0">
        <w:rPr>
          <w:rFonts w:ascii="Arial" w:hAnsi="Arial" w:cs="Arial"/>
          <w:noProof/>
          <w:sz w:val="22"/>
          <w:szCs w:val="22"/>
        </w:rPr>
        <w:t>(Bowie and Unterholzner 2008)</w:t>
      </w:r>
      <w:r w:rsidR="009559C4" w:rsidRPr="00BC2FD0">
        <w:rPr>
          <w:rFonts w:ascii="Arial" w:hAnsi="Arial" w:cs="Arial"/>
          <w:sz w:val="22"/>
          <w:szCs w:val="22"/>
        </w:rPr>
        <w:fldChar w:fldCharType="end"/>
      </w:r>
      <w:r w:rsidRPr="00BC2FD0">
        <w:rPr>
          <w:rFonts w:ascii="Arial" w:hAnsi="Arial" w:cs="Arial"/>
          <w:sz w:val="22"/>
          <w:szCs w:val="22"/>
        </w:rPr>
        <w:t>.</w:t>
      </w:r>
    </w:p>
    <w:p w14:paraId="147A6F62" w14:textId="6933D0A4" w:rsidR="002157C7" w:rsidRPr="00BC2FD0" w:rsidRDefault="0000453B" w:rsidP="00E55588">
      <w:pPr>
        <w:adjustRightInd w:val="0"/>
        <w:snapToGrid w:val="0"/>
        <w:spacing w:line="480" w:lineRule="auto"/>
        <w:jc w:val="both"/>
        <w:rPr>
          <w:rFonts w:ascii="Arial" w:hAnsi="Arial" w:cs="Arial"/>
          <w:sz w:val="22"/>
          <w:szCs w:val="22"/>
        </w:rPr>
      </w:pPr>
      <w:r w:rsidRPr="00BC2FD0">
        <w:rPr>
          <w:rFonts w:ascii="Arial" w:hAnsi="Arial" w:cs="Arial"/>
          <w:sz w:val="22"/>
          <w:szCs w:val="22"/>
        </w:rPr>
        <w:t>The papillomaviral structural proteins (L1 and L2) have no known enzymatic activity to directly counteract antiviral responses</w:t>
      </w:r>
      <w:r w:rsidR="009559C4" w:rsidRPr="00BC2FD0">
        <w:rPr>
          <w:rFonts w:ascii="Arial" w:hAnsi="Arial" w:cs="Arial"/>
          <w:sz w:val="22"/>
          <w:szCs w:val="22"/>
        </w:rPr>
        <w:t xml:space="preserve"> </w:t>
      </w:r>
      <w:r w:rsidR="009559C4" w:rsidRPr="00BC2FD0">
        <w:rPr>
          <w:rFonts w:ascii="Arial" w:hAnsi="Arial" w:cs="Arial"/>
          <w:sz w:val="22"/>
          <w:szCs w:val="22"/>
        </w:rPr>
        <w:fldChar w:fldCharType="begin"/>
      </w:r>
      <w:r w:rsidR="000A198D">
        <w:rPr>
          <w:rFonts w:ascii="Arial" w:hAnsi="Arial" w:cs="Arial"/>
          <w:sz w:val="22"/>
          <w:szCs w:val="22"/>
        </w:rPr>
        <w:instrText xml:space="preserve"> ADDIN ZOTERO_ITEM CSL_CITATION {"citationID":"iS5em0rU","properties":{"formattedCitation":"(Buck, Day, and Trus 2013; J. W. Wang and Roden 2013)","plainCitation":"(Buck, Day, and Trus 2013; J. W. Wang and Roden 2013)","noteIndex":0},"citationItems":[{"id":1052,"uris":["http://zotero.org/groups/2444007/items/MC8S7QXW"],"uri":["http://zotero.org/groups/2444007/items/MC8S7QXW"],"itemData":{"id":1052,"type":"article-journal","abstract":"The elegant icosahedral surface of the papillomavirus virion is formed by a single protein called L1. Recombinant L1 proteins can spontaneously self-assemble into a highly immunogenic structure that closely mimics the natural surface of native papillomavirus virions. This has served as the basis for two highly successful vaccines against cancer-causing human papillomaviruses (HPVs). During the viral life cycle, the capsid must undergo a variety of conformational changes, allowing key functions including the encapsidation of the ~8 kb viral genomic DNA, maturation into a more stable state to survive transit between hosts, mediating attachment to new host cells, and finally releasing the viral DNA into the newly infected host cell. This brief review focuses on conserved sequence and structural features that underlie the functions of this remarkable protein.","container-title":"Virology","DOI":"10.1016/j.virol.2013.05.038","ISSN":"1096-0341","issue":"1-2","journalAbbreviation":"Virology","language":"eng","note":"PMID: 23800545\nPMCID: PMC3783536","page":"169-174","source":"PubMed","title":"The papillomavirus major capsid protein L1","volume":"445","author":[{"family":"Buck","given":"Christopher B."},{"family":"Day","given":"Patricia M."},{"family":"Trus","given":"Benes L."}],"issued":{"date-parts":[["2013",10]]}}},{"id":1056,"uris":["http://zotero.org/groups/2444007/items/H33JWYHJ"],"uri":["http://zotero.org/groups/2444007/items/H33JWYHJ"],"itemData":{"id":1056,"type":"article-journal","abstract":"The capsid protein L2 plays major roles in both papillomavirus assembly and the infectious process. While L1 forms the majority of the capsid and can self-assemble into empty virus-like particles (VLPs), L2 is a minor capsid component and lacks the capacity to form VLPs. However, L2 co-assembles with L1 into VLPs, enhancing their assembly. L2 also facilitates encapsidation of the ~8kbp circular and nucleosome-bound viral genome during assembly of the non-enveloped T=7d virions in the nucleus of terminally differentiated epithelial cells, although, like L1, L2 is not detectably expressed in infected basal cells. With respect to infection, L2 is not required for particles to bind to and enter cells. However L2 must be cleaved by furin for endosome escape. L2 then travels with the viral genome to the nucleus, wherein it accumulates at ND-10 domains. Here, we provide an overview of the biology of L2.","container-title":"Virology","DOI":"10.1016/j.virol.2013.04.017","ISSN":"0042-6822","issue":"0","journalAbbreviation":"Virology","note":"PMID: 23689062\nPMCID: PMC3770800","page":"175-186","source":"PubMed Central","title":"L2, the minor capsid protein of papillomavirus","volume":"445","author":[{"family":"Wang","given":"Joshua W."},{"family":"Roden","given":"Richard B.S."}],"issued":{"date-parts":[["2013",10]]}}}],"schema":"https://github.com/citation-style-language/schema/raw/master/csl-citation.json"} </w:instrText>
      </w:r>
      <w:r w:rsidR="009559C4" w:rsidRPr="00BC2FD0">
        <w:rPr>
          <w:rFonts w:ascii="Arial" w:hAnsi="Arial" w:cs="Arial"/>
          <w:sz w:val="22"/>
          <w:szCs w:val="22"/>
        </w:rPr>
        <w:fldChar w:fldCharType="separate"/>
      </w:r>
      <w:r w:rsidR="000A198D">
        <w:rPr>
          <w:rFonts w:ascii="Arial" w:hAnsi="Arial" w:cs="Arial"/>
          <w:noProof/>
          <w:sz w:val="22"/>
          <w:szCs w:val="22"/>
        </w:rPr>
        <w:t>(Buck, Day, and Trus 2013; J. W. Wang and Roden 2013)</w:t>
      </w:r>
      <w:r w:rsidR="009559C4" w:rsidRPr="00BC2FD0">
        <w:rPr>
          <w:rFonts w:ascii="Arial" w:hAnsi="Arial" w:cs="Arial"/>
          <w:sz w:val="22"/>
          <w:szCs w:val="22"/>
        </w:rPr>
        <w:fldChar w:fldCharType="end"/>
      </w:r>
      <w:r w:rsidRPr="00BC2FD0">
        <w:rPr>
          <w:rFonts w:ascii="Arial" w:hAnsi="Arial" w:cs="Arial"/>
          <w:sz w:val="22"/>
          <w:szCs w:val="22"/>
        </w:rPr>
        <w:t xml:space="preserve">. Instead, we demonstrated that papillomaviruses evolved an </w:t>
      </w:r>
      <w:r w:rsidR="002C03D7" w:rsidRPr="00BC2FD0">
        <w:rPr>
          <w:rFonts w:ascii="Arial" w:hAnsi="Arial" w:cs="Arial"/>
          <w:sz w:val="22"/>
          <w:szCs w:val="22"/>
        </w:rPr>
        <w:t xml:space="preserve">elaborate trafficking mechanism </w:t>
      </w:r>
      <w:r w:rsidR="00CC1F13" w:rsidRPr="00BC2FD0">
        <w:rPr>
          <w:rFonts w:ascii="Arial" w:hAnsi="Arial" w:cs="Arial"/>
          <w:sz w:val="22"/>
          <w:szCs w:val="22"/>
        </w:rPr>
        <w:t>to</w:t>
      </w:r>
      <w:r w:rsidR="002C03D7" w:rsidRPr="00BC2FD0">
        <w:rPr>
          <w:rFonts w:ascii="Arial" w:hAnsi="Arial" w:cs="Arial"/>
          <w:sz w:val="22"/>
          <w:szCs w:val="22"/>
        </w:rPr>
        <w:t xml:space="preserve"> evade</w:t>
      </w:r>
      <w:r w:rsidR="00F03B5E" w:rsidRPr="00BC2FD0">
        <w:rPr>
          <w:rFonts w:ascii="Arial" w:hAnsi="Arial" w:cs="Arial"/>
          <w:sz w:val="22"/>
          <w:szCs w:val="22"/>
        </w:rPr>
        <w:t xml:space="preserve"> </w:t>
      </w:r>
      <w:r w:rsidRPr="00BC2FD0">
        <w:rPr>
          <w:rFonts w:ascii="Arial" w:hAnsi="Arial" w:cs="Arial"/>
          <w:sz w:val="22"/>
          <w:szCs w:val="22"/>
        </w:rPr>
        <w:lastRenderedPageBreak/>
        <w:t>PRR</w:t>
      </w:r>
      <w:r w:rsidR="00F03B5E" w:rsidRPr="00BC2FD0">
        <w:rPr>
          <w:rFonts w:ascii="Arial" w:hAnsi="Arial" w:cs="Arial"/>
          <w:sz w:val="22"/>
          <w:szCs w:val="22"/>
        </w:rPr>
        <w:t xml:space="preserve"> sensing pathways within the cytosol</w:t>
      </w:r>
      <w:r w:rsidR="002C03D7" w:rsidRPr="00BC2FD0">
        <w:rPr>
          <w:rFonts w:ascii="Arial" w:hAnsi="Arial" w:cs="Arial"/>
          <w:sz w:val="22"/>
          <w:szCs w:val="22"/>
        </w:rPr>
        <w:t xml:space="preserve"> </w:t>
      </w:r>
      <w:r w:rsidR="002C03D7" w:rsidRPr="00BC2FD0">
        <w:rPr>
          <w:rFonts w:ascii="Arial" w:hAnsi="Arial" w:cs="Arial"/>
          <w:sz w:val="22"/>
          <w:szCs w:val="22"/>
        </w:rPr>
        <w:fldChar w:fldCharType="begin"/>
      </w:r>
      <w:r w:rsidR="00DD5DBD">
        <w:rPr>
          <w:rFonts w:ascii="Arial" w:hAnsi="Arial" w:cs="Arial"/>
          <w:sz w:val="22"/>
          <w:szCs w:val="22"/>
        </w:rPr>
        <w:instrText xml:space="preserve"> ADDIN ZOTERO_ITEM CSL_CITATION {"citationID":"iiNvKuQA","properties":{"formattedCitation":"(Uhlorn, Gamez, et al. 2020; Campos 2017; Uhlorn, Jackson, et al. 2020)","plainCitation":"(Uhlorn, Gamez, et al. 2020; Campos 2017; Uhlorn, Jackson, et al. 2020)","noteIndex":0},"citationItems":[{"id":1482,"uris":["http://zotero.org/groups/2444007/items/PHAFWSM3"],"uri":["http://zotero.org/groups/2444007/items/PHAFWSM3"],"itemData":{"id":1482,"type":"article-journal","abstract":"The innate immune system recognizes cytosolic DNA associated with microbial infections and cellular stress via the cGAS/STING pathway, leading to activation of phospho-IRF3 and downstream IFN-I and senescence responses. To prevent hyperactivation, cGAS/STING is presumed to be nonresponsive to chromosomal self-DNA during open mitosis, although specific regulatory mechanisms are lacking. Given a role for the Golgi in STING activation, we investigated the state of the cGAS/STING pathway in interphase cells with artificially vesiculated Golgi and in cells arrested in mitosis. We find that whereas cGAS activity is impaired through interaction with mitotic chromosomes, Golgi integrity has little effect on the enzyme's production of cGAMP. In contrast, STING activation in response to either foreign DNA (cGAS-dependent) or exogenous cGAMP is impaired by a vesiculated Golgi. Overall, our data suggest a secondary means for cells to limit potentially harmful cGAS/STING responses during open mitosis via natural Golgi vesiculation.","container-title":"Life Science Alliance","DOI":"10.26508/lsa.201900636","ISSN":"2575-1077","issue":"9","journalAbbreviation":"Life Sci Alliance","language":"eng","note":"PMID: 32661021\nPMCID: PMC7368095","source":"PubMed","title":"Attenuation of cGAS/STING activity during mitosis","volume":"3","author":[{"family":"Uhlorn","given":"Brittany L."},{"family":"Gamez","given":"Eduardo R."},{"family":"Li","given":"Shuaizhi"},{"family":"Campos","given":"Samuel K."}],"issued":{"date-parts":[["2020"]]}}},{"id":1558,"uris":["http://zotero.org/groups/2444007/items/FPLYMRJ4"],"uri":["http://zotero.org/groups/2444007/items/FPLYMRJ4"],"itemData":{"id":1558,"type":"article-journal","abstract":"Since 2012, our understanding of human papillomavirus (HPV) subcellular trafficking has undergone a drastic paradigm shift. Work from multiple laboratories has revealed that HPV has evolved a unique means to deliver its viral genome (vDNA) to the cell nucleus, relying on myriad host cell proteins and processes. The major breakthrough finding from these recent endeavors has been the realization of L2-dependent utilization of cellular sorting factors for the retrograde transport of vDNA away from degradative endo/lysosomal compartments to the Golgi, prior to mitosis-dependent nuclear accumulation of L2/vDNA. An overview of current models of HPV entry, subcellular trafficking, and the role of L2 during initial infection is provided below, highlighting unresolved questions and gaps in knowledge.","container-title":"Viruses","DOI":"10.3390/v9120370","ISSN":"1999-4915","issue":"12","journalAbbreviation":"Viruses","language":"eng","note":"PMID: 29207511\nPMCID: PMC5744145","source":"PubMed","title":"Subcellular Trafficking of the Papillomavirus Genome during Initial Infection: The Remarkable Abilities of Minor Capsid Protein L2","title-short":"Subcellular Trafficking of the Papillomavirus Genome during Initial Infection","volume":"9","author":[{"family":"Campos","given":"Samuel K."}],"issued":{"date-parts":[["2017",12,3]]}}},{"id":2100,"uris":["http://zotero.org/groups/2444007/items/W2FVPEEM"],"uri":["http://zotero.org/groups/2444007/items/W2FVPEEM"],"itemData":{"id":2100,"type":"article-journal","abstract":"Oncogenic human papillomaviruses (HPVs) replicate in differentiating epithelium, causing 5% of cancers worldwide. Like most other DNA viruses, HPV infection initiates after trafficking viral genome (vDNA) to host cell nuclei. Cells possess innate surveillance pathways to detect microbial components or physiological stresses often associated with microbial infections. One of these pathways, cGAS/STING, induces IRF3-dependent antiviral interferon (IFN) responses upon detection of cytosolic DNA. Virion-associated vDNA can activate cGAS/STING during initial viral entry and uncoating/trafficking, and thus cGAS/STING is an obstacle to many DNA viruses. HPV has a unique vesicular trafficking pathway compared to many other DNA viruses. As the capsid uncoats within acidic endosomal compartments, minor capsid protein L2 protrudes across vesicular membranes to facilitate transport of vDNA to the Golgi. L2/vDNA resides within the Golgi lumen until G2/M, whereupon vesicular L2/vDNA traffics along spindle microtubules, tethering to chromosomes to access daughter cell nuclei. L2/vDNA-containing vesicles likely remain intact until G1, following nuclear envelope reformation. We hypothesize that this unique vesicular trafficking protects HPV from cGAS/STING surveillance. Here, we investigate cGAS/STING responses to HPV infection. DNA transfection resulted in acute cGAS/STING activation and downstream IFN responses. In contrast, HPV infection elicited minimal cGAS/STING and IFN responses. To determine the role of vesicular trafficking in cGAS/STING evasion, we forced premature viral penetration of vesicular membranes with membrane-perturbing cationic lipids. Such treatment renders a non-infectious trafficking-defective mutant HPV infectious, yet susceptible to cGAS/STING detection. Overall, HPV evades cGAS/STING by its unique subcellular trafficking, a property that may contribute to establishment of infection.","container-title":"PLOS Pathogens","DOI":"10.1371/journal.ppat.1009028","ISSN":"1553-7374","issue":"11","journalAbbreviation":"PLoS Pathog","language":"en","page":"e1009028","source":"DOI.org (Crossref)","title":"Vesicular trafficking permits evasion of cGAS/STING surveillance during initial human papillomavirus infection","volume":"16","author":[{"family":"Uhlorn","given":"Brittany L."},{"family":"Jackson","given":"Robert"},{"family":"Li","given":"Shuaizhi"},{"family":"Bratton","given":"Shauna M."},{"family":"Van Doorslaer","given":"Koenraad"},{"family":"Campos","given":"Samuel K."}],"editor":[{"family":"Lambert","given":"Paul Francis"}],"issued":{"date-parts":[["2020",11,30]]}}}],"schema":"https://github.com/citation-style-language/schema/raw/master/csl-citation.json"} </w:instrText>
      </w:r>
      <w:r w:rsidR="002C03D7" w:rsidRPr="00BC2FD0">
        <w:rPr>
          <w:rFonts w:ascii="Arial" w:hAnsi="Arial" w:cs="Arial"/>
          <w:sz w:val="22"/>
          <w:szCs w:val="22"/>
        </w:rPr>
        <w:fldChar w:fldCharType="separate"/>
      </w:r>
      <w:r w:rsidR="00DD5DBD">
        <w:rPr>
          <w:rFonts w:ascii="Arial" w:hAnsi="Arial" w:cs="Arial"/>
          <w:noProof/>
          <w:sz w:val="22"/>
          <w:szCs w:val="22"/>
        </w:rPr>
        <w:t>(Uhlorn, Gamez, et al. 2020; Campos 2017; Uhlorn, Jackson, et al. 2020)</w:t>
      </w:r>
      <w:r w:rsidR="002C03D7" w:rsidRPr="00BC2FD0">
        <w:rPr>
          <w:rFonts w:ascii="Arial" w:hAnsi="Arial" w:cs="Arial"/>
          <w:sz w:val="22"/>
          <w:szCs w:val="22"/>
        </w:rPr>
        <w:fldChar w:fldCharType="end"/>
      </w:r>
      <w:r w:rsidR="002C03D7" w:rsidRPr="00BC2FD0">
        <w:rPr>
          <w:rFonts w:ascii="Arial" w:hAnsi="Arial" w:cs="Arial"/>
          <w:sz w:val="22"/>
          <w:szCs w:val="22"/>
        </w:rPr>
        <w:t>.</w:t>
      </w:r>
      <w:r w:rsidR="00F03B5E" w:rsidRPr="00BC2FD0">
        <w:rPr>
          <w:rFonts w:ascii="Arial" w:hAnsi="Arial" w:cs="Arial"/>
          <w:sz w:val="22"/>
          <w:szCs w:val="22"/>
        </w:rPr>
        <w:t xml:space="preserve"> </w:t>
      </w:r>
      <w:r w:rsidRPr="00BC2FD0">
        <w:rPr>
          <w:rFonts w:ascii="Arial" w:hAnsi="Arial" w:cs="Arial"/>
          <w:color w:val="000000" w:themeColor="text1"/>
          <w:sz w:val="22"/>
          <w:szCs w:val="22"/>
        </w:rPr>
        <w:t>Furthermore,</w:t>
      </w:r>
      <w:r w:rsidRPr="00BC2FD0">
        <w:rPr>
          <w:rFonts w:ascii="Arial" w:hAnsi="Arial" w:cs="Arial"/>
          <w:b/>
          <w:bCs/>
          <w:color w:val="000000" w:themeColor="text1"/>
          <w:sz w:val="22"/>
          <w:szCs w:val="22"/>
        </w:rPr>
        <w:t xml:space="preserve"> </w:t>
      </w:r>
      <w:r w:rsidRPr="00BC2FD0">
        <w:rPr>
          <w:rFonts w:ascii="Arial" w:hAnsi="Arial" w:cs="Arial"/>
          <w:sz w:val="22"/>
          <w:szCs w:val="22"/>
        </w:rPr>
        <w:t>millions of years of virus-host co-speciation left historical evidence of immune evasion events in these viruses' genomes</w:t>
      </w:r>
      <w:r w:rsidR="006C1DA2" w:rsidRPr="00BC2FD0">
        <w:rPr>
          <w:rFonts w:ascii="Arial" w:hAnsi="Arial" w:cs="Arial"/>
          <w:sz w:val="22"/>
          <w:szCs w:val="22"/>
        </w:rPr>
        <w:t xml:space="preserve"> </w:t>
      </w:r>
      <w:r w:rsidR="006C1DA2" w:rsidRPr="00BC2FD0">
        <w:rPr>
          <w:rFonts w:ascii="Arial" w:hAnsi="Arial" w:cs="Arial"/>
          <w:sz w:val="22"/>
          <w:szCs w:val="22"/>
        </w:rPr>
        <w:fldChar w:fldCharType="begin"/>
      </w:r>
      <w:r w:rsidR="006C1DA2" w:rsidRPr="00BC2FD0">
        <w:rPr>
          <w:rFonts w:ascii="Arial" w:hAnsi="Arial" w:cs="Arial"/>
          <w:sz w:val="22"/>
          <w:szCs w:val="22"/>
        </w:rPr>
        <w:instrText xml:space="preserve"> ADDIN ZOTERO_ITEM CSL_CITATION {"citationID":"nqffUCOX","properties":{"formattedCitation":"(Sorouri et al. 2020)","plainCitation":"(Sorouri et al. 2020)","noteIndex":0},"citationItems":[{"id":1836,"uris":["http://zotero.org/groups/2444007/items/T5PEV9GR"],"uri":["http://zotero.org/groups/2444007/items/T5PEV9GR"],"itemData":{"id":1836,"type":"article-journal","abstract":"Host–pathogen conflicts leave genetic signatures in genes that are critical for host defense functions. Using these “molecular scars” as a guide to discover gene functions, we discovered a vertebrate-specific\n              MI\n              tochondrial\n              ST\n              ress\n              R\n              esponse (MISTR) circuit. MISTR proteins are associated with electron transport chain (ETC) factors and activated by stress signals such as interferon gamma (IFNγ) and hypoxia. Upon stress, ultraconserved microRNAs (miRNAs) down-regulate MISTR1(NDUFA4) followed by replacement with paralogs MItochondrial STress Response\n              A\n              nti\n              V\n              iral (MISTRAV) and/or MItochondrial STress Response\n              H\n              ypoxia (MISTRH). While cells lacking MISTR1(NDUFA4) are more sensitive to chemical and viral apoptotic triggers, cells lacking MISTRAV or expressing the squirrelpox virus-encoded vMISTRAV exhibit resistance to the same insults. Rapid evolution signatures across primate genomes for\n              MISTR1(NDUFA4)\n              and\n              MISTRAV\n              indicate recent and ongoing conflicts with pathogens. MISTR homologs are also found in plants, yeasts, a fish virus, and an algal virus indicating ancient origins and suggesting diverse means of altering mitochondrial function under stress. The discovery of MISTR circuitry highlights the use of evolution-guided studies to reveal fundamental biological processes.","container-title":"PLOS Biology","DOI":"10.1371/journal.pbio.3001045","ISSN":"1545-7885","issue":"12","journalAbbreviation":"PLoS Biol","language":"en","page":"e3001045","source":"DOI.org (Crossref)","title":"Signatures of host–pathogen evolutionary conflict reveal MISTR—A conserved MItochondrial STress Response network","volume":"18","author":[{"family":"Sorouri","given":"Mahsa"},{"family":"Chang","given":"Tyron"},{"family":"Jesudhasan","given":"Palmy"},{"family":"Pinkham","given":"Chelsea"},{"family":"Elde","given":"Nels C."},{"family":"Hancks","given":"Dustin C."}],"editor":[{"family":"Siegal","given":"Mark L"}],"issued":{"date-parts":[["2020",12,28]]}}}],"schema":"https://github.com/citation-style-language/schema/raw/master/csl-citation.json"} </w:instrText>
      </w:r>
      <w:r w:rsidR="006C1DA2" w:rsidRPr="00BC2FD0">
        <w:rPr>
          <w:rFonts w:ascii="Arial" w:hAnsi="Arial" w:cs="Arial"/>
          <w:sz w:val="22"/>
          <w:szCs w:val="22"/>
        </w:rPr>
        <w:fldChar w:fldCharType="separate"/>
      </w:r>
      <w:r w:rsidR="006C1DA2" w:rsidRPr="00BC2FD0">
        <w:rPr>
          <w:rFonts w:ascii="Arial" w:hAnsi="Arial" w:cs="Arial"/>
          <w:noProof/>
          <w:sz w:val="22"/>
          <w:szCs w:val="22"/>
        </w:rPr>
        <w:t>(Sorouri et al. 2020)</w:t>
      </w:r>
      <w:r w:rsidR="006C1DA2" w:rsidRPr="00BC2FD0">
        <w:rPr>
          <w:rFonts w:ascii="Arial" w:hAnsi="Arial" w:cs="Arial"/>
          <w:sz w:val="22"/>
          <w:szCs w:val="22"/>
        </w:rPr>
        <w:fldChar w:fldCharType="end"/>
      </w:r>
      <w:r w:rsidRPr="00BC2FD0">
        <w:rPr>
          <w:rFonts w:ascii="Arial" w:hAnsi="Arial" w:cs="Arial"/>
          <w:sz w:val="22"/>
          <w:szCs w:val="22"/>
        </w:rPr>
        <w:t xml:space="preserve">. For example, </w:t>
      </w:r>
      <w:r w:rsidR="00666370" w:rsidRPr="00BC2FD0">
        <w:rPr>
          <w:rFonts w:ascii="Arial" w:hAnsi="Arial" w:cs="Arial"/>
          <w:sz w:val="22"/>
          <w:szCs w:val="22"/>
        </w:rPr>
        <w:t xml:space="preserve">APOBEC3 has been demonstrated to restrict infection with HPV </w:t>
      </w:r>
      <w:r w:rsidR="006C1DA2" w:rsidRPr="00BC2FD0">
        <w:rPr>
          <w:rFonts w:ascii="Arial" w:hAnsi="Arial" w:cs="Arial"/>
          <w:sz w:val="22"/>
          <w:szCs w:val="22"/>
        </w:rPr>
        <w:fldChar w:fldCharType="begin"/>
      </w:r>
      <w:r w:rsidR="006C1DA2" w:rsidRPr="00BC2FD0">
        <w:rPr>
          <w:rFonts w:ascii="Arial" w:hAnsi="Arial" w:cs="Arial"/>
          <w:sz w:val="22"/>
          <w:szCs w:val="22"/>
        </w:rPr>
        <w:instrText xml:space="preserve"> ADDIN ZOTERO_ITEM CSL_CITATION {"citationID":"MfzNxy3l","properties":{"formattedCitation":"(Warren, Xu, et al. 2015; Warren, Van Doorslaer, et al. 2015)","plainCitation":"(Warren, Xu, et al. 2015; Warren, Van Doorslaer, et al. 2015)","noteIndex":0},"citationItems":[{"id":1610,"uris":["http://zotero.org/groups/2444007/items/D8UV8JVX"],"uri":["http://zotero.org/groups/2444007/items/D8UV8JVX"],"itemData":{"id":1610,"type":"article-journal","abstract":"Human papillomaviruses (HPVs) are small DNA viruses causally associated with benign warts and multiple cancers, including cervical and head-and-neck cancers. While the vast majority of people are exposed to HPV, most instances of infection are cleared naturally. However, the intrinsic host defense mechanisms that block the early establishment of HPV infections remain mysterious. Several antiviral cytidine deaminases of the human APOBEC3 (hA3) family have been identified as potent viral DNA mutators. While editing of HPV genomes in benign and premalignant cervical lesions has been demonstrated, it remains unclear whether hA3 proteins can directly inhibit HPV infection. Interestingly, recent studies revealed that HPV-positive cervical and head-and-neck cancers exhibited higher rates of hA3 mutation signatures than most HPV-negative cancers. Here, we report that hA3A and hA3B expression levels are highly upregulated in HPV-positive keratinocytes and cervical tissues in early stages of cancer progression, potentially through a mechanism involving the HPV E7 oncoprotein. HPV16 virions assembled in the presence of hA3A, but not in the presence of hA3B or hA3C, have significantly decreased infectivity compared to HPV virions assembled without hA3A or with a catalytically inactive mutant, hA3A/E72Q. Importantly, hA3A knockdown in human keratinocytes results in a significant increase in HPV infectivity. Collectively, our findings suggest that hA3A acts as a restriction factor against HPV infection, but the induction of this restriction mechanism by HPV may come at a cost to the host by promoting cancer mutagenesis.\nIMPORTANCE: Human papillomaviruses (HPVs) are highly prevalent and potent human pathogens that cause &gt;5% of all human cancers, including cervical and head-and-neck cancers. While the majority of people become infected with HPV, only 10 to 20% of infections are established as persistent infections. This suggests the existence of intrinsic host defense mechanisms that inhibit viral persistence. Using a robust method to produce infectious HPV virions, we demonstrate that hA3A, but not hA3B or hA3C, can significantly inhibit HPV infectivity. Moreover, hA3A and hA3B were coordinately induced in HPV-positive clinical specimens during cancer progression, likely through an HPV E7 oncoprotein-dependent mechanism. Interestingly, HPV-positive cervical and head-and-neck cancer specimens were recently shown to harbor significant amounts of hA3 mutation signatures. Our findings raise the intriguing possibility that the induction of this host restriction mechanism by HPV may also trigger hA3A- and hA3B-induced cancer mutagenesis.","container-title":"Journal of Virology","DOI":"10.1128/JVI.02383-14","ISSN":"1098-5514","issue":"1","journalAbbreviation":"J Virol","language":"eng","note":"PMID: 25355878\nPMCID: PMC4301161","page":"688-702","source":"PubMed","title":"APOBEC3A functions as a restriction factor of human papillomavirus","volume":"89","author":[{"family":"Warren","given":"Cody J."},{"family":"Xu","given":"Tao"},{"family":"Guo","given":"Kejun"},{"family":"Griffin","given":"Laura M."},{"family":"Westrich","given":"Joseph A."},{"family":"Lee","given":"Denis"},{"family":"Lambert","given":"Paul F."},{"family":"Santiago","given":"Mario L."},{"family":"Pyeon","given":"Dohun"}],"issued":{"date-parts":[["2015",1]]}}},{"id":2,"uris":["http://zotero.org/users/4782594/items/J3AKYWJR"],"uri":["http://zotero.org/users/4782594/items/J3AKYWJR"],"itemData":{"id":2,"type":"article-journal","abstract":"More than 270 different types of papillomaviruses have been discovered in a wide array of animal species. Despite the great diversity of papillomaviruses, little is known about the evolutionary processes that drive host tropism and the emergence of oncogenic genotypes. Although host defense mechanisms have evolved to interfere with various aspects of a virus life cycle, viruses have also coevolved copious strategies to avoid host antiviral restriction. Our and other studies have shown that the cytidine deaminase APOBEC3 family members edit HPV genomes and restrict virus infectivity. Thus, we hypothesized that host restriction by APOBEC3 served as selective pressure during papillomavirus evolution. To test this hypothesis, we analyzed the relative abundance of all dinucleotide sequences in full-length genomes of 274 papillomavirus types documented in the Papillomavirus Episteme database (PaVE). Here, we report that TC dinucleotides, the preferred target sequence of several human APOBEC3 proteins (hA3A, hA3B, hA3F, and hA3H), are highly depleted in papillomavirus genomes. Given that HPV infection is highly tissue-specific, the expression levels of APOBEC3 family members were analyzed. The basal expression levels of all APOBEC3 isoforms, excluding hA3B, are significantly higher in mucosal skin compared with cutaneous skin. Interestingly, we reveal that Alphapapillomaviruses (alpha-PVs), a majority of which infects anogenital mucosa, display the most dramatic reduction in TC dinucleotide content. Computer modeling and reconstruction of ancestral alpha-PV genomes suggest that TC depletion occurred after the alpha-PVs diverged from their most recent common ancestor. In addition, we found that TC depletion in alpha-PVs is greatly affected by protein coding potential. Taken together, our results suggest that PVs replicating in tissues with high APOBEC3 levels may have evolved to evade restriction by selecting for variants that contain reduced APOBEC3 target sites in their genomes.","container-title":"Virus Evolution","DOI":"10.1093/ve/vev015","ISSN":"2057-1577","issue":"1","journalAbbreviation":"Virus Evol","language":"eng","note":"PMID: 27570633\nPMCID: PMC4999249","source":"PubMed","title":"Role of the host restriction factor APOBEC3 on papillomavirus evolution","volume":"1","author":[{"family":"Warren","given":"Cody J."},{"family":"Van Doorslaer","given":"Koenraad"},{"family":"Pandey","given":"Ahwan"},{"family":"Espinosa","given":"Joaquin M."},{"family":"Pyeon","given":"Dohun"}],"issued":{"date-parts":[["2015",1]]}}}],"schema":"https://github.com/citation-style-language/schema/raw/master/csl-citation.json"} </w:instrText>
      </w:r>
      <w:r w:rsidR="006C1DA2" w:rsidRPr="00BC2FD0">
        <w:rPr>
          <w:rFonts w:ascii="Arial" w:hAnsi="Arial" w:cs="Arial"/>
          <w:sz w:val="22"/>
          <w:szCs w:val="22"/>
        </w:rPr>
        <w:fldChar w:fldCharType="separate"/>
      </w:r>
      <w:r w:rsidR="006C1DA2" w:rsidRPr="00BC2FD0">
        <w:rPr>
          <w:rFonts w:ascii="Arial" w:hAnsi="Arial" w:cs="Arial"/>
          <w:noProof/>
          <w:sz w:val="22"/>
          <w:szCs w:val="22"/>
        </w:rPr>
        <w:t>(Warren, Xu, et al. 2015; Warren, Van Doorslaer, et al. 2015)</w:t>
      </w:r>
      <w:r w:rsidR="006C1DA2" w:rsidRPr="00BC2FD0">
        <w:rPr>
          <w:rFonts w:ascii="Arial" w:hAnsi="Arial" w:cs="Arial"/>
          <w:sz w:val="22"/>
          <w:szCs w:val="22"/>
        </w:rPr>
        <w:fldChar w:fldCharType="end"/>
      </w:r>
      <w:r w:rsidRPr="00BC2FD0">
        <w:rPr>
          <w:rFonts w:ascii="Arial" w:hAnsi="Arial" w:cs="Arial"/>
          <w:sz w:val="22"/>
          <w:szCs w:val="22"/>
        </w:rPr>
        <w:t xml:space="preserve">. We previously demonstrated that </w:t>
      </w:r>
      <w:proofErr w:type="spellStart"/>
      <w:r w:rsidR="00423145">
        <w:rPr>
          <w:rFonts w:ascii="Arial" w:hAnsi="Arial" w:cs="Arial"/>
          <w:sz w:val="22"/>
          <w:szCs w:val="22"/>
        </w:rPr>
        <w:t>a</w:t>
      </w:r>
      <w:r w:rsidRPr="00BC2FD0">
        <w:rPr>
          <w:rFonts w:ascii="Arial" w:hAnsi="Arial" w:cs="Arial"/>
          <w:sz w:val="22"/>
          <w:szCs w:val="22"/>
        </w:rPr>
        <w:t>lphapapillomaviruses</w:t>
      </w:r>
      <w:proofErr w:type="spellEnd"/>
      <w:r w:rsidRPr="00BC2FD0">
        <w:rPr>
          <w:rFonts w:ascii="Arial" w:hAnsi="Arial" w:cs="Arial"/>
          <w:sz w:val="22"/>
          <w:szCs w:val="22"/>
        </w:rPr>
        <w:t xml:space="preserve"> are significantly </w:t>
      </w:r>
      <w:r w:rsidR="0029223E" w:rsidRPr="00BC2FD0">
        <w:rPr>
          <w:rFonts w:ascii="Arial" w:hAnsi="Arial" w:cs="Arial"/>
          <w:sz w:val="22"/>
          <w:szCs w:val="22"/>
        </w:rPr>
        <w:t>depleted</w:t>
      </w:r>
      <w:r w:rsidRPr="00BC2FD0">
        <w:rPr>
          <w:rFonts w:ascii="Arial" w:hAnsi="Arial" w:cs="Arial"/>
          <w:sz w:val="22"/>
          <w:szCs w:val="22"/>
        </w:rPr>
        <w:t xml:space="preserve"> of </w:t>
      </w:r>
      <w:proofErr w:type="spellStart"/>
      <w:r w:rsidRPr="00BC2FD0">
        <w:rPr>
          <w:rFonts w:ascii="Arial" w:hAnsi="Arial" w:cs="Arial"/>
          <w:sz w:val="22"/>
          <w:szCs w:val="22"/>
        </w:rPr>
        <w:t>T</w:t>
      </w:r>
      <w:r w:rsidR="0029223E" w:rsidRPr="00BC2FD0">
        <w:rPr>
          <w:rFonts w:ascii="Arial" w:hAnsi="Arial" w:cs="Arial"/>
          <w:sz w:val="22"/>
          <w:szCs w:val="22"/>
        </w:rPr>
        <w:t>p</w:t>
      </w:r>
      <w:r w:rsidRPr="00BC2FD0">
        <w:rPr>
          <w:rFonts w:ascii="Arial" w:hAnsi="Arial" w:cs="Arial"/>
          <w:sz w:val="22"/>
          <w:szCs w:val="22"/>
        </w:rPr>
        <w:t>C</w:t>
      </w:r>
      <w:proofErr w:type="spellEnd"/>
      <w:r w:rsidRPr="00BC2FD0">
        <w:rPr>
          <w:rFonts w:ascii="Arial" w:hAnsi="Arial" w:cs="Arial"/>
          <w:sz w:val="22"/>
          <w:szCs w:val="22"/>
        </w:rPr>
        <w:t xml:space="preserve"> dinucleotides, the target for APOBEC3 mediated mutagenesis. </w:t>
      </w:r>
      <w:r w:rsidR="0029223E" w:rsidRPr="00BC2FD0">
        <w:rPr>
          <w:rFonts w:ascii="Arial" w:hAnsi="Arial" w:cs="Arial"/>
          <w:sz w:val="22"/>
          <w:szCs w:val="22"/>
        </w:rPr>
        <w:t>T</w:t>
      </w:r>
      <w:r w:rsidRPr="00BC2FD0">
        <w:rPr>
          <w:rFonts w:ascii="Arial" w:hAnsi="Arial" w:cs="Arial"/>
          <w:sz w:val="22"/>
          <w:szCs w:val="22"/>
        </w:rPr>
        <w:t xml:space="preserve">his </w:t>
      </w:r>
      <w:proofErr w:type="spellStart"/>
      <w:r w:rsidRPr="00BC2FD0">
        <w:rPr>
          <w:rFonts w:ascii="Arial" w:hAnsi="Arial" w:cs="Arial"/>
          <w:sz w:val="22"/>
          <w:szCs w:val="22"/>
        </w:rPr>
        <w:t>T</w:t>
      </w:r>
      <w:r w:rsidR="0029223E" w:rsidRPr="00BC2FD0">
        <w:rPr>
          <w:rFonts w:ascii="Arial" w:hAnsi="Arial" w:cs="Arial"/>
          <w:sz w:val="22"/>
          <w:szCs w:val="22"/>
        </w:rPr>
        <w:t>p</w:t>
      </w:r>
      <w:r w:rsidRPr="00BC2FD0">
        <w:rPr>
          <w:rFonts w:ascii="Arial" w:hAnsi="Arial" w:cs="Arial"/>
          <w:sz w:val="22"/>
          <w:szCs w:val="22"/>
        </w:rPr>
        <w:t>C</w:t>
      </w:r>
      <w:proofErr w:type="spellEnd"/>
      <w:r w:rsidRPr="00BC2FD0">
        <w:rPr>
          <w:rFonts w:ascii="Arial" w:hAnsi="Arial" w:cs="Arial"/>
          <w:sz w:val="22"/>
          <w:szCs w:val="22"/>
        </w:rPr>
        <w:t xml:space="preserve"> depletion evolved as a mechanism to evade APOBEC3 mediated mutagenesis. Specifically, this depletion of the </w:t>
      </w:r>
      <w:proofErr w:type="spellStart"/>
      <w:r w:rsidRPr="00BC2FD0">
        <w:rPr>
          <w:rFonts w:ascii="Arial" w:hAnsi="Arial" w:cs="Arial"/>
          <w:sz w:val="22"/>
          <w:szCs w:val="22"/>
        </w:rPr>
        <w:t>T</w:t>
      </w:r>
      <w:r w:rsidR="0029223E" w:rsidRPr="00BC2FD0">
        <w:rPr>
          <w:rFonts w:ascii="Arial" w:hAnsi="Arial" w:cs="Arial"/>
          <w:sz w:val="22"/>
          <w:szCs w:val="22"/>
        </w:rPr>
        <w:t>p</w:t>
      </w:r>
      <w:r w:rsidRPr="00BC2FD0">
        <w:rPr>
          <w:rFonts w:ascii="Arial" w:hAnsi="Arial" w:cs="Arial"/>
          <w:sz w:val="22"/>
          <w:szCs w:val="22"/>
        </w:rPr>
        <w:t>C</w:t>
      </w:r>
      <w:proofErr w:type="spellEnd"/>
      <w:r w:rsidRPr="00BC2FD0">
        <w:rPr>
          <w:rFonts w:ascii="Arial" w:hAnsi="Arial" w:cs="Arial"/>
          <w:sz w:val="22"/>
          <w:szCs w:val="22"/>
        </w:rPr>
        <w:t xml:space="preserve"> content is more pronounced in mucosal </w:t>
      </w:r>
      <w:proofErr w:type="spellStart"/>
      <w:r w:rsidR="00423145">
        <w:rPr>
          <w:rFonts w:ascii="Arial" w:hAnsi="Arial" w:cs="Arial"/>
          <w:sz w:val="22"/>
          <w:szCs w:val="22"/>
        </w:rPr>
        <w:t>a</w:t>
      </w:r>
      <w:r w:rsidR="00130EB7" w:rsidRPr="00BC2FD0">
        <w:rPr>
          <w:rFonts w:ascii="Arial" w:hAnsi="Arial" w:cs="Arial"/>
          <w:sz w:val="22"/>
          <w:szCs w:val="22"/>
        </w:rPr>
        <w:t>lphapapillomaviruses</w:t>
      </w:r>
      <w:proofErr w:type="spellEnd"/>
      <w:r w:rsidR="00130EB7" w:rsidRPr="00BC2FD0">
        <w:rPr>
          <w:rFonts w:ascii="Arial" w:hAnsi="Arial" w:cs="Arial"/>
          <w:sz w:val="22"/>
          <w:szCs w:val="22"/>
        </w:rPr>
        <w:t xml:space="preserve"> </w:t>
      </w:r>
      <w:r w:rsidRPr="00BC2FD0">
        <w:rPr>
          <w:rFonts w:ascii="Arial" w:hAnsi="Arial" w:cs="Arial"/>
          <w:sz w:val="22"/>
          <w:szCs w:val="22"/>
        </w:rPr>
        <w:t>and is correlated with significantly higher expression levels of APOBEC3 in mucosal tissues</w:t>
      </w:r>
      <w:r w:rsidR="006C1DA2" w:rsidRPr="00BC2FD0">
        <w:rPr>
          <w:rFonts w:ascii="Arial" w:hAnsi="Arial" w:cs="Arial"/>
          <w:sz w:val="22"/>
          <w:szCs w:val="22"/>
        </w:rPr>
        <w:t xml:space="preserve"> </w:t>
      </w:r>
      <w:r w:rsidR="006C1DA2" w:rsidRPr="00BC2FD0">
        <w:rPr>
          <w:rFonts w:ascii="Arial" w:hAnsi="Arial" w:cs="Arial"/>
          <w:sz w:val="22"/>
          <w:szCs w:val="22"/>
        </w:rPr>
        <w:fldChar w:fldCharType="begin"/>
      </w:r>
      <w:r w:rsidR="006C1DA2" w:rsidRPr="00BC2FD0">
        <w:rPr>
          <w:rFonts w:ascii="Arial" w:hAnsi="Arial" w:cs="Arial"/>
          <w:sz w:val="22"/>
          <w:szCs w:val="22"/>
        </w:rPr>
        <w:instrText xml:space="preserve"> ADDIN ZOTERO_ITEM CSL_CITATION {"citationID":"2GTB7jqG","properties":{"formattedCitation":"(Warren, Van Doorslaer, et al. 2015)","plainCitation":"(Warren, Van Doorslaer, et al. 2015)","noteIndex":0},"citationItems":[{"id":2,"uris":["http://zotero.org/users/4782594/items/J3AKYWJR"],"uri":["http://zotero.org/users/4782594/items/J3AKYWJR"],"itemData":{"id":2,"type":"article-journal","abstract":"More than 270 different types of papillomaviruses have been discovered in a wide array of animal species. Despite the great diversity of papillomaviruses, little is known about the evolutionary processes that drive host tropism and the emergence of oncogenic genotypes. Although host defense mechanisms have evolved to interfere with various aspects of a virus life cycle, viruses have also coevolved copious strategies to avoid host antiviral restriction. Our and other studies have shown that the cytidine deaminase APOBEC3 family members edit HPV genomes and restrict virus infectivity. Thus, we hypothesized that host restriction by APOBEC3 served as selective pressure during papillomavirus evolution. To test this hypothesis, we analyzed the relative abundance of all dinucleotide sequences in full-length genomes of 274 papillomavirus types documented in the Papillomavirus Episteme database (PaVE). Here, we report that TC dinucleotides, the preferred target sequence of several human APOBEC3 proteins (hA3A, hA3B, hA3F, and hA3H), are highly depleted in papillomavirus genomes. Given that HPV infection is highly tissue-specific, the expression levels of APOBEC3 family members were analyzed. The basal expression levels of all APOBEC3 isoforms, excluding hA3B, are significantly higher in mucosal skin compared with cutaneous skin. Interestingly, we reveal that Alphapapillomaviruses (alpha-PVs), a majority of which infects anogenital mucosa, display the most dramatic reduction in TC dinucleotide content. Computer modeling and reconstruction of ancestral alpha-PV genomes suggest that TC depletion occurred after the alpha-PVs diverged from their most recent common ancestor. In addition, we found that TC depletion in alpha-PVs is greatly affected by protein coding potential. Taken together, our results suggest that PVs replicating in tissues with high APOBEC3 levels may have evolved to evade restriction by selecting for variants that contain reduced APOBEC3 target sites in their genomes.","container-title":"Virus Evolution","DOI":"10.1093/ve/vev015","ISSN":"2057-1577","issue":"1","journalAbbreviation":"Virus Evol","language":"eng","note":"PMID: 27570633\nPMCID: PMC4999249","source":"PubMed","title":"Role of the host restriction factor APOBEC3 on papillomavirus evolution","volume":"1","author":[{"family":"Warren","given":"Cody J."},{"family":"Van Doorslaer","given":"Koenraad"},{"family":"Pandey","given":"Ahwan"},{"family":"Espinosa","given":"Joaquin M."},{"family":"Pyeon","given":"Dohun"}],"issued":{"date-parts":[["2015",1]]}}}],"schema":"https://github.com/citation-style-language/schema/raw/master/csl-citation.json"} </w:instrText>
      </w:r>
      <w:r w:rsidR="006C1DA2" w:rsidRPr="00BC2FD0">
        <w:rPr>
          <w:rFonts w:ascii="Arial" w:hAnsi="Arial" w:cs="Arial"/>
          <w:sz w:val="22"/>
          <w:szCs w:val="22"/>
        </w:rPr>
        <w:fldChar w:fldCharType="separate"/>
      </w:r>
      <w:r w:rsidR="006C1DA2" w:rsidRPr="00BC2FD0">
        <w:rPr>
          <w:rFonts w:ascii="Arial" w:hAnsi="Arial" w:cs="Arial"/>
          <w:noProof/>
          <w:sz w:val="22"/>
          <w:szCs w:val="22"/>
        </w:rPr>
        <w:t>(Warren, Van Doorslaer, et al. 2015)</w:t>
      </w:r>
      <w:r w:rsidR="006C1DA2" w:rsidRPr="00BC2FD0">
        <w:rPr>
          <w:rFonts w:ascii="Arial" w:hAnsi="Arial" w:cs="Arial"/>
          <w:sz w:val="22"/>
          <w:szCs w:val="22"/>
        </w:rPr>
        <w:fldChar w:fldCharType="end"/>
      </w:r>
      <w:r w:rsidRPr="00BC2FD0">
        <w:rPr>
          <w:rFonts w:ascii="Arial" w:hAnsi="Arial" w:cs="Arial"/>
          <w:sz w:val="22"/>
          <w:szCs w:val="22"/>
        </w:rPr>
        <w:t xml:space="preserve">. These findings </w:t>
      </w:r>
      <w:r w:rsidR="00130EB7" w:rsidRPr="00BC2FD0">
        <w:rPr>
          <w:rFonts w:ascii="Arial" w:hAnsi="Arial" w:cs="Arial"/>
          <w:sz w:val="22"/>
          <w:szCs w:val="22"/>
        </w:rPr>
        <w:t>illustrate</w:t>
      </w:r>
      <w:r w:rsidRPr="00BC2FD0">
        <w:rPr>
          <w:rFonts w:ascii="Arial" w:hAnsi="Arial" w:cs="Arial"/>
          <w:sz w:val="22"/>
          <w:szCs w:val="22"/>
        </w:rPr>
        <w:t xml:space="preserve"> that host antiviral activity plays a critical role in regulating </w:t>
      </w:r>
      <w:r w:rsidR="0029223E" w:rsidRPr="00BC2FD0">
        <w:rPr>
          <w:rFonts w:ascii="Arial" w:hAnsi="Arial" w:cs="Arial"/>
          <w:sz w:val="22"/>
          <w:szCs w:val="22"/>
        </w:rPr>
        <w:t>papillomavirus</w:t>
      </w:r>
      <w:r w:rsidRPr="00BC2FD0">
        <w:rPr>
          <w:rFonts w:ascii="Arial" w:hAnsi="Arial" w:cs="Arial"/>
          <w:sz w:val="22"/>
          <w:szCs w:val="22"/>
        </w:rPr>
        <w:t xml:space="preserve"> evolution and that </w:t>
      </w:r>
      <w:r w:rsidR="006C1DA2" w:rsidRPr="00BC2FD0">
        <w:rPr>
          <w:rFonts w:ascii="Arial" w:hAnsi="Arial" w:cs="Arial"/>
          <w:sz w:val="22"/>
          <w:szCs w:val="22"/>
        </w:rPr>
        <w:t>“</w:t>
      </w:r>
      <w:r w:rsidRPr="00BC2FD0">
        <w:rPr>
          <w:rFonts w:ascii="Arial" w:hAnsi="Arial" w:cs="Arial"/>
          <w:sz w:val="22"/>
          <w:szCs w:val="22"/>
        </w:rPr>
        <w:t>molecular archeology</w:t>
      </w:r>
      <w:r w:rsidR="006C1DA2" w:rsidRPr="00BC2FD0">
        <w:rPr>
          <w:rFonts w:ascii="Arial" w:hAnsi="Arial" w:cs="Arial"/>
          <w:sz w:val="22"/>
          <w:szCs w:val="22"/>
        </w:rPr>
        <w:t>”</w:t>
      </w:r>
      <w:r w:rsidRPr="00BC2FD0">
        <w:rPr>
          <w:rFonts w:ascii="Arial" w:hAnsi="Arial" w:cs="Arial"/>
          <w:sz w:val="22"/>
          <w:szCs w:val="22"/>
        </w:rPr>
        <w:t xml:space="preserve"> can be used to identify these events.</w:t>
      </w:r>
    </w:p>
    <w:p w14:paraId="44AEAC6F" w14:textId="4D127075" w:rsidR="007034DD" w:rsidRPr="00BC2FD0" w:rsidRDefault="0000453B" w:rsidP="00E55588">
      <w:pPr>
        <w:adjustRightInd w:val="0"/>
        <w:snapToGrid w:val="0"/>
        <w:spacing w:line="480" w:lineRule="auto"/>
        <w:jc w:val="both"/>
        <w:rPr>
          <w:rFonts w:ascii="Arial" w:hAnsi="Arial" w:cs="Arial"/>
          <w:color w:val="000000" w:themeColor="text1"/>
          <w:sz w:val="22"/>
          <w:szCs w:val="22"/>
          <w:shd w:val="clear" w:color="auto" w:fill="FFFFFF"/>
        </w:rPr>
      </w:pPr>
      <w:r w:rsidRPr="00BC2FD0">
        <w:rPr>
          <w:rFonts w:ascii="Arial" w:hAnsi="Arial" w:cs="Arial"/>
          <w:sz w:val="22"/>
          <w:szCs w:val="22"/>
        </w:rPr>
        <w:t xml:space="preserve">Toll-like receptors </w:t>
      </w:r>
      <w:r w:rsidR="00E07BAC" w:rsidRPr="00BC2FD0">
        <w:rPr>
          <w:rFonts w:ascii="Arial" w:hAnsi="Arial" w:cs="Arial"/>
          <w:sz w:val="22"/>
          <w:szCs w:val="22"/>
        </w:rPr>
        <w:t xml:space="preserve">(TLR) survey the extracellular and endosomal compartments and </w:t>
      </w:r>
      <w:r w:rsidR="00130EB7" w:rsidRPr="00BC2FD0">
        <w:rPr>
          <w:rFonts w:ascii="Arial" w:hAnsi="Arial" w:cs="Arial"/>
          <w:sz w:val="22"/>
          <w:szCs w:val="22"/>
        </w:rPr>
        <w:t>represent</w:t>
      </w:r>
      <w:r w:rsidR="00E07BAC" w:rsidRPr="00BC2FD0">
        <w:rPr>
          <w:rFonts w:ascii="Arial" w:hAnsi="Arial" w:cs="Arial"/>
          <w:sz w:val="22"/>
          <w:szCs w:val="22"/>
        </w:rPr>
        <w:t xml:space="preserve"> the first defense line against foreign invaders. </w:t>
      </w:r>
      <w:r w:rsidR="00E07BAC" w:rsidRPr="00BC2FD0">
        <w:rPr>
          <w:rFonts w:ascii="Arial" w:hAnsi="Arial" w:cs="Arial"/>
          <w:color w:val="000000" w:themeColor="text1"/>
          <w:sz w:val="22"/>
          <w:szCs w:val="22"/>
          <w:shd w:val="clear" w:color="auto" w:fill="FFFFFF"/>
        </w:rPr>
        <w:t xml:space="preserve">TLR2 and TLR4 </w:t>
      </w:r>
      <w:r w:rsidRPr="00BC2FD0">
        <w:rPr>
          <w:rFonts w:ascii="Arial" w:hAnsi="Arial" w:cs="Arial"/>
          <w:color w:val="000000" w:themeColor="text1"/>
          <w:sz w:val="22"/>
          <w:szCs w:val="22"/>
          <w:shd w:val="clear" w:color="auto" w:fill="FFFFFF"/>
        </w:rPr>
        <w:t>recognize viral glycoproteins</w:t>
      </w:r>
      <w:r w:rsidR="002616D8" w:rsidRPr="00BC2FD0">
        <w:rPr>
          <w:rFonts w:ascii="Arial" w:hAnsi="Arial" w:cs="Arial"/>
          <w:color w:val="000000" w:themeColor="text1"/>
          <w:sz w:val="22"/>
          <w:szCs w:val="22"/>
          <w:shd w:val="clear" w:color="auto" w:fill="FFFFFF"/>
        </w:rPr>
        <w:t xml:space="preserve"> </w:t>
      </w:r>
      <w:r w:rsidR="002616D8" w:rsidRPr="00BC2FD0">
        <w:rPr>
          <w:rFonts w:ascii="Arial" w:hAnsi="Arial" w:cs="Arial"/>
          <w:color w:val="000000" w:themeColor="text1"/>
          <w:sz w:val="22"/>
          <w:szCs w:val="22"/>
          <w:shd w:val="clear" w:color="auto" w:fill="FFFFFF"/>
        </w:rPr>
        <w:fldChar w:fldCharType="begin"/>
      </w:r>
      <w:r w:rsidR="002616D8" w:rsidRPr="00BC2FD0">
        <w:rPr>
          <w:rFonts w:ascii="Arial" w:hAnsi="Arial" w:cs="Arial"/>
          <w:color w:val="000000" w:themeColor="text1"/>
          <w:sz w:val="22"/>
          <w:szCs w:val="22"/>
          <w:shd w:val="clear" w:color="auto" w:fill="FFFFFF"/>
        </w:rPr>
        <w:instrText xml:space="preserve"> ADDIN ZOTERO_ITEM CSL_CITATION {"citationID":"pWcx3nQU","properties":{"formattedCitation":"(Blanco et al. 2010; Boehme, Guerrero, and Compton 2006; Jude et al. 2003; Bieback et al. 2002; Murawski et al. 2009; Rassa et al. 2002; M. R. Thompson et al. 2011)","plainCitation":"(Blanco et al. 2010; Boehme, Guerrero, and Compton 2006; Jude et al. 2003; Bieback et al. 2002; Murawski et al. 2009; Rassa et al. 2002; M. R. Thompson et al. 2011)","noteIndex":0},"citationItems":[{"id":1838,"uris":["http://zotero.org/groups/2444007/items/WQYPQU2L"],"uri":["http://zotero.org/groups/2444007/items/WQYPQU2L"],"itemData":{"id":1838,"type":"article-journal","container-title":"Human Vaccines","DOI":"10.4161/hv.6.6.11562","ISSN":"1554-8600, 1554-8619","issue":"6","journalAbbreviation":"Human Vaccines","language":"en","page":"482-492","source":"DOI.org (Crossref)","title":"New insights for development of a safe and protective RSV vaccine","volume":"6","author":[{"family":"Blanco","given":"Jorge C. G."},{"family":"Boukhvalova","given":"Marina S."},{"family":"Shirey","given":"Kari A."},{"family":"Prince","given":"Gregory A."},{"family":"Vogel","given":"Stefanie N."}],"issued":{"date-parts":[["2010",6]]}}},{"id":1840,"uris":["http://zotero.org/groups/2444007/items/HWEELBHC"],"uri":["http://zotero.org/groups/2444007/items/HWEELBHC"],"itemData":{"id":1840,"type":"article-journal","container-title":"The Journal of Immunology","DOI":"10.4049/jimmunol.177.10.7094","ISSN":"0022-1767, 1550-6606","issue":"10","journalAbbreviation":"J Immunol","language":"en","page":"7094-7102","source":"DOI.org (Crossref)","title":"Human Cytomegalovirus Envelope Glycoproteins B and H Are Necessary for TLR2 Activation in Permissive Cells","volume":"177","author":[{"family":"Boehme","given":"Karl W."},{"family":"Guerrero","given":"Mario"},{"family":"Compton","given":"Teresa"}],"issued":{"date-parts":[["2006",11,15]]}}},{"id":1841,"uris":["http://zotero.org/groups/2444007/items/QZQD3V75"],"uri":["http://zotero.org/groups/2444007/items/QZQD3V75"],"itemData":{"id":1841,"type":"article-journal","container-title":"Nature Immunology","DOI":"10.1038/ni926","ISSN":"1529-2908, 1529-2916","issue":"6","journalAbbreviation":"Nat Immunol","language":"en","page":"573-578","source":"DOI.org (Crossref)","title":"Subversion of the innate immune system by a retrovirus","volume":"4","author":[{"family":"Jude","given":"Brooke A"},{"family":"Pobezinskaya","given":"Yelena"},{"family":"Bishop","given":"Jennifer"},{"family":"Parke","given":"Susannah"},{"family":"Medzhitov","given":"Ruslan M"},{"family":"Chervonsky","given":"Alexander V"},{"family":"Golovkina","given":"Tatyana V"}],"issued":{"date-parts":[["2003",6]]}}},{"id":1843,"uris":["http://zotero.org/groups/2444007/items/CZY6W4AC"],"uri":["http://zotero.org/groups/2444007/items/CZY6W4AC"],"itemData":{"id":1843,"type":"article-journal","abstract":"ABSTRACT\n            \n              Pattern recognition via Toll-like receptors (TLR) by antigen-presenting cells is an important element of innate immunity. We report that wild-type measles virus but not vaccine strains activate cells via both human and murine TLR2, and this is a property of the hemagglutinin (H) protein. The ability to activate cells via TLR2 by wild-type MV H protein is abolished by mutation of a single amino acid, asparagine at position 481 to tyrosine, as is found in attenuated strains, which is important for interaction with CD46, the receptor for these strains. TLR2 activation by MV wild-type H protein stimulates induction of proinflammatory cytokines such as interleukin-6 (IL-6) in human monocytic cells and surface expression of CD150, the receptor for all MV strains. Confirming the specificity of this interaction, wild-type H protein did not induce IL-6 release in macrophages from TLR2\n              −/−\n              mice. Thus, the unique property of MV wild-type strains to activate TLR2-dependent signals might essentially contribute not only to immune activation but also to viral spread and pathogenicity by upregulating the MV receptor on monocytes.","container-title":"Journal of Virology","DOI":"10.1128/JVI.76.17.8729-8736.2002","ISSN":"0022-538X, 1098-5514","issue":"17","journalAbbreviation":"JVI","language":"en","page":"8729-8736","source":"DOI.org (Crossref)","title":"Hemagglutinin Protein of Wild-Type Measles Virus Activates Toll-Like Receptor 2 Signaling","volume":"76","author":[{"family":"Bieback","given":"Karen"},{"family":"Lien","given":"Egil"},{"family":"Klagge","given":"Ingo M."},{"family":"Avota","given":"Elita"},{"family":"Schneider-Schaulies","given":"Jürgen"},{"family":"Duprex","given":"W. Paul"},{"family":"Wagner","given":"Herrmann"},{"family":"Kirschning","given":"Carsten J."},{"family":"Meulen","given":"Volker","non-dropping-particle":"ter"},{"family":"Schneider-Schaulies","given":"Sibylle"}],"issued":{"date-parts":[["2002",9,1]]}}},{"id":1845,"uris":["http://zotero.org/groups/2444007/items/RDVMDXQR"],"uri":["http://zotero.org/groups/2444007/items/RDVMDXQR"],"itemData":{"id":1845,"type":"article-journal","abstract":"ABSTRACT\n            Respiratory syncytial virus (RSV) is a common cause of infection that is associated with a range of respiratory illnesses, from common cold-like symptoms to serious lower respiratory tract illnesses such as pneumonia and bronchiolitis. RSV is the single most important cause of serious lower respiratory tract illness in children &lt;1 year of age. Host innate and acquired immune responses activated following RSV infection have been suspected to contribute to RSV disease. Toll-like receptors (TLRs) activate innate and acquired immunity and are candidates for playing key roles in the host immune response to RSV. Leukocytes express TLRs, including TLR2, TLR6, TLR3, TLR4, and TLR7, that can interact with RSV and promote immune responses following infection. Using knockout mice, we have demonstrated that TLR2 and TLR6 signaling in leukocytes can activate innate immunity against RSV by promoting tumor necrosis factor alpha, interleukin-6, CCL2 (monocyte chemoattractant protein 1), and CCL5 (RANTES). As previously noted, TLR4 also contributes to cytokine activation (L. M. Haynes, D. D. Moore, E. A. Kurt-Jones, R. W. Finberg, L. J. Anderson, and R. A. Tripp, J. Virol. 75:10730-10737, 2001, and E. A. Kurt-Jones, L. Popova, L. Kwinn, L. M. Haynes, L. P. Jones, R. A. Tripp, E. E. Walsh, M. W. Freeman, D. T. Golenbock, L. J. Anderson, and R. W. Finberg, Nat. Immunol. 1:398-401, 2000). Furthermore, we demonstrated that signals generated following TLR2 and TLR6 activation were important for controlling viral replication in vivo. Additionally, TLR2 interactions with RSV promoted neutrophil migration and dendritic cell activation within the lung. Collectively, these studies indicate that TLR2 is involved in RSV recognition and subsequent innate immune activation.","container-title":"Journal of Virology","DOI":"10.1128/JVI.00671-08","ISSN":"0022-538X, 1098-5514","issue":"3","journalAbbreviation":"JVI","language":"en","page":"1492-1500","source":"DOI.org (Crossref)","title":"Respiratory Syncytial Virus Activates Innate Immunity through Toll-Like Receptor 2","volume":"83","author":[{"family":"Murawski","given":"Matthew R."},{"family":"Bowen","given":"Glennice N."},{"family":"Cerny","given":"Anna M."},{"family":"Anderson","given":"Larry J."},{"family":"Haynes","given":"Lia M."},{"family":"Tripp","given":"Ralph A."},{"family":"Kurt-Jones","given":"Evelyn A."},{"family":"Finberg","given":"Robert W."}],"issued":{"date-parts":[["2009",2,1]]}}},{"id":1847,"uris":["http://zotero.org/groups/2444007/items/MZU38XBK"],"uri":["http://zotero.org/groups/2444007/items/MZU38XBK"],"itemData":{"id":1847,"type":"article-journal","abstract":"Although most retroviruses require activated cells as their targets for infection, it is not known how this is achieved in vivo. A candidate protein for the activation of B cells by either mouse mammary tumor virus (MMTV) or murine leukemia virus is the toll-like receptor 4 (TLR4), a component of the innate immune system. MMTV caused B cell activation in C3H/HeN mice but not in C3H/HeJ or BALB/c (C.C3H Tlr4(lps-d)) congenic mice, both of which have a mutant TLR4 gene. This activation was independent of viral gene expression, because it occurred after treatment of MMTV with ultraviolet light or 2,2'-dithiodipyridine and in azidothymidine-treated mice. Nuclear extracts prepared from the lymphocytes of MMTV-injected C3H/HeN but not C3H/HeJ mice showed increased nuclear factor kappaB activity. Additionally, the MMTV- and Moloney murine leukemia virus envelope proteins coimmunoprecipitated with TLR4 when expressed in 293T cells. The MMTV receptor failed to coimmunoprecipitate with TLR4, suggesting that MMTV/TLR4 interaction is independent of virus attachment and fusion. These results identify retroviral proteins that interact with a mammalian toll receptor and show that direct activation by such viruses may initiate in vivo infection pathways.","container-title":"Proceedings of the National Academy of Sciences of the United States of America","DOI":"10.1073/pnas.042355399","ISSN":"0027-8424","issue":"4","journalAbbreviation":"Proc Natl Acad Sci U S A","language":"eng","note":"PMID: 11854525\nPMCID: PMC122356","page":"2281-2286","source":"PubMed","title":"Murine retroviruses activate B cells via interaction with toll-like receptor 4","volume":"99","author":[{"family":"Rassa","given":"John C."},{"family":"Meyers","given":"Jennifer L."},{"family":"Zhang","given":"Yuanming"},{"family":"Kudaravalli","given":"Rama"},{"family":"Ross","given":"Susan R."}],"issued":{"date-parts":[["2002",2,19]]}}},{"id":1850,"uris":["http://zotero.org/groups/2444007/items/XFQ6IMGN"],"uri":["http://zotero.org/groups/2444007/items/XFQ6IMGN"],"itemData":{"id":1850,"type":"article-journal","container-title":"Viruses","DOI":"10.3390/v3060920","ISSN":"1999-4915","issue":"6","journalAbbreviation":"Viruses","language":"en","page":"920-940","source":"DOI.org (Crossref)","title":"Pattern Recognition Receptors and the Innate Immune Response to Viral Infection","volume":"3","author":[{"family":"Thompson","given":"Mikayla R."},{"family":"Kaminski","given":"John J."},{"family":"Kurt-Jones","given":"Evelyn A."},{"family":"Fitzgerald","given":"Katherine A."}],"issued":{"date-parts":[["2011",6,23]]}}}],"schema":"https://github.com/citation-style-language/schema/raw/master/csl-citation.json"} </w:instrText>
      </w:r>
      <w:r w:rsidR="002616D8" w:rsidRPr="00BC2FD0">
        <w:rPr>
          <w:rFonts w:ascii="Arial" w:hAnsi="Arial" w:cs="Arial"/>
          <w:color w:val="000000" w:themeColor="text1"/>
          <w:sz w:val="22"/>
          <w:szCs w:val="22"/>
          <w:shd w:val="clear" w:color="auto" w:fill="FFFFFF"/>
        </w:rPr>
        <w:fldChar w:fldCharType="separate"/>
      </w:r>
      <w:r w:rsidR="002616D8" w:rsidRPr="00BC2FD0">
        <w:rPr>
          <w:rFonts w:ascii="Arial" w:hAnsi="Arial" w:cs="Arial"/>
          <w:noProof/>
          <w:color w:val="000000" w:themeColor="text1"/>
          <w:sz w:val="22"/>
          <w:szCs w:val="22"/>
          <w:shd w:val="clear" w:color="auto" w:fill="FFFFFF"/>
        </w:rPr>
        <w:t>(Blanco et al. 2010; Boehme, Guerrero, and Compton 2006; Jude et al. 2003; Bieback et al. 2002; Murawski et al. 2009; Rassa et al. 2002; M. R. Thompson et al. 2011)</w:t>
      </w:r>
      <w:r w:rsidR="002616D8" w:rsidRPr="00BC2FD0">
        <w:rPr>
          <w:rFonts w:ascii="Arial" w:hAnsi="Arial" w:cs="Arial"/>
          <w:color w:val="000000" w:themeColor="text1"/>
          <w:sz w:val="22"/>
          <w:szCs w:val="22"/>
          <w:shd w:val="clear" w:color="auto" w:fill="FFFFFF"/>
        </w:rPr>
        <w:fldChar w:fldCharType="end"/>
      </w:r>
      <w:r w:rsidRPr="00BC2FD0">
        <w:rPr>
          <w:rFonts w:ascii="Arial" w:hAnsi="Arial" w:cs="Arial"/>
          <w:color w:val="000000" w:themeColor="text1"/>
          <w:sz w:val="22"/>
          <w:szCs w:val="22"/>
          <w:shd w:val="clear" w:color="auto" w:fill="FFFFFF"/>
        </w:rPr>
        <w:t>;</w:t>
      </w:r>
      <w:r w:rsidR="00E07BAC" w:rsidRPr="00BC2FD0">
        <w:rPr>
          <w:rFonts w:ascii="Arial" w:hAnsi="Arial" w:cs="Arial"/>
          <w:color w:val="000000" w:themeColor="text1"/>
          <w:sz w:val="22"/>
          <w:szCs w:val="22"/>
          <w:shd w:val="clear" w:color="auto" w:fill="FFFFFF"/>
        </w:rPr>
        <w:t xml:space="preserve"> TLR3 recognizes double-stranded RNA </w:t>
      </w:r>
      <w:r w:rsidR="002A05CF" w:rsidRPr="00BC2FD0">
        <w:rPr>
          <w:rFonts w:ascii="Arial" w:hAnsi="Arial" w:cs="Arial"/>
          <w:color w:val="000000" w:themeColor="text1"/>
          <w:sz w:val="22"/>
          <w:szCs w:val="22"/>
          <w:shd w:val="clear" w:color="auto" w:fill="FFFFFF"/>
        </w:rPr>
        <w:fldChar w:fldCharType="begin"/>
      </w:r>
      <w:r w:rsidR="001E2158" w:rsidRPr="00BC2FD0">
        <w:rPr>
          <w:rFonts w:ascii="Arial" w:hAnsi="Arial" w:cs="Arial"/>
          <w:color w:val="000000" w:themeColor="text1"/>
          <w:sz w:val="22"/>
          <w:szCs w:val="22"/>
          <w:shd w:val="clear" w:color="auto" w:fill="FFFFFF"/>
        </w:rPr>
        <w:instrText xml:space="preserve"> ADDIN ZOTERO_ITEM CSL_CITATION {"citationID":"NqEHCtGF","properties":{"formattedCitation":"(Alexopoulou et al. 2001; Bell et al. 2006; Gowen et al. 2006; Oshiumi et al. 2011; F. Weber et al. 2006; Choe 2005)","plainCitation":"(Alexopoulou et al. 2001; Bell et al. 2006; Gowen et al. 2006; Oshiumi et al. 2011; F. Weber et al. 2006; Choe 2005)","noteIndex":0},"citationItems":[{"id":1870,"uris":["http://zotero.org/groups/2444007/items/KS3RRH5S"],"uri":["http://zotero.org/groups/2444007/items/KS3RRH5S"],"itemData":{"id":1870,"type":"article-journal","container-title":"Nature","DOI":"10.1038/35099560","ISSN":"0028-0836, 1476-4687","issue":"6857","journalAbbreviation":"Nature","language":"en","page":"732-738","source":"DOI.org (Crossref)","title":"Recognition of double-stranded RNA and activation of NF-κB by Toll-like receptor 3","volume":"413","author":[{"family":"Alexopoulou","given":"Lena"},{"family":"Holt","given":"Agnieszka Czopik"},{"family":"Medzhitov","given":"Ruslan"},{"family":"Flavell","given":"Richard A."}],"issued":{"date-parts":[["2001",10]]}}},{"id":1871,"uris":["http://zotero.org/groups/2444007/items/3WIEV52F"],"uri":["http://zotero.org/groups/2444007/items/3WIEV52F"],"itemData":{"id":1871,"type":"article-journal","container-title":"Proceedings of the National Academy of Sciences","DOI":"10.1073/pnas.0603245103","ISSN":"0027-8424, 1091-6490","issue":"23","journalAbbreviation":"Proceedings of the National Academy of Sciences","language":"en","page":"8792-8797","source":"DOI.org (Crossref)","title":"The dsRNA binding site of human Toll-like receptor 3","volume":"103","author":[{"family":"Bell","given":"J. K."},{"family":"Askins","given":"J."},{"family":"Hall","given":"P. R."},{"family":"Davies","given":"D. R."},{"family":"Segal","given":"D. M."}],"issued":{"date-parts":[["2006",6,6]]}}},{"id":1874,"uris":["http://zotero.org/groups/2444007/items/AIR7XEK2"],"uri":["http://zotero.org/groups/2444007/items/AIR7XEK2"],"itemData":{"id":1874,"type":"article-journal","container-title":"The Journal of Immunology","DOI":"10.4049/jimmunol.177.9.6301","ISSN":"0022-1767, 1550-6606","issue":"9","journalAbbreviation":"J Immunol","language":"en","page":"6301-6307","source":"DOI.org (Crossref)","title":"TLR3 Deletion Limits Mortality and Disease Severity due to Phlebovirus Infection","volume":"177","author":[{"family":"Gowen","given":"Brian B."},{"family":"Hoopes","given":"Justin D."},{"family":"Wong","given":"Min-Hui"},{"family":"Jung","given":"Kie-Hoon"},{"family":"Isakson","given":"Kevin C."},{"family":"Alexopoulou","given":"Lena"},{"family":"Flavell","given":"Richard A."},{"family":"Sidwell","given":"Robert W."}],"issued":{"date-parts":[["2006",11,1]]}}},{"id":1876,"uris":["http://zotero.org/groups/2444007/items/G3K8EJ8L"],"uri":["http://zotero.org/groups/2444007/items/G3K8EJ8L"],"itemData":{"id":1876,"type":"article-journal","container-title":"The Journal of Immunology","DOI":"10.4049/jimmunol.1101503","ISSN":"0022-1767, 1550-6606","issue":"10","journalAbbreviation":"J.I.","language":"en","page":"5320-5327","source":"DOI.org (Crossref)","title":"The TLR3/TICAM-1 Pathway Is Mandatory for Innate Immune Responses to Poliovirus Infection","volume":"187","author":[{"family":"Oshiumi","given":"Hiroyuki"},{"family":"Okamoto","given":"Masaaki"},{"family":"Fujii","given":"Ken"},{"family":"Kawanishi","given":"Takashi"},{"family":"Matsumoto","given":"Misako"},{"family":"Koike","given":"Satoshi"},{"family":"Seya","given":"Tsukasa"}],"issued":{"date-parts":[["2011",11,15]]}}},{"id":1878,"uris":["http://zotero.org/groups/2444007/items/637ESW3N"],"uri":["http://zotero.org/groups/2444007/items/637ESW3N"],"itemData":{"id":1878,"type":"article-journal","abstract":"ABSTRACT\n            Double-stranded RNA (dsRNA) longer than 30 bp is a key activator of the innate immune response against viral infections. It is widely assumed that the generation of dsRNA during genome replication is a trait shared by all viruses. However, to our knowledge, no study exists in which the production of dsRNA by different viruses is systematically investigated. Here, we investigated the presence and localization of dsRNA in cells infected with a range of viruses, employing a dsRNA-specific antibody for immunofluorescence analysis. Our data revealed that, as predicted, significant amounts of dsRNA can be detected for viruses with a genome consisting of positive-strand RNA, dsRNA, or DNA. Surprisingly, however, no dsRNA signals were detected for negative-strand RNA viruses. Thus, dsRNA is indeed a general feature of most virus groups, but negative-strand RNA viruses appear to be an exception to that rule.","container-title":"Journal of Virology","DOI":"10.1128/JVI.80.10.5059-5064.2006","ISSN":"0022-538X, 1098-5514","issue":"10","journalAbbreviation":"JVI","language":"en","page":"5059-5064","source":"DOI.org (Crossref)","title":"Double-Stranded RNA Is Produced by Positive-Strand RNA Viruses and DNA Viruses but Not in Detectable Amounts by Negative-Strand RNA Viruses","volume":"80","author":[{"family":"Weber","given":"Friedemann"},{"family":"Wagner","given":"Valentina"},{"family":"Rasmussen","given":"Simon B."},{"family":"Hartmann","given":"Rune"},{"family":"Paludan","given":"Søren R."}],"issued":{"date-parts":[["2006",5,15]]}}},{"id":1873,"uris":["http://zotero.org/groups/2444007/items/J65MF2NE"],"uri":["http://zotero.org/groups/2444007/items/J65MF2NE"],"itemData":{"id":1873,"type":"article-journal","container-title":"Science","DOI":"10.1126/science.1115253","ISSN":"0036-8075, 1095-9203","issue":"5734","journalAbbreviation":"Science","language":"en","page":"581-585","source":"DOI.org (Crossref)","title":"Crystal Structure of Human Toll-Like Receptor 3 (TLR3) Ectodomain","volume":"309","author":[{"family":"Choe","given":"J."}],"issued":{"date-parts":[["2005",7,22]]}}}],"schema":"https://github.com/citation-style-language/schema/raw/master/csl-citation.json"} </w:instrText>
      </w:r>
      <w:r w:rsidR="002A05CF" w:rsidRPr="00BC2FD0">
        <w:rPr>
          <w:rFonts w:ascii="Arial" w:hAnsi="Arial" w:cs="Arial"/>
          <w:color w:val="000000" w:themeColor="text1"/>
          <w:sz w:val="22"/>
          <w:szCs w:val="22"/>
          <w:shd w:val="clear" w:color="auto" w:fill="FFFFFF"/>
        </w:rPr>
        <w:fldChar w:fldCharType="separate"/>
      </w:r>
      <w:r w:rsidR="001E2158" w:rsidRPr="00BC2FD0">
        <w:rPr>
          <w:rFonts w:ascii="Arial" w:hAnsi="Arial" w:cs="Arial"/>
          <w:noProof/>
          <w:color w:val="000000" w:themeColor="text1"/>
          <w:sz w:val="22"/>
          <w:szCs w:val="22"/>
          <w:shd w:val="clear" w:color="auto" w:fill="FFFFFF"/>
        </w:rPr>
        <w:t>(Alexopoulou et al. 2001; Bell et al. 2006; Gowen et al. 2006; Oshiumi et al. 2011; F. Weber et al. 2006; Choe 2005)</w:t>
      </w:r>
      <w:r w:rsidR="002A05CF" w:rsidRPr="00BC2FD0">
        <w:rPr>
          <w:rFonts w:ascii="Arial" w:hAnsi="Arial" w:cs="Arial"/>
          <w:color w:val="000000" w:themeColor="text1"/>
          <w:sz w:val="22"/>
          <w:szCs w:val="22"/>
          <w:shd w:val="clear" w:color="auto" w:fill="FFFFFF"/>
        </w:rPr>
        <w:fldChar w:fldCharType="end"/>
      </w:r>
      <w:r w:rsidR="00E07BAC" w:rsidRPr="00BC2FD0">
        <w:rPr>
          <w:rFonts w:ascii="Arial" w:hAnsi="Arial" w:cs="Arial"/>
          <w:color w:val="000000" w:themeColor="text1"/>
          <w:sz w:val="22"/>
          <w:szCs w:val="22"/>
          <w:shd w:val="clear" w:color="auto" w:fill="FFFFFF"/>
        </w:rPr>
        <w:t xml:space="preserve">, TLR7 and TLR8 recognize viral </w:t>
      </w:r>
      <w:r w:rsidR="00130EB7" w:rsidRPr="00BC2FD0">
        <w:rPr>
          <w:rFonts w:ascii="Arial" w:hAnsi="Arial" w:cs="Arial"/>
          <w:color w:val="000000" w:themeColor="text1"/>
          <w:sz w:val="22"/>
          <w:szCs w:val="22"/>
          <w:shd w:val="clear" w:color="auto" w:fill="FFFFFF"/>
        </w:rPr>
        <w:t xml:space="preserve">single-stranded </w:t>
      </w:r>
      <w:r w:rsidR="00E07BAC" w:rsidRPr="00BC2FD0">
        <w:rPr>
          <w:rFonts w:ascii="Arial" w:hAnsi="Arial" w:cs="Arial"/>
          <w:color w:val="000000" w:themeColor="text1"/>
          <w:sz w:val="22"/>
          <w:szCs w:val="22"/>
          <w:shd w:val="clear" w:color="auto" w:fill="FFFFFF"/>
        </w:rPr>
        <w:t>RNA</w:t>
      </w:r>
      <w:r w:rsidR="002A05CF" w:rsidRPr="00BC2FD0">
        <w:rPr>
          <w:rFonts w:ascii="Arial" w:hAnsi="Arial" w:cs="Arial"/>
          <w:color w:val="000000" w:themeColor="text1"/>
          <w:sz w:val="22"/>
          <w:szCs w:val="22"/>
          <w:shd w:val="clear" w:color="auto" w:fill="FFFFFF"/>
        </w:rPr>
        <w:t xml:space="preserve"> </w:t>
      </w:r>
      <w:r w:rsidR="001363C9" w:rsidRPr="00BC2FD0">
        <w:rPr>
          <w:rFonts w:ascii="Arial" w:hAnsi="Arial" w:cs="Arial"/>
          <w:color w:val="000000" w:themeColor="text1"/>
          <w:sz w:val="22"/>
          <w:szCs w:val="22"/>
          <w:shd w:val="clear" w:color="auto" w:fill="FFFFFF"/>
        </w:rPr>
        <w:fldChar w:fldCharType="begin"/>
      </w:r>
      <w:r w:rsidR="002A05CF" w:rsidRPr="00BC2FD0">
        <w:rPr>
          <w:rFonts w:ascii="Arial" w:hAnsi="Arial" w:cs="Arial"/>
          <w:color w:val="000000" w:themeColor="text1"/>
          <w:sz w:val="22"/>
          <w:szCs w:val="22"/>
          <w:shd w:val="clear" w:color="auto" w:fill="FFFFFF"/>
        </w:rPr>
        <w:instrText xml:space="preserve"> ADDIN ZOTERO_ITEM CSL_CITATION {"citationID":"B2wSdJVd","properties":{"formattedCitation":"(Akira, Uematsu, and Takeuchi 2006; Diebold 2004; Hemmi et al. 2002; Kawai and Akira 2006; Zucchini et al. 2008; Jurk et al. 2002; Heil 2004)","plainCitation":"(Akira, Uematsu, and Takeuchi 2006; Diebold 2004; Hemmi et al. 2002; Kawai and Akira 2006; Zucchini et al. 2008; Jurk et al. 2002; Heil 2004)","noteIndex":0},"citationItems":[{"id":1859,"uris":["http://zotero.org/groups/2444007/items/JJ5BKXC9"],"uri":["http://zotero.org/groups/2444007/items/JJ5BKXC9"],"itemData":{"id":1859,"type":"article-journal","abstract":"Microorganisms that invade a vertebrate host are initially recognized by the innate immune system through germline-encoded pattern-recognition receptors (PRRs). Several classes of PRRs, including Toll-like receptors and cytoplasmic receptors, recognize distinct microbial components and directly activate immune cells. Exposure of immune cells to the ligands of these receptors activates intracellular signaling cascades that rapidly induce the expression of a variety of overlapping and unique genes involved in the inflammatory and immune responses. New insights into innate immunity are changing the way we think about pathogenesis and the treatment of infectious diseases, allergy, and autoimmunity.","container-title":"Cell","DOI":"10.1016/j.cell.2006.02.015","ISSN":"0092-8674","issue":"4","journalAbbreviation":"Cell","language":"eng","note":"PMID: 16497588","page":"783-801","source":"PubMed","title":"Pathogen recognition and innate immunity","volume":"124","author":[{"family":"Akira","given":"Shizuo"},{"family":"Uematsu","given":"Satoshi"},{"family":"Takeuchi","given":"Osamu"}],"issued":{"date-parts":[["2006",2,24]]}}},{"id":1861,"uris":["http://zotero.org/groups/2444007/items/DZBLDXIB"],"uri":["http://zotero.org/groups/2444007/items/DZBLDXIB"],"itemData":{"id":1861,"type":"article-journal","container-title":"Science","DOI":"10.1126/science.1093616","ISSN":"0036-8075, 1095-9203","issue":"5663","journalAbbreviation":"Science","language":"en","page":"1529-1531","source":"DOI.org (Crossref)","title":"Innate Antiviral Responses by Means of TLR7-Mediated Recognition of Single-Stranded RNA","volume":"303","author":[{"family":"Diebold","given":"S. S."}],"issued":{"date-parts":[["2004",3,5]]}}},{"id":1862,"uris":["http://zotero.org/groups/2444007/items/K7555KB2"],"uri":["http://zotero.org/groups/2444007/items/K7555KB2"],"itemData":{"id":1862,"type":"article-journal","abstract":"The imidazoquinoline compounds imiquimod and R-848 are low-molecular-weight immune response modifiers that can induce the synthesis of interferon-alpha and other cytokines in a variety of cell types. These compounds have potent anti-viral and anti-tumor properties; however, the mechanisms by which they exert their anti-viral activities remain unclear. Here we show that the imidazoquinolines activate immune cells via the Toll-like receptor 7 (TLR7)-MyD88-dependent signaling pathway. In response to the imidazoquinolines, neither MyD88- nor TLR7-deficient mice showed any inflammatory cytokine production by macrophages, proliferation of splenocytes or maturation of dendritic cells. Imidazoquinoline-induced signaling events were also abolished in both MyD88- and TLR7-deficient mice.","container-title":"Nature Immunology","DOI":"10.1038/ni758","ISSN":"1529-2908","issue":"2","journalAbbreviation":"Nat Immunol","language":"eng","note":"PMID: 11812998","page":"196-200","source":"PubMed","title":"Small anti-viral compounds activate immune cells via the TLR7 MyD88-dependent signaling pathway","volume":"3","author":[{"family":"Hemmi","given":"Hiroaki"},{"family":"Kaisho","given":"Tsuneyasu"},{"family":"Takeuchi","given":"Osamu"},{"family":"Sato","given":"Shintaro"},{"family":"Sanjo","given":"Hideki"},{"family":"Hoshino","given":"Katsuaki"},{"family":"Horiuchi","given":"Takao"},{"family":"Tomizawa","given":"Hideyuki"},{"family":"Takeda","given":"Kiyoshi"},{"family":"Akira","given":"Shizuo"}],"issued":{"date-parts":[["2002",2]]}}},{"id":1864,"uris":["http://zotero.org/groups/2444007/items/6BBNSTVD"],"uri":["http://zotero.org/groups/2444007/items/6BBNSTVD"],"itemData":{"id":1864,"type":"article-journal","abstract":"Induction of the antiviral innate immune response depends on recognition of viral components by host pattern-recognition receptors. Members of the Toll-like receptor family have emerged as key sensors that recognize viral components such as nucleic acids. Toll-like receptor signaling results in the production of type I interferon and inflammatory cytokines and leads to dendritic cell maturation and establishment of antiviral immunity. Cells also express cytoplasmic RNA helicases that function as alternative pattern-recognition receptors through recognition of double-stranded RNA produced during virus replication. These two classes of pattern-recognition receptor molecules are expressed in different intracellular compartments and induce type I interferon responses via distinct signaling pathways.","container-title":"Nature Immunology","DOI":"10.1038/ni1303","ISSN":"1529-2908","issue":"2","journalAbbreviation":"Nat Immunol","language":"eng","note":"PMID: 16424890","page":"131-137","source":"PubMed","title":"Innate immune recognition of viral infection","volume":"7","author":[{"family":"Kawai","given":"Taro"},{"family":"Akira","given":"Shizuo"}],"issued":{"date-parts":[["2006",2]]}}},{"id":1866,"uris":["http://zotero.org/groups/2444007/items/PU24F2ZF"],"uri":["http://zotero.org/groups/2444007/items/PU24F2ZF"],"itemData":{"id":1866,"type":"article-journal","container-title":"The Journal of Immunology","DOI":"10.4049/jimmunol.180.9.5799","ISSN":"0022-1767, 1550-6606","issue":"9","journalAbbreviation":"J Immunol","language":"en","page":"5799-5803","source":"DOI.org (Crossref)","title":"Cutting Edge: Overlapping Functions of TLR7 and TLR9 for Innate Defense against a Herpesvirus Infection","title-short":"Cutting Edge","volume":"180","author":[{"family":"Zucchini","given":"Nicolas"},{"family":"Bessou","given":"Gilles"},{"family":"Traub","given":"Stephanie"},{"family":"Robbins","given":"Scott H."},{"family":"Uematsu","given":"Satoshi"},{"family":"Akira","given":"Shizuo"},{"family":"Alexopoulou","given":"Lena"},{"family":"Dalod","given":"Marc"}],"issued":{"date-parts":[["2008",5,1]]}}},{"id":1868,"uris":["http://zotero.org/groups/2444007/items/VMX5A58F"],"uri":["http://zotero.org/groups/2444007/items/VMX5A58F"],"itemData":{"id":1868,"type":"article-journal","container-title":"Nature Immunology","DOI":"10.1038/ni0602-499","ISSN":"1529-2908","issue":"6","journalAbbreviation":"Nat Immunol","language":"eng","note":"PMID: 12032557","page":"499","source":"PubMed","title":"Human TLR7 or TLR8 independently confer responsiveness to the antiviral compound R-848","volume":"3","author":[{"family":"Jurk","given":"Marion"},{"family":"Heil","given":"Florian"},{"family":"Vollmer","given":"Jörg"},{"family":"Schetter","given":"Christian"},{"family":"Krieg","given":"Arthur M."},{"family":"Wagner","given":"Hermann"},{"family":"Lipford","given":"Grayson"},{"family":"Bauer","given":"Stefan"}],"issued":{"date-parts":[["2002",6]]}}},{"id":1867,"uris":["http://zotero.org/groups/2444007/items/7AXZTNF3"],"uri":["http://zotero.org/groups/2444007/items/7AXZTNF3"],"itemData":{"id":1867,"type":"article-journal","container-title":"Science","DOI":"10.1126/science.1093620","ISSN":"0036-8075, 1095-9203","issue":"5663","journalAbbreviation":"Science","language":"en","page":"1526-1529","source":"DOI.org (Crossref)","title":"Species-Specific Recognition of Single-Stranded RNA via Toll-like Receptor 7 and 8","volume":"303","author":[{"family":"Heil","given":"F."}],"issued":{"date-parts":[["2004",3,5]]}}}],"schema":"https://github.com/citation-style-language/schema/raw/master/csl-citation.json"} </w:instrText>
      </w:r>
      <w:r w:rsidR="001363C9" w:rsidRPr="00BC2FD0">
        <w:rPr>
          <w:rFonts w:ascii="Arial" w:hAnsi="Arial" w:cs="Arial"/>
          <w:color w:val="000000" w:themeColor="text1"/>
          <w:sz w:val="22"/>
          <w:szCs w:val="22"/>
          <w:shd w:val="clear" w:color="auto" w:fill="FFFFFF"/>
        </w:rPr>
        <w:fldChar w:fldCharType="separate"/>
      </w:r>
      <w:r w:rsidR="002A05CF" w:rsidRPr="00BC2FD0">
        <w:rPr>
          <w:rFonts w:ascii="Arial" w:hAnsi="Arial" w:cs="Arial"/>
          <w:noProof/>
          <w:color w:val="000000" w:themeColor="text1"/>
          <w:sz w:val="22"/>
          <w:szCs w:val="22"/>
          <w:shd w:val="clear" w:color="auto" w:fill="FFFFFF"/>
        </w:rPr>
        <w:t>(Akira, Uematsu, and Takeuchi 2006; Diebold 2004; Hemmi et al. 2002; Kawai and Akira 2006; Zucchini et al. 2008; Jurk et al. 2002; Heil 2004)</w:t>
      </w:r>
      <w:r w:rsidR="001363C9" w:rsidRPr="00BC2FD0">
        <w:rPr>
          <w:rFonts w:ascii="Arial" w:hAnsi="Arial" w:cs="Arial"/>
          <w:color w:val="000000" w:themeColor="text1"/>
          <w:sz w:val="22"/>
          <w:szCs w:val="22"/>
          <w:shd w:val="clear" w:color="auto" w:fill="FFFFFF"/>
        </w:rPr>
        <w:fldChar w:fldCharType="end"/>
      </w:r>
      <w:r w:rsidR="00E07BAC" w:rsidRPr="00BC2FD0">
        <w:rPr>
          <w:rFonts w:ascii="Arial" w:hAnsi="Arial" w:cs="Arial"/>
          <w:color w:val="000000" w:themeColor="text1"/>
          <w:sz w:val="22"/>
          <w:szCs w:val="22"/>
          <w:shd w:val="clear" w:color="auto" w:fill="FFFFFF"/>
        </w:rPr>
        <w:t xml:space="preserve">. The endosomal TLR9 detects unmethylated CpG motifs found in dsDNA </w:t>
      </w:r>
      <w:r w:rsidRPr="00BC2FD0">
        <w:rPr>
          <w:rFonts w:ascii="Arial" w:hAnsi="Arial" w:cs="Arial"/>
          <w:color w:val="000000" w:themeColor="text1"/>
          <w:sz w:val="22"/>
          <w:szCs w:val="22"/>
          <w:shd w:val="clear" w:color="auto" w:fill="FFFFFF"/>
        </w:rPr>
        <w:t>(</w:t>
      </w:r>
      <w:r w:rsidR="00E07BAC" w:rsidRPr="00BC2FD0">
        <w:rPr>
          <w:rFonts w:ascii="Arial" w:hAnsi="Arial" w:cs="Arial"/>
          <w:color w:val="000000" w:themeColor="text1"/>
          <w:sz w:val="22"/>
          <w:szCs w:val="22"/>
          <w:shd w:val="clear" w:color="auto" w:fill="FFFFFF"/>
        </w:rPr>
        <w:t>viral</w:t>
      </w:r>
      <w:r w:rsidRPr="00BC2FD0">
        <w:rPr>
          <w:rFonts w:ascii="Arial" w:hAnsi="Arial" w:cs="Arial"/>
          <w:color w:val="000000" w:themeColor="text1"/>
          <w:sz w:val="22"/>
          <w:szCs w:val="22"/>
          <w:shd w:val="clear" w:color="auto" w:fill="FFFFFF"/>
        </w:rPr>
        <w:t>)</w:t>
      </w:r>
      <w:r w:rsidR="00E07BAC" w:rsidRPr="00BC2FD0">
        <w:rPr>
          <w:rFonts w:ascii="Arial" w:hAnsi="Arial" w:cs="Arial"/>
          <w:color w:val="000000" w:themeColor="text1"/>
          <w:sz w:val="22"/>
          <w:szCs w:val="22"/>
          <w:shd w:val="clear" w:color="auto" w:fill="FFFFFF"/>
        </w:rPr>
        <w:t xml:space="preserve"> genomes</w:t>
      </w:r>
      <w:r w:rsidR="002616D8" w:rsidRPr="00BC2FD0">
        <w:rPr>
          <w:rFonts w:ascii="Arial" w:hAnsi="Arial" w:cs="Arial"/>
          <w:color w:val="000000" w:themeColor="text1"/>
          <w:sz w:val="22"/>
          <w:szCs w:val="22"/>
          <w:shd w:val="clear" w:color="auto" w:fill="FFFFFF"/>
        </w:rPr>
        <w:t xml:space="preserve"> </w:t>
      </w:r>
      <w:r w:rsidR="002616D8" w:rsidRPr="00BC2FD0">
        <w:rPr>
          <w:rFonts w:ascii="Arial" w:hAnsi="Arial" w:cs="Arial"/>
          <w:color w:val="000000" w:themeColor="text1"/>
          <w:sz w:val="22"/>
          <w:szCs w:val="22"/>
          <w:shd w:val="clear" w:color="auto" w:fill="FFFFFF"/>
        </w:rPr>
        <w:fldChar w:fldCharType="begin"/>
      </w:r>
      <w:r w:rsidR="002616D8" w:rsidRPr="00BC2FD0">
        <w:rPr>
          <w:rFonts w:ascii="Arial" w:hAnsi="Arial" w:cs="Arial"/>
          <w:color w:val="000000" w:themeColor="text1"/>
          <w:sz w:val="22"/>
          <w:szCs w:val="22"/>
          <w:shd w:val="clear" w:color="auto" w:fill="FFFFFF"/>
        </w:rPr>
        <w:instrText xml:space="preserve"> ADDIN ZOTERO_ITEM CSL_CITATION {"citationID":"HCGRAzqk","properties":{"formattedCitation":"(Bowie and Unterholzner 2008; Gupta et al. 2015; M. R. Thompson et al. 2011; J. Thompson and Iwasaki 2008)","plainCitation":"(Bowie and Unterholzner 2008; Gupta et al. 2015; M. R. Thompson et al. 2011; J. Thompson and Iwasaki 2008)","noteIndex":0},"citationItems":[{"id":1833,"uris":["http://zotero.org/groups/2444007/items/CANWYSUT"],"uri":["http://zotero.org/groups/2444007/items/CANWYSUT"],"itemData":{"id":1833,"type":"article-journal","abstract":"The expression of pattern-recognition receptors (PRRs) by immune and tissue cells provides the host with the ability to detect and respond to infection by viruses and other microorganisms. Significant progress has been made from studying this area, including the identification of PRRs, such as Toll-like receptors and RIG-I-like receptors, and the description of the molecular basis of their signalling pathways, which lead to the production of interferons and other cytokines. In parallel, common mechanisms used by viruses to evade PRR-mediated responses or to actively subvert these pathways for their own benefit are emerging. Accumulating evidence on how viral infection and PRR signalling pathways intersect is providing further insights into the function of the pathways involved, their constituent proteins and ways in which they could be manipulated therapeutically.","container-title":"Nature Reviews. Immunology","DOI":"10.1038/nri2436","ISSN":"1474-1741","issue":"12","journalAbbreviation":"Nat Rev Immunol","language":"eng","note":"PMID: 18989317\nPMCID: PMC7097711","page":"911-922","source":"PubMed","title":"Viral evasion and subversion of pattern-recognition receptor signalling","volume":"8","author":[{"family":"Bowie","given":"Andrew G."},{"family":"Unterholzner","given":"Leonie"}],"issued":{"date-parts":[["2008",12]]}}},{"id":1852,"uris":["http://zotero.org/groups/2444007/items/N87EBU7M"],"uri":["http://zotero.org/groups/2444007/items/N87EBU7M"],"itemData":{"id":1852,"type":"article-journal","container-title":"Biochemical and Biophysical Research Communications","DOI":"10.1016/j.bbrc.2015.02.121","ISSN":"0006291X","issue":"3","journalAbbreviation":"Biochemical and Biophysical Research Communications","language":"en","page":"424-429","source":"DOI.org (Crossref)","title":"Cross talk between Leishmania donovani CpG DNA and Toll-like receptor 9: An immunoinformatics approach","title-short":"Cross talk between Leishmania donovani CpG DNA and Toll-like receptor 9","volume":"459","author":[{"family":"Gupta","given":"Chhedi Lal"},{"family":"Akhtar","given":"Salman"},{"family":"Waye","given":"Andrew"},{"family":"Pandey","given":"Nihar R."},{"family":"Pathak","given":"Neelam"},{"family":"Bajpai","given":"Preeti"}],"issued":{"date-parts":[["2015",4]]}}},{"id":1850,"uris":["http://zotero.org/groups/2444007/items/XFQ6IMGN"],"uri":["http://zotero.org/groups/2444007/items/XFQ6IMGN"],"itemData":{"id":1850,"type":"article-journal","container-title":"Viruses","DOI":"10.3390/v3060920","ISSN":"1999-4915","issue":"6","journalAbbreviation":"Viruses","language":"en","page":"920-940","source":"DOI.org (Crossref)","title":"Pattern Recognition Receptors and the Innate Immune Response to Viral Infection","volume":"3","author":[{"family":"Thompson","given":"Mikayla R."},{"family":"Kaminski","given":"John J."},{"family":"Kurt-Jones","given":"Evelyn A."},{"family":"Fitzgerald","given":"Katherine A."}],"issued":{"date-parts":[["2011",6,23]]}}},{"id":1855,"uris":["http://zotero.org/groups/2444007/items/55PYG4TV"],"uri":["http://zotero.org/groups/2444007/items/55PYG4TV"],"itemData":{"id":1855,"type":"article-journal","container-title":"Advanced Drug Delivery Reviews","DOI":"10.1016/j.addr.2007.11.003","ISSN":"0169409X","issue":"7","journalAbbreviation":"Advanced Drug Delivery Reviews","language":"en","page":"786-794","source":"DOI.org (Crossref)","title":"Toll-like receptors regulation of viral infection and disease</w:instrText>
      </w:r>
      <w:r w:rsidR="002616D8" w:rsidRPr="00BC2FD0">
        <w:rPr>
          <w:rFonts w:ascii="Segoe UI Symbol" w:hAnsi="Segoe UI Symbol" w:cs="Segoe UI Symbol"/>
          <w:color w:val="000000" w:themeColor="text1"/>
          <w:sz w:val="22"/>
          <w:szCs w:val="22"/>
          <w:shd w:val="clear" w:color="auto" w:fill="FFFFFF"/>
        </w:rPr>
        <w:instrText>☆</w:instrText>
      </w:r>
      <w:r w:rsidR="002616D8" w:rsidRPr="00BC2FD0">
        <w:rPr>
          <w:rFonts w:ascii="Arial" w:hAnsi="Arial" w:cs="Arial"/>
          <w:color w:val="000000" w:themeColor="text1"/>
          <w:sz w:val="22"/>
          <w:szCs w:val="22"/>
          <w:shd w:val="clear" w:color="auto" w:fill="FFFFFF"/>
        </w:rPr>
        <w:instrText xml:space="preserve">","volume":"60","author":[{"family":"Thompson","given":"J"},{"family":"Iwasaki","given":"A"}],"issued":{"date-parts":[["2008",4,29]]}}}],"schema":"https://github.com/citation-style-language/schema/raw/master/csl-citation.json"} </w:instrText>
      </w:r>
      <w:r w:rsidR="002616D8" w:rsidRPr="00BC2FD0">
        <w:rPr>
          <w:rFonts w:ascii="Arial" w:hAnsi="Arial" w:cs="Arial"/>
          <w:color w:val="000000" w:themeColor="text1"/>
          <w:sz w:val="22"/>
          <w:szCs w:val="22"/>
          <w:shd w:val="clear" w:color="auto" w:fill="FFFFFF"/>
        </w:rPr>
        <w:fldChar w:fldCharType="separate"/>
      </w:r>
      <w:r w:rsidR="002616D8" w:rsidRPr="00BC2FD0">
        <w:rPr>
          <w:rFonts w:ascii="Arial" w:hAnsi="Arial" w:cs="Arial"/>
          <w:noProof/>
          <w:color w:val="000000" w:themeColor="text1"/>
          <w:sz w:val="22"/>
          <w:szCs w:val="22"/>
          <w:shd w:val="clear" w:color="auto" w:fill="FFFFFF"/>
        </w:rPr>
        <w:t>(Bowie and Unterholzner 2008; Gupta et al. 2015; M. R. Thompson et al. 2011; J. Thompson and Iwasaki 2008)</w:t>
      </w:r>
      <w:r w:rsidR="002616D8" w:rsidRPr="00BC2FD0">
        <w:rPr>
          <w:rFonts w:ascii="Arial" w:hAnsi="Arial" w:cs="Arial"/>
          <w:color w:val="000000" w:themeColor="text1"/>
          <w:sz w:val="22"/>
          <w:szCs w:val="22"/>
          <w:shd w:val="clear" w:color="auto" w:fill="FFFFFF"/>
        </w:rPr>
        <w:fldChar w:fldCharType="end"/>
      </w:r>
      <w:r w:rsidR="001363C9" w:rsidRPr="00BC2FD0">
        <w:rPr>
          <w:rFonts w:ascii="Arial" w:hAnsi="Arial" w:cs="Arial"/>
          <w:color w:val="000000" w:themeColor="text1"/>
          <w:sz w:val="22"/>
          <w:szCs w:val="22"/>
          <w:shd w:val="clear" w:color="auto" w:fill="FFFFFF"/>
        </w:rPr>
        <w:t>.</w:t>
      </w:r>
    </w:p>
    <w:p w14:paraId="3FAF30E4" w14:textId="758A5FFF" w:rsidR="00F03B5E" w:rsidRPr="00BC2FD0" w:rsidRDefault="0000453B" w:rsidP="00E55588">
      <w:pPr>
        <w:adjustRightInd w:val="0"/>
        <w:snapToGrid w:val="0"/>
        <w:spacing w:line="480" w:lineRule="auto"/>
        <w:jc w:val="both"/>
        <w:rPr>
          <w:rFonts w:ascii="Arial" w:hAnsi="Arial" w:cs="Arial"/>
          <w:sz w:val="22"/>
          <w:szCs w:val="22"/>
        </w:rPr>
      </w:pPr>
      <w:r w:rsidRPr="00BC2FD0">
        <w:rPr>
          <w:rFonts w:ascii="Arial" w:hAnsi="Arial" w:cs="Arial"/>
          <w:sz w:val="22"/>
          <w:szCs w:val="22"/>
        </w:rPr>
        <w:t>As described above, HPV particles are endocytosed</w:t>
      </w:r>
      <w:r w:rsidR="004977C4" w:rsidRPr="00BC2FD0">
        <w:rPr>
          <w:rFonts w:ascii="Arial" w:hAnsi="Arial" w:cs="Arial"/>
          <w:sz w:val="22"/>
          <w:szCs w:val="22"/>
        </w:rPr>
        <w:t xml:space="preserve"> </w:t>
      </w:r>
      <w:r w:rsidR="004977C4" w:rsidRPr="00BC2FD0">
        <w:rPr>
          <w:rFonts w:ascii="Arial" w:hAnsi="Arial" w:cs="Arial"/>
          <w:sz w:val="22"/>
          <w:szCs w:val="22"/>
        </w:rPr>
        <w:fldChar w:fldCharType="begin"/>
      </w:r>
      <w:r w:rsidR="004977C4" w:rsidRPr="00BC2FD0">
        <w:rPr>
          <w:rFonts w:ascii="Arial" w:hAnsi="Arial" w:cs="Arial"/>
          <w:sz w:val="22"/>
          <w:szCs w:val="22"/>
        </w:rPr>
        <w:instrText xml:space="preserve"> ADDIN ZOTERO_ITEM CSL_CITATION {"citationID":"rA4TfDSm","properties":{"formattedCitation":"(Campos 2017; Calton et al. 2017)","plainCitation":"(Campos 2017; Calton et al. 2017)","noteIndex":0},"citationItems":[{"id":1558,"uris":["http://zotero.org/groups/2444007/items/FPLYMRJ4"],"uri":["http://zotero.org/groups/2444007/items/FPLYMRJ4"],"itemData":{"id":1558,"type":"article-journal","abstract":"Since 2012, our understanding of human papillomavirus (HPV) subcellular trafficking has undergone a drastic paradigm shift. Work from multiple laboratories has revealed that HPV has evolved a unique means to deliver its viral genome (vDNA) to the cell nucleus, relying on myriad host cell proteins and processes. The major breakthrough finding from these recent endeavors has been the realization of L2-dependent utilization of cellular sorting factors for the retrograde transport of vDNA away from degradative endo/lysosomal compartments to the Golgi, prior to mitosis-dependent nuclear accumulation of L2/vDNA. An overview of current models of HPV entry, subcellular trafficking, and the role of L2 during initial infection is provided below, highlighting unresolved questions and gaps in knowledge.","container-title":"Viruses","DOI":"10.3390/v9120370","ISSN":"1999-4915","issue":"12","journalAbbreviation":"Viruses","language":"eng","note":"PMID: 29207511\nPMCID: PMC5744145","source":"PubMed","title":"Subcellular Trafficking of the Papillomavirus Genome during Initial Infection: The Remarkable Abilities of Minor Capsid Protein L2","title-short":"Subcellular Trafficking of the Papillomavirus Genome during Initial Infection","volume":"9","author":[{"family":"Campos","given":"Samuel K."}],"issued":{"date-parts":[["2017",12,3]]}}},{"id":1819,"uris":["http://zotero.org/groups/2444007/items/UNDAR8T3"],"uri":["http://zotero.org/groups/2444007/items/UNDAR8T3"],"itemData":{"id":1819,"type":"article-journal","abstract":"The human papillomavirus type 16 (HPV16) L2 protein acts as a chaperone to ensure that the viral genome (vDNA) traffics from endosomes to the trans-Golgi network (TGN) and eventually the nucleus, where HPV replication occurs. En route to the nucleus, the L2/vDNA complex must translocate across limiting intracellular membranes. The details of this critical process remain poorly characterized. We have developed a system based on subcellular compartmentalization of the enzyme BirA and its cognate substrate to detect membrane translocation of L2-BirA from incoming virions. We find that L2 translocation requires transport to the TGN and is strictly dependent on entry into mitosis, coinciding with mitotic entry in synchronized cells. Cell cycle arrest causes retention of L2/vDNA at the TGN; only release and progression past G2/M enables translocation across the limiting membrane and subsequent infection. Microscopy of EdU-labeled vDNA reveals a rapid and dramatic shift in vDNA localization during early mitosis. At late G2/early prophase vDNA egresses from the TGN to a pericentriolar location, accumulating there through prometaphase where it begins to associate with condensed chromosomes. By metaphase and throughout anaphase the vDNA is seen bound to the mitotic chromosomes, ensuring distribution into both daughter nuclei. Mutations in a newly defined chromatin binding region of L2 potently blocked translocation, suggesting that translocation is dependent on chromatin binding during prometaphase. This represents the first time a virus has been shown to functionally couple the penetration of limiting membranes to cellular mitosis, explaining in part the tropism of HPV for mitotic basal keratinocytes.","container-title":"PLoS pathogens","DOI":"10.1371/journal.ppat.1006200","ISSN":"1553-7374","issue":"5","journalAbbreviation":"PLoS Pathog","language":"eng","note":"PMID: 28463988\nPMCID: PMC5412990","page":"e1006200","source":"PubMed","title":"Translocation of the papillomavirus L2/vDNA complex across the limiting membrane requires the onset of mitosis","volume":"13","author":[{"family":"Calton","given":"Christine M."},{"family":"Bronnimann","given":"Matthew P."},{"family":"Manson","given":"Ariana R."},{"family":"Li","given":"Shuaizhi"},{"family":"Chapman","given":"Janice A."},{"family":"Suarez-Berumen","given":"Marcela"},{"family":"Williamson","given":"Tatum R."},{"family":"Molugu","given":"Sudheer K."},{"family":"Bernal","given":"Ricardo A."},{"family":"Campos","given":"Samuel K."}],"issued":{"date-parts":[["2017",5]]}}}],"schema":"https://github.com/citation-style-language/schema/raw/master/csl-citation.json"} </w:instrText>
      </w:r>
      <w:r w:rsidR="004977C4" w:rsidRPr="00BC2FD0">
        <w:rPr>
          <w:rFonts w:ascii="Arial" w:hAnsi="Arial" w:cs="Arial"/>
          <w:sz w:val="22"/>
          <w:szCs w:val="22"/>
        </w:rPr>
        <w:fldChar w:fldCharType="separate"/>
      </w:r>
      <w:r w:rsidR="004977C4" w:rsidRPr="00BC2FD0">
        <w:rPr>
          <w:rFonts w:ascii="Arial" w:hAnsi="Arial" w:cs="Arial"/>
          <w:noProof/>
          <w:sz w:val="22"/>
          <w:szCs w:val="22"/>
        </w:rPr>
        <w:t>(Campos 2017; Calton et al. 2017)</w:t>
      </w:r>
      <w:r w:rsidR="004977C4" w:rsidRPr="00BC2FD0">
        <w:rPr>
          <w:rFonts w:ascii="Arial" w:hAnsi="Arial" w:cs="Arial"/>
          <w:sz w:val="22"/>
          <w:szCs w:val="22"/>
        </w:rPr>
        <w:fldChar w:fldCharType="end"/>
      </w:r>
      <w:r w:rsidRPr="00BC2FD0">
        <w:rPr>
          <w:rFonts w:ascii="Arial" w:hAnsi="Arial" w:cs="Arial"/>
          <w:sz w:val="22"/>
          <w:szCs w:val="22"/>
        </w:rPr>
        <w:t>, and viral DNA could be recognized by endosomal TLR9</w:t>
      </w:r>
      <w:r w:rsidR="007034DD" w:rsidRPr="00BC2FD0">
        <w:rPr>
          <w:rFonts w:ascii="Arial" w:hAnsi="Arial" w:cs="Arial"/>
          <w:sz w:val="22"/>
          <w:szCs w:val="22"/>
        </w:rPr>
        <w:t xml:space="preserve"> </w:t>
      </w:r>
      <w:r w:rsidR="00130EB7" w:rsidRPr="00BC2FD0">
        <w:rPr>
          <w:rFonts w:ascii="Arial" w:hAnsi="Arial" w:cs="Arial"/>
          <w:sz w:val="22"/>
          <w:szCs w:val="22"/>
        </w:rPr>
        <w:t>resulting in</w:t>
      </w:r>
      <w:r w:rsidRPr="00BC2FD0">
        <w:rPr>
          <w:rFonts w:ascii="Arial" w:hAnsi="Arial" w:cs="Arial"/>
          <w:sz w:val="22"/>
          <w:szCs w:val="22"/>
        </w:rPr>
        <w:t xml:space="preserve"> a downstream inflammatory immune response. We hypothesize that TLR9 may </w:t>
      </w:r>
      <w:r w:rsidR="00666370" w:rsidRPr="00BC2FD0">
        <w:rPr>
          <w:rFonts w:ascii="Arial" w:hAnsi="Arial" w:cs="Arial"/>
          <w:sz w:val="22"/>
          <w:szCs w:val="22"/>
        </w:rPr>
        <w:t xml:space="preserve">detect </w:t>
      </w:r>
      <w:r w:rsidR="0029223E" w:rsidRPr="00BC2FD0">
        <w:rPr>
          <w:rFonts w:ascii="Arial" w:hAnsi="Arial" w:cs="Arial"/>
          <w:sz w:val="22"/>
          <w:szCs w:val="22"/>
        </w:rPr>
        <w:t>papillomavirus</w:t>
      </w:r>
      <w:r w:rsidR="00666370" w:rsidRPr="00BC2FD0">
        <w:rPr>
          <w:rFonts w:ascii="Arial" w:hAnsi="Arial" w:cs="Arial"/>
          <w:sz w:val="22"/>
          <w:szCs w:val="22"/>
        </w:rPr>
        <w:t xml:space="preserve"> </w:t>
      </w:r>
      <w:r w:rsidR="007034DD" w:rsidRPr="00BC2FD0">
        <w:rPr>
          <w:rFonts w:ascii="Arial" w:hAnsi="Arial" w:cs="Arial"/>
          <w:sz w:val="22"/>
          <w:szCs w:val="22"/>
        </w:rPr>
        <w:t>ds</w:t>
      </w:r>
      <w:r w:rsidR="00666370" w:rsidRPr="00BC2FD0">
        <w:rPr>
          <w:rFonts w:ascii="Arial" w:hAnsi="Arial" w:cs="Arial"/>
          <w:sz w:val="22"/>
          <w:szCs w:val="22"/>
        </w:rPr>
        <w:t>DNA leading to CpG depletion, similar to what we observed for APOBEC3 target</w:t>
      </w:r>
      <w:r w:rsidR="007034DD" w:rsidRPr="00BC2FD0">
        <w:rPr>
          <w:rFonts w:ascii="Arial" w:hAnsi="Arial" w:cs="Arial"/>
          <w:sz w:val="22"/>
          <w:szCs w:val="22"/>
        </w:rPr>
        <w:t xml:space="preserve"> motifs</w:t>
      </w:r>
      <w:r w:rsidRPr="00BC2FD0">
        <w:rPr>
          <w:rFonts w:ascii="Arial" w:hAnsi="Arial" w:cs="Arial"/>
          <w:sz w:val="22"/>
          <w:szCs w:val="22"/>
        </w:rPr>
        <w:t>.</w:t>
      </w:r>
      <w:r w:rsidR="00666370" w:rsidRPr="00BC2FD0">
        <w:rPr>
          <w:rFonts w:ascii="Arial" w:hAnsi="Arial" w:cs="Arial"/>
          <w:sz w:val="22"/>
          <w:szCs w:val="22"/>
        </w:rPr>
        <w:t xml:space="preserve"> Indeed, </w:t>
      </w:r>
      <w:r w:rsidR="00130EB7" w:rsidRPr="00BC2FD0">
        <w:rPr>
          <w:rFonts w:ascii="Arial" w:hAnsi="Arial" w:cs="Arial"/>
          <w:iCs/>
          <w:sz w:val="22"/>
          <w:szCs w:val="22"/>
        </w:rPr>
        <w:t xml:space="preserve">papillomavirus </w:t>
      </w:r>
      <w:r w:rsidR="00666370" w:rsidRPr="00BC2FD0">
        <w:rPr>
          <w:rFonts w:ascii="Arial" w:hAnsi="Arial" w:cs="Arial"/>
          <w:sz w:val="22"/>
          <w:szCs w:val="22"/>
        </w:rPr>
        <w:t xml:space="preserve">genomes have </w:t>
      </w:r>
      <w:r w:rsidR="00666370" w:rsidRPr="00BC2FD0">
        <w:rPr>
          <w:rFonts w:ascii="Arial" w:hAnsi="Arial" w:cs="Arial"/>
          <w:sz w:val="22"/>
          <w:szCs w:val="22"/>
        </w:rPr>
        <w:lastRenderedPageBreak/>
        <w:t>reduced CpG content</w:t>
      </w:r>
      <w:r w:rsidR="002C12F3" w:rsidRPr="00BC2FD0">
        <w:rPr>
          <w:rFonts w:ascii="Arial" w:hAnsi="Arial" w:cs="Arial"/>
          <w:sz w:val="22"/>
          <w:szCs w:val="22"/>
        </w:rPr>
        <w:t xml:space="preserve"> </w:t>
      </w:r>
      <w:r w:rsidR="002C12F3" w:rsidRPr="00BC2FD0">
        <w:rPr>
          <w:rFonts w:ascii="Arial" w:hAnsi="Arial" w:cs="Arial"/>
          <w:sz w:val="22"/>
          <w:szCs w:val="22"/>
        </w:rPr>
        <w:fldChar w:fldCharType="begin"/>
      </w:r>
      <w:r w:rsidR="002C12F3" w:rsidRPr="00BC2FD0">
        <w:rPr>
          <w:rFonts w:ascii="Arial" w:hAnsi="Arial" w:cs="Arial"/>
          <w:sz w:val="22"/>
          <w:szCs w:val="22"/>
        </w:rPr>
        <w:instrText xml:space="preserve"> ADDIN ZOTERO_ITEM CSL_CITATION {"citationID":"j7Vyvbqu","properties":{"formattedCitation":"(Warren, Van Doorslaer, et al. 2015; Upadhyay and Vivekanandan 2015)","plainCitation":"(Warren, Van Doorslaer, et al. 2015; Upadhyay and Vivekanandan 2015)","noteIndex":0},"citationItems":[{"id":2,"uris":["http://zotero.org/users/4782594/items/J3AKYWJR"],"uri":["http://zotero.org/users/4782594/items/J3AKYWJR"],"itemData":{"id":2,"type":"article-journal","abstract":"More than 270 different types of papillomaviruses have been discovered in a wide array of animal species. Despite the great diversity of papillomaviruses, little is known about the evolutionary processes that drive host tropism and the emergence of oncogenic genotypes. Although host defense mechanisms have evolved to interfere with various aspects of a virus life cycle, viruses have also coevolved copious strategies to avoid host antiviral restriction. Our and other studies have shown that the cytidine deaminase APOBEC3 family members edit HPV genomes and restrict virus infectivity. Thus, we hypothesized that host restriction by APOBEC3 served as selective pressure during papillomavirus evolution. To test this hypothesis, we analyzed the relative abundance of all dinucleotide sequences in full-length genomes of 274 papillomavirus types documented in the Papillomavirus Episteme database (PaVE). Here, we report that TC dinucleotides, the preferred target sequence of several human APOBEC3 proteins (hA3A, hA3B, hA3F, and hA3H), are highly depleted in papillomavirus genomes. Given that HPV infection is highly tissue-specific, the expression levels of APOBEC3 family members were analyzed. The basal expression levels of all APOBEC3 isoforms, excluding hA3B, are significantly higher in mucosal skin compared with cutaneous skin. Interestingly, we reveal that Alphapapillomaviruses (alpha-PVs), a majority of which infects anogenital mucosa, display the most dramatic reduction in TC dinucleotide content. Computer modeling and reconstruction of ancestral alpha-PV genomes suggest that TC depletion occurred after the alpha-PVs diverged from their most recent common ancestor. In addition, we found that TC depletion in alpha-PVs is greatly affected by protein coding potential. Taken together, our results suggest that PVs replicating in tissues with high APOBEC3 levels may have evolved to evade restriction by selecting for variants that contain reduced APOBEC3 target sites in their genomes.","container-title":"Virus Evolution","DOI":"10.1093/ve/vev015","ISSN":"2057-1577","issue":"1","journalAbbreviation":"Virus Evol","language":"eng","note":"PMID: 27570633\nPMCID: PMC4999249","source":"PubMed","title":"Role of the host restriction factor APOBEC3 on papillomavirus evolution","volume":"1","author":[{"family":"Warren","given":"Cody J."},{"family":"Van Doorslaer","given":"Koenraad"},{"family":"Pandey","given":"Ahwan"},{"family":"Espinosa","given":"Joaquin M."},{"family":"Pyeon","given":"Dohun"}],"issued":{"date-parts":[["2015",1]]}}},{"id":1881,"uris":["http://zotero.org/groups/2444007/items/FDKW4JBF"],"uri":["http://zotero.org/groups/2444007/items/FDKW4JBF"],"itemData":{"id":1881,"type":"article-journal","container-title":"PLOS ONE","DOI":"10.1371/journal.pone.0142368","ISSN":"1932-6203","issue":"11","journalAbbreviation":"PLoS ONE","language":"en","page":"e0142368","source":"DOI.org (Crossref)","title":"Depletion of CpG Dinucleotides in Papillomaviruses and Polyomaviruses: A Role for Divergent Evolutionary Pressures","title-short":"Depletion of CpG Dinucleotides in Papillomaviruses and Polyomaviruses","volume":"10","author":[{"family":"Upadhyay","given":"Mohita"},{"family":"Vivekanandan","given":"Perumal"}],"editor":[{"family":"Burk","given":"Robert D."}],"issued":{"date-parts":[["2015",11,6]]}}}],"schema":"https://github.com/citation-style-language/schema/raw/master/csl-citation.json"} </w:instrText>
      </w:r>
      <w:r w:rsidR="002C12F3" w:rsidRPr="00BC2FD0">
        <w:rPr>
          <w:rFonts w:ascii="Arial" w:hAnsi="Arial" w:cs="Arial"/>
          <w:sz w:val="22"/>
          <w:szCs w:val="22"/>
        </w:rPr>
        <w:fldChar w:fldCharType="separate"/>
      </w:r>
      <w:r w:rsidR="002C12F3" w:rsidRPr="00BC2FD0">
        <w:rPr>
          <w:rFonts w:ascii="Arial" w:hAnsi="Arial" w:cs="Arial"/>
          <w:noProof/>
          <w:sz w:val="22"/>
          <w:szCs w:val="22"/>
        </w:rPr>
        <w:t>(Warren, Van Doorslaer, et al. 2015; Upadhyay and Vivekanandan 2015)</w:t>
      </w:r>
      <w:r w:rsidR="002C12F3" w:rsidRPr="00BC2FD0">
        <w:rPr>
          <w:rFonts w:ascii="Arial" w:hAnsi="Arial" w:cs="Arial"/>
          <w:sz w:val="22"/>
          <w:szCs w:val="22"/>
        </w:rPr>
        <w:fldChar w:fldCharType="end"/>
      </w:r>
      <w:r w:rsidR="00666370" w:rsidRPr="00BC2FD0">
        <w:rPr>
          <w:rFonts w:ascii="Arial" w:hAnsi="Arial" w:cs="Arial"/>
          <w:sz w:val="22"/>
          <w:szCs w:val="22"/>
        </w:rPr>
        <w:t xml:space="preserve">. This overall dinucleotide depletion confounds the ability to demonstrate </w:t>
      </w:r>
      <w:r w:rsidR="00F8029A" w:rsidRPr="00BC2FD0">
        <w:rPr>
          <w:rFonts w:ascii="Arial" w:hAnsi="Arial" w:cs="Arial"/>
          <w:sz w:val="22"/>
          <w:szCs w:val="22"/>
        </w:rPr>
        <w:t>the cause of this depletion</w:t>
      </w:r>
      <w:r w:rsidR="00666370" w:rsidRPr="00BC2FD0">
        <w:rPr>
          <w:rFonts w:ascii="Arial" w:hAnsi="Arial" w:cs="Arial"/>
          <w:sz w:val="22"/>
          <w:szCs w:val="22"/>
        </w:rPr>
        <w:t>.</w:t>
      </w:r>
    </w:p>
    <w:p w14:paraId="37C08970" w14:textId="5891A8AE" w:rsidR="00F244F2" w:rsidRPr="00BC2FD0" w:rsidRDefault="0000453B" w:rsidP="00E55588">
      <w:pPr>
        <w:adjustRightInd w:val="0"/>
        <w:snapToGrid w:val="0"/>
        <w:spacing w:line="480" w:lineRule="auto"/>
        <w:jc w:val="both"/>
        <w:rPr>
          <w:rFonts w:ascii="Arial" w:hAnsi="Arial" w:cs="Arial"/>
          <w:sz w:val="22"/>
          <w:szCs w:val="22"/>
        </w:rPr>
      </w:pPr>
      <w:r w:rsidRPr="00BC2FD0">
        <w:rPr>
          <w:rFonts w:ascii="Arial" w:hAnsi="Arial" w:cs="Arial"/>
          <w:sz w:val="22"/>
          <w:szCs w:val="22"/>
        </w:rPr>
        <w:t xml:space="preserve">Bats serve as reservoirs for </w:t>
      </w:r>
      <w:r w:rsidR="00FA726E" w:rsidRPr="00BC2FD0">
        <w:rPr>
          <w:rFonts w:ascii="Arial" w:hAnsi="Arial" w:cs="Arial"/>
          <w:sz w:val="22"/>
          <w:szCs w:val="22"/>
        </w:rPr>
        <w:t>many</w:t>
      </w:r>
      <w:r w:rsidRPr="00BC2FD0">
        <w:rPr>
          <w:rFonts w:ascii="Arial" w:hAnsi="Arial" w:cs="Arial"/>
          <w:sz w:val="22"/>
          <w:szCs w:val="22"/>
        </w:rPr>
        <w:t xml:space="preserve"> viruses and </w:t>
      </w:r>
      <w:proofErr w:type="spellStart"/>
      <w:r w:rsidR="00874CB2">
        <w:rPr>
          <w:rFonts w:ascii="Arial" w:hAnsi="Arial" w:cs="Arial"/>
          <w:sz w:val="22"/>
          <w:szCs w:val="22"/>
        </w:rPr>
        <w:t>and</w:t>
      </w:r>
      <w:proofErr w:type="spellEnd"/>
      <w:r w:rsidR="00874CB2">
        <w:rPr>
          <w:rFonts w:ascii="Arial" w:hAnsi="Arial" w:cs="Arial"/>
          <w:sz w:val="22"/>
          <w:szCs w:val="22"/>
        </w:rPr>
        <w:t xml:space="preserve"> have served as the source of</w:t>
      </w:r>
      <w:r w:rsidR="00874CB2">
        <w:rPr>
          <w:rFonts w:ascii="Arial" w:hAnsi="Arial" w:cs="Arial"/>
          <w:sz w:val="22"/>
          <w:szCs w:val="22"/>
        </w:rPr>
        <w:t xml:space="preserve"> </w:t>
      </w:r>
      <w:r w:rsidRPr="00BC2FD0">
        <w:rPr>
          <w:rFonts w:ascii="Arial" w:hAnsi="Arial" w:cs="Arial"/>
          <w:sz w:val="22"/>
          <w:szCs w:val="22"/>
        </w:rPr>
        <w:t>well-documented cross-species transmission</w:t>
      </w:r>
      <w:r w:rsidR="00874CB2">
        <w:rPr>
          <w:rFonts w:ascii="Arial" w:hAnsi="Arial" w:cs="Arial"/>
          <w:sz w:val="22"/>
          <w:szCs w:val="22"/>
        </w:rPr>
        <w:t xml:space="preserve"> </w:t>
      </w:r>
      <w:r w:rsidR="00874CB2">
        <w:rPr>
          <w:rFonts w:ascii="Arial" w:hAnsi="Arial" w:cs="Arial"/>
          <w:sz w:val="22"/>
          <w:szCs w:val="22"/>
        </w:rPr>
        <w:t>events</w:t>
      </w:r>
      <w:r w:rsidRPr="00BC2FD0">
        <w:rPr>
          <w:rFonts w:ascii="Arial" w:hAnsi="Arial" w:cs="Arial"/>
          <w:sz w:val="22"/>
          <w:szCs w:val="22"/>
        </w:rPr>
        <w:t xml:space="preserve"> </w:t>
      </w:r>
      <w:r w:rsidRPr="00BC2FD0">
        <w:rPr>
          <w:rFonts w:ascii="Arial" w:hAnsi="Arial" w:cs="Arial"/>
          <w:sz w:val="22"/>
          <w:szCs w:val="22"/>
        </w:rPr>
        <w:t xml:space="preserve">of pathogens </w:t>
      </w:r>
      <w:r w:rsidR="00423145">
        <w:rPr>
          <w:rFonts w:ascii="Arial" w:hAnsi="Arial" w:cs="Arial"/>
          <w:sz w:val="22"/>
          <w:szCs w:val="22"/>
        </w:rPr>
        <w:t>responsible for a myriad of</w:t>
      </w:r>
      <w:r w:rsidRPr="00BC2FD0">
        <w:rPr>
          <w:rFonts w:ascii="Arial" w:hAnsi="Arial" w:cs="Arial"/>
          <w:sz w:val="22"/>
          <w:szCs w:val="22"/>
        </w:rPr>
        <w:t xml:space="preserve"> </w:t>
      </w:r>
      <w:r w:rsidR="00423145">
        <w:rPr>
          <w:rFonts w:ascii="Arial" w:hAnsi="Arial" w:cs="Arial"/>
          <w:sz w:val="22"/>
          <w:szCs w:val="22"/>
        </w:rPr>
        <w:t>epidemics</w:t>
      </w:r>
      <w:r w:rsidRPr="00BC2FD0">
        <w:rPr>
          <w:rFonts w:ascii="Arial" w:hAnsi="Arial" w:cs="Arial"/>
          <w:sz w:val="22"/>
          <w:szCs w:val="22"/>
        </w:rPr>
        <w:t xml:space="preserve">, the most notable being </w:t>
      </w:r>
      <w:r w:rsidR="006300E0">
        <w:rPr>
          <w:rFonts w:ascii="Arial" w:hAnsi="Arial" w:cs="Arial"/>
          <w:sz w:val="22"/>
          <w:szCs w:val="22"/>
        </w:rPr>
        <w:t>s</w:t>
      </w:r>
      <w:r w:rsidR="006300E0" w:rsidRPr="006300E0">
        <w:rPr>
          <w:rFonts w:ascii="Arial" w:hAnsi="Arial" w:cs="Arial"/>
          <w:sz w:val="22"/>
          <w:szCs w:val="22"/>
        </w:rPr>
        <w:t xml:space="preserve">evere acute respiratory syndrome </w:t>
      </w:r>
      <w:r w:rsidR="00874CB2">
        <w:rPr>
          <w:rFonts w:ascii="Arial" w:hAnsi="Arial" w:cs="Arial"/>
          <w:sz w:val="22"/>
          <w:szCs w:val="22"/>
        </w:rPr>
        <w:t>coronavirus</w:t>
      </w:r>
      <w:r w:rsidR="006300E0">
        <w:rPr>
          <w:rFonts w:ascii="Arial" w:hAnsi="Arial" w:cs="Arial"/>
          <w:sz w:val="22"/>
          <w:szCs w:val="22"/>
        </w:rPr>
        <w:t xml:space="preserve"> </w:t>
      </w:r>
      <w:r w:rsidRPr="00BC2FD0">
        <w:rPr>
          <w:rFonts w:ascii="Arial" w:hAnsi="Arial" w:cs="Arial"/>
          <w:sz w:val="22"/>
          <w:szCs w:val="22"/>
        </w:rPr>
        <w:t xml:space="preserve">1, </w:t>
      </w:r>
      <w:r w:rsidR="006300E0" w:rsidRPr="006300E0">
        <w:rPr>
          <w:rFonts w:ascii="Arial" w:hAnsi="Arial" w:cs="Arial"/>
          <w:sz w:val="22"/>
          <w:szCs w:val="22"/>
        </w:rPr>
        <w:t>middle east respiratory syndrome coronavirus</w:t>
      </w:r>
      <w:r w:rsidRPr="00BC2FD0">
        <w:rPr>
          <w:rFonts w:ascii="Arial" w:hAnsi="Arial" w:cs="Arial"/>
          <w:sz w:val="22"/>
          <w:szCs w:val="22"/>
        </w:rPr>
        <w:t>, Ebola</w:t>
      </w:r>
      <w:r w:rsidR="006300E0">
        <w:rPr>
          <w:rFonts w:ascii="Arial" w:hAnsi="Arial" w:cs="Arial"/>
          <w:sz w:val="22"/>
          <w:szCs w:val="22"/>
        </w:rPr>
        <w:t xml:space="preserve"> virus</w:t>
      </w:r>
      <w:r w:rsidRPr="00BC2FD0">
        <w:rPr>
          <w:rFonts w:ascii="Arial" w:hAnsi="Arial" w:cs="Arial"/>
          <w:sz w:val="22"/>
          <w:szCs w:val="22"/>
        </w:rPr>
        <w:t>, Marburg</w:t>
      </w:r>
      <w:r w:rsidR="006300E0">
        <w:rPr>
          <w:rFonts w:ascii="Arial" w:hAnsi="Arial" w:cs="Arial"/>
          <w:sz w:val="22"/>
          <w:szCs w:val="22"/>
        </w:rPr>
        <w:t xml:space="preserve"> virus</w:t>
      </w:r>
      <w:r w:rsidRPr="00BC2FD0">
        <w:rPr>
          <w:rFonts w:ascii="Arial" w:hAnsi="Arial" w:cs="Arial"/>
          <w:sz w:val="22"/>
          <w:szCs w:val="22"/>
        </w:rPr>
        <w:t xml:space="preserve">, and most recently, </w:t>
      </w:r>
      <w:r w:rsidR="006300E0">
        <w:rPr>
          <w:rFonts w:ascii="Arial" w:hAnsi="Arial" w:cs="Arial"/>
          <w:sz w:val="22"/>
          <w:szCs w:val="22"/>
        </w:rPr>
        <w:t>s</w:t>
      </w:r>
      <w:r w:rsidR="006300E0" w:rsidRPr="006300E0">
        <w:rPr>
          <w:rFonts w:ascii="Arial" w:hAnsi="Arial" w:cs="Arial"/>
          <w:sz w:val="22"/>
          <w:szCs w:val="22"/>
        </w:rPr>
        <w:t xml:space="preserve">evere acute respiratory syndrome </w:t>
      </w:r>
      <w:r w:rsidR="00874CB2">
        <w:rPr>
          <w:rFonts w:ascii="Arial" w:hAnsi="Arial" w:cs="Arial"/>
          <w:sz w:val="22"/>
          <w:szCs w:val="22"/>
        </w:rPr>
        <w:t>coronavirus</w:t>
      </w:r>
      <w:r w:rsidR="006300E0">
        <w:rPr>
          <w:rFonts w:ascii="Arial" w:hAnsi="Arial" w:cs="Arial"/>
          <w:sz w:val="22"/>
          <w:szCs w:val="22"/>
        </w:rPr>
        <w:t xml:space="preserve"> </w:t>
      </w:r>
      <w:r w:rsidRPr="00BC2FD0">
        <w:rPr>
          <w:rFonts w:ascii="Arial" w:hAnsi="Arial" w:cs="Arial"/>
          <w:sz w:val="22"/>
          <w:szCs w:val="22"/>
        </w:rPr>
        <w:t>2</w:t>
      </w:r>
      <w:r w:rsidR="007E041F" w:rsidRPr="00BC2FD0">
        <w:rPr>
          <w:rFonts w:ascii="Arial" w:hAnsi="Arial" w:cs="Arial"/>
          <w:sz w:val="22"/>
          <w:szCs w:val="22"/>
        </w:rPr>
        <w:t xml:space="preserve"> </w:t>
      </w:r>
      <w:r w:rsidR="007E041F" w:rsidRPr="00BC2FD0">
        <w:rPr>
          <w:rFonts w:ascii="Arial" w:hAnsi="Arial" w:cs="Arial"/>
          <w:sz w:val="22"/>
          <w:szCs w:val="22"/>
        </w:rPr>
        <w:fldChar w:fldCharType="begin"/>
      </w:r>
      <w:r w:rsidR="007E041F" w:rsidRPr="00BC2FD0">
        <w:rPr>
          <w:rFonts w:ascii="Arial" w:hAnsi="Arial" w:cs="Arial"/>
          <w:sz w:val="22"/>
          <w:szCs w:val="22"/>
        </w:rPr>
        <w:instrText xml:space="preserve"> ADDIN ZOTERO_ITEM CSL_CITATION {"citationID":"i0yTxyMR","properties":{"formattedCitation":"(Banerjee et al. 2020; Brook and Dobson 2015; Wacharapluesadee et al. 2021)","plainCitation":"(Banerjee et al. 2020; Brook and Dobson 2015; Wacharapluesadee et al. 2021)","noteIndex":0},"citationItems":[{"id":1885,"uris":["http://zotero.org/groups/2444007/items/G3CPUCBY"],"uri":["http://zotero.org/groups/2444007/items/G3CPUCBY"],"itemData":{"id":1885,"type":"article-journal","abstract":"In recent years, viruses similar to those that cause serious disease in humans and other mammals have been detected in apparently healthy bats. These include filoviruses, paramyxoviruses, and coronaviruses that cause severe diseases such as Ebola virus disease, Marburg haemorrhagic fever and severe acute respiratory syndrome (SARS) in humans. The evolution of flight in bats seem to have selected for a unique set of antiviral immune responses that control virus propagation, while limiting self-damaging inflammatory responses. Here, we summarize our current understanding of antiviral immune responses in bats and discuss their ability to co-exist with emerging viruses that cause serious disease in other mammals. We highlight how this knowledge may help us to predict viral spillovers into new hosts and discuss future directions for the field.","container-title":"Frontiers in Immunology","DOI":"10.3389/fimmu.2020.00026","ISSN":"1664-3224","journalAbbreviation":"Front Immunol","language":"eng","note":"PMID: 32117225\nPMCID: PMC7025585","page":"26","source":"PubMed","title":"Novel Insights Into Immune Systems of Bats","volume":"11","author":[{"family":"Banerjee","given":"Arinjay"},{"family":"Baker","given":"Michelle L."},{"family":"Kulcsar","given":"Kirsten"},{"family":"Misra","given":"Vikram"},{"family":"Plowright","given":"Raina"},{"family":"Mossman","given":"Karen"}],"issued":{"date-parts":[["2020"]]}}},{"id":1883,"uris":["http://zotero.org/groups/2444007/items/48M3SMFV"],"uri":["http://zotero.org/groups/2444007/items/48M3SMFV"],"itemData":{"id":1883,"type":"article-journal","container-title":"Trends in Microbiology","DOI":"10.1016/j.tim.2014.12.004","ISSN":"0966842X","issue":"3","journalAbbreviation":"Trends in Microbiology","language":"en","page":"172-180","source":"DOI.org (Crossref)","title":"Bats as ‘special’ reservoirs for emerging zoonotic pathogens","volume":"23","author":[{"family":"Brook","given":"Cara E."},{"family":"Dobson","given":"Andrew P."}],"issued":{"date-parts":[["2015",3]]}}},{"id":1888,"uris":["http://zotero.org/groups/2444007/items/84R8SD9H"],"uri":["http://zotero.org/groups/2444007/items/84R8SD9H"],"itemData":{"id":1888,"type":"article-journal","abstract":"Abstract\n            \n              Among the many questions unanswered for the COVID-19 pandemic are the origin of SARS-CoV-2 and the potential role of intermediate animal host(s) in the early animal-to-human transmission. The discovery of RaTG13 bat coronavirus in China suggested a high probability of a bat origin. Here we report molecular and serological evidence of SARS-CoV-2 related coronaviruses (SC2r-CoVs) actively circulating in bats in Southeast Asia. Whole genome sequences were obtained from five independent bats (\n              Rhinolophus acuminatus\n              ) in a Thai cave yielding a single isolate (named RacCS203) which is most related to the RmYN02 isolate found in\n              Rhinolophus malayanus\n              in Yunnan, China. SARS-CoV-2 neutralizing antibodies were also detected in bats of the same colony and in a pangolin at a wildlife checkpoint in Southern Thailand. Antisera raised against the receptor binding domain (RBD) of RmYN02 was able to cross-neutralize SARS-CoV-2 despite the fact that the RBD of RacCS203 or RmYN02 failed to bind ACE2. Although the origin of the virus remains unresolved, our study extended the geographic distribution of genetically diverse SC2r-CoVs from Japan and China to Thailand over a 4800-km range. Cross-border surveillance is urgently needed to find the immediate progenitor virus of SARS-CoV-2.","container-title":"Nature Communications","DOI":"10.1038/s41467-021-21240-1","ISSN":"2041-1723","issue":"1","journalAbbreviation":"Nat Commun","language":"en","page":"972","source":"DOI.org (Crossref)","title":"Evidence for SARS-CoV-2 related coronaviruses circulating in bats and pangolins in Southeast Asia","volume":"12","author":[{"family":"Wacharapluesadee","given":"Supaporn"},{"family":"Tan","given":"Chee Wah"},{"family":"Maneeorn","given":"Patarapol"},{"family":"Duengkae","given":"Prateep"},{"family":"Zhu","given":"Feng"},{"family":"Joyjinda","given":"Yutthana"},{"family":"Kaewpom","given":"Thongchai"},{"family":"Chia","given":"Wan Ni"},{"family":"Ampoot","given":"Weenassarin"},{"family":"Lim","given":"Beng Lee"},{"family":"Worachotsueptrakun","given":"Kanthita"},{"family":"Chen","given":"Vivian Chih-Wei"},{"family":"Sirichan","given":"Nutthinee"},{"family":"Ruchisrisarod","given":"Chanida"},{"family":"Rodpan","given":"Apaporn"},{"family":"Noradechanon","given":"Kirana"},{"family":"Phaichana","given":"Thanawadee"},{"family":"Jantarat","given":"Niran"},{"family":"Thongnumchaima","given":"Boonchu"},{"family":"Tu","given":"Changchun"},{"family":"Crameri","given":"Gary"},{"family":"Stokes","given":"Martha M."},{"family":"Hemachudha","given":"Thiravat"},{"family":"Wang","given":"Lin-Fa"}],"issued":{"date-parts":[["2021",12]]}}}],"schema":"https://github.com/citation-style-language/schema/raw/master/csl-citation.json"} </w:instrText>
      </w:r>
      <w:r w:rsidR="007E041F" w:rsidRPr="00BC2FD0">
        <w:rPr>
          <w:rFonts w:ascii="Arial" w:hAnsi="Arial" w:cs="Arial"/>
          <w:sz w:val="22"/>
          <w:szCs w:val="22"/>
        </w:rPr>
        <w:fldChar w:fldCharType="separate"/>
      </w:r>
      <w:r w:rsidR="007E041F" w:rsidRPr="00BC2FD0">
        <w:rPr>
          <w:rFonts w:ascii="Arial" w:hAnsi="Arial" w:cs="Arial"/>
          <w:noProof/>
          <w:sz w:val="22"/>
          <w:szCs w:val="22"/>
        </w:rPr>
        <w:t>(Banerjee et al. 2020; Brook and Dobson 2015; Wacharapluesadee et al. 2021)</w:t>
      </w:r>
      <w:r w:rsidR="007E041F" w:rsidRPr="00BC2FD0">
        <w:rPr>
          <w:rFonts w:ascii="Arial" w:hAnsi="Arial" w:cs="Arial"/>
          <w:sz w:val="22"/>
          <w:szCs w:val="22"/>
        </w:rPr>
        <w:fldChar w:fldCharType="end"/>
      </w:r>
      <w:r w:rsidRPr="00BC2FD0">
        <w:rPr>
          <w:rFonts w:ascii="Arial" w:hAnsi="Arial" w:cs="Arial"/>
          <w:sz w:val="22"/>
          <w:szCs w:val="22"/>
        </w:rPr>
        <w:t xml:space="preserve">. </w:t>
      </w:r>
      <w:r w:rsidR="007E041F" w:rsidRPr="00BC2FD0">
        <w:rPr>
          <w:rFonts w:ascii="Arial" w:hAnsi="Arial" w:cs="Arial"/>
          <w:sz w:val="22"/>
          <w:szCs w:val="22"/>
        </w:rPr>
        <w:t xml:space="preserve">It </w:t>
      </w:r>
      <w:r w:rsidR="00130EB7" w:rsidRPr="00BC2FD0">
        <w:rPr>
          <w:rFonts w:ascii="Arial" w:hAnsi="Arial" w:cs="Arial"/>
          <w:sz w:val="22"/>
          <w:szCs w:val="22"/>
        </w:rPr>
        <w:t xml:space="preserve">has been proposed </w:t>
      </w:r>
      <w:r w:rsidR="007E041F" w:rsidRPr="00BC2FD0">
        <w:rPr>
          <w:rFonts w:ascii="Arial" w:hAnsi="Arial" w:cs="Arial"/>
          <w:sz w:val="22"/>
          <w:szCs w:val="22"/>
        </w:rPr>
        <w:t xml:space="preserve">that bats avoid immunopathological outcomes by not fully clearing </w:t>
      </w:r>
      <w:r w:rsidR="00351FF3" w:rsidRPr="00BC2FD0">
        <w:rPr>
          <w:rFonts w:ascii="Arial" w:hAnsi="Arial" w:cs="Arial"/>
          <w:sz w:val="22"/>
          <w:szCs w:val="22"/>
        </w:rPr>
        <w:t>a</w:t>
      </w:r>
      <w:r w:rsidR="007E041F" w:rsidRPr="00BC2FD0">
        <w:rPr>
          <w:rFonts w:ascii="Arial" w:hAnsi="Arial" w:cs="Arial"/>
          <w:sz w:val="22"/>
          <w:szCs w:val="22"/>
        </w:rPr>
        <w:t xml:space="preserve"> viral infection </w:t>
      </w:r>
      <w:r w:rsidR="007E041F" w:rsidRPr="00BC2FD0">
        <w:rPr>
          <w:rFonts w:ascii="Arial" w:hAnsi="Arial" w:cs="Arial"/>
          <w:sz w:val="22"/>
          <w:szCs w:val="22"/>
        </w:rPr>
        <w:fldChar w:fldCharType="begin"/>
      </w:r>
      <w:r w:rsidR="007E041F" w:rsidRPr="00BC2FD0">
        <w:rPr>
          <w:rFonts w:ascii="Arial" w:hAnsi="Arial" w:cs="Arial"/>
          <w:sz w:val="22"/>
          <w:szCs w:val="22"/>
        </w:rPr>
        <w:instrText xml:space="preserve"> ADDIN ZOTERO_ITEM CSL_CITATION {"citationID":"8lWpHAcg","properties":{"formattedCitation":"(O\\uc0\\u8217{}Shea et al. 2014)","plainCitation":"(O’Shea et al. 2014)","noteIndex":0},"citationItems":[{"id":1890,"uris":["http://zotero.org/groups/2444007/items/S5BKWLGH"],"uri":["http://zotero.org/groups/2444007/items/S5BKWLGH"],"itemData":{"id":1890,"type":"article-journal","container-title":"Emerging Infectious Diseases","DOI":"10.3201/eid2005.130539","ISSN":"1080-6040, 1080-6059","issue":"5","journalAbbreviation":"Emerg. Infect. Dis.","page":"741-745","source":"DOI.org (Crossref)","title":"Bat Flight and Zoonotic Viruses","volume":"20","author":[{"family":"O’Shea","given":"Thomas J."},{"family":"Cryan","given":"Paul M."},{"family":"Cunningham","given":"Andrew A."},{"family":"Fooks","given":"Anthony R."},{"family":"Hayman","given":"David T.S."},{"family":"Luis","given":"Angela D."},{"family":"Peel","given":"Alison J."},{"family":"Plowright","given":"Raina K."},{"family":"Wood","given":"James L.N."}],"issued":{"date-parts":[["2014",5]]}}}],"schema":"https://github.com/citation-style-language/schema/raw/master/csl-citation.json"} </w:instrText>
      </w:r>
      <w:r w:rsidR="007E041F" w:rsidRPr="00BC2FD0">
        <w:rPr>
          <w:rFonts w:ascii="Arial" w:hAnsi="Arial" w:cs="Arial"/>
          <w:sz w:val="22"/>
          <w:szCs w:val="22"/>
        </w:rPr>
        <w:fldChar w:fldCharType="separate"/>
      </w:r>
      <w:r w:rsidR="007E041F" w:rsidRPr="00BC2FD0">
        <w:rPr>
          <w:rFonts w:ascii="Arial" w:hAnsi="Arial" w:cs="Arial"/>
          <w:sz w:val="22"/>
          <w:szCs w:val="22"/>
        </w:rPr>
        <w:t>(O’Shea et al. 2014)</w:t>
      </w:r>
      <w:r w:rsidR="007E041F" w:rsidRPr="00BC2FD0">
        <w:rPr>
          <w:rFonts w:ascii="Arial" w:hAnsi="Arial" w:cs="Arial"/>
          <w:sz w:val="22"/>
          <w:szCs w:val="22"/>
        </w:rPr>
        <w:fldChar w:fldCharType="end"/>
      </w:r>
      <w:r w:rsidR="007E041F" w:rsidRPr="00BC2FD0">
        <w:rPr>
          <w:rFonts w:ascii="Arial" w:hAnsi="Arial" w:cs="Arial"/>
          <w:sz w:val="22"/>
          <w:szCs w:val="22"/>
        </w:rPr>
        <w:t xml:space="preserve">. Indeed, bats have been reported to </w:t>
      </w:r>
      <w:r w:rsidR="003554B0" w:rsidRPr="00BC2FD0">
        <w:rPr>
          <w:rFonts w:ascii="Arial" w:hAnsi="Arial" w:cs="Arial"/>
          <w:sz w:val="22"/>
          <w:szCs w:val="22"/>
        </w:rPr>
        <w:t>exhibit a ‘dampened’ immune response to viral infections</w:t>
      </w:r>
      <w:r w:rsidR="007E041F" w:rsidRPr="00BC2FD0">
        <w:rPr>
          <w:rFonts w:ascii="Arial" w:hAnsi="Arial" w:cs="Arial"/>
          <w:sz w:val="22"/>
          <w:szCs w:val="22"/>
        </w:rPr>
        <w:t xml:space="preserve"> </w:t>
      </w:r>
      <w:r w:rsidR="00351FF3" w:rsidRPr="00BC2FD0">
        <w:rPr>
          <w:rFonts w:ascii="Arial" w:hAnsi="Arial" w:cs="Arial"/>
          <w:sz w:val="22"/>
          <w:szCs w:val="22"/>
        </w:rPr>
        <w:fldChar w:fldCharType="begin"/>
      </w:r>
      <w:r w:rsidR="00351FF3" w:rsidRPr="00BC2FD0">
        <w:rPr>
          <w:rFonts w:ascii="Arial" w:hAnsi="Arial" w:cs="Arial"/>
          <w:sz w:val="22"/>
          <w:szCs w:val="22"/>
        </w:rPr>
        <w:instrText xml:space="preserve"> ADDIN ZOTERO_ITEM CSL_CITATION {"citationID":"s0EW9fR0","properties":{"formattedCitation":"(Banerjee et al. 2020; Gorbunova, Seluanov, and Kennedy 2020; Xie et al. 2018; Zhang et al. 2013; Subudhi, Rapin, and Misra 2019)","plainCitation":"(Banerjee et al. 2020; Gorbunova, Seluanov, and Kennedy 2020; Xie et al. 2018; Zhang et al. 2013; Subudhi, Rapin, and Misra 2019)","noteIndex":0},"citationItems":[{"id":1885,"uris":["http://zotero.org/groups/2444007/items/G3CPUCBY"],"uri":["http://zotero.org/groups/2444007/items/G3CPUCBY"],"itemData":{"id":1885,"type":"article-journal","abstract":"In recent years, viruses similar to those that cause serious disease in humans and other mammals have been detected in apparently healthy bats. These include filoviruses, paramyxoviruses, and coronaviruses that cause severe diseases such as Ebola virus disease, Marburg haemorrhagic fever and severe acute respiratory syndrome (SARS) in humans. The evolution of flight in bats seem to have selected for a unique set of antiviral immune responses that control virus propagation, while limiting self-damaging inflammatory responses. Here, we summarize our current understanding of antiviral immune responses in bats and discuss their ability to co-exist with emerging viruses that cause serious disease in other mammals. We highlight how this knowledge may help us to predict viral spillovers into new hosts and discuss future directions for the field.","container-title":"Frontiers in Immunology","DOI":"10.3389/fimmu.2020.00026","ISSN":"1664-3224","journalAbbreviation":"Front Immunol","language":"eng","note":"PMID: 32117225\nPMCID: PMC7025585","page":"26","source":"PubMed","title":"Novel Insights Into Immune Systems of Bats","volume":"11","author":[{"family":"Banerjee","given":"Arinjay"},{"family":"Baker","given":"Michelle L."},{"family":"Kulcsar","given":"Kirsten"},{"family":"Misra","given":"Vikram"},{"family":"Plowright","given":"Raina"},{"family":"Mossman","given":"Karen"}],"issued":{"date-parts":[["2020"]]}}},{"id":1896,"uris":["http://zotero.org/groups/2444007/items/A42EPNN4"],"uri":["http://zotero.org/groups/2444007/items/A42EPNN4"],"itemData":{"id":1896,"type":"article-journal","abstract":"For centuries, people believed that bats possessed sinister powers. Bats are thought to be ancestral hosts to many deadly viruses affecting humans including Ebola, rabies, and most recently SARS-CoV-2 coronavirus. However, bats themselves tolerate these viruses without ill effects. The second power that bats have is their longevity. Bats live much longer than similar-sized land mammals. Here we review how bats' ability to control inflammation may be contributing to their longevity. The underlying mechanisms may hold clues to developing new treatments for age-related diseases. Now may be the time to use science to exploit the secret powers of bats for human benefit.","container-title":"Cell Metabolism","DOI":"10.1016/j.cmet.2020.06.013","ISSN":"1932-7420","issue":"1","journalAbbreviation":"Cell Metab","language":"eng","note":"PMID: 32640245\nPMCID: PMC7341951","page":"31-43","source":"PubMed","title":"The World Goes Bats: Living Longer and Tolerating Viruses","title-short":"The World Goes Bats","volume":"32","author":[{"family":"Gorbunova","given":"Vera"},{"family":"Seluanov","given":"Andrei"},{"family":"Kennedy","given":"Brian K."}],"issued":{"date-parts":[["2020",7,7]]}}},{"id":1894,"uris":["http://zotero.org/groups/2444007/items/2RYDNLCJ"],"uri":["http://zotero.org/groups/2444007/items/2RYDNLCJ"],"itemData":{"id":1894,"type":"article-journal","abstract":"Compared with terrestrial mammals, bats have a longer lifespan and greater capacity to co-exist with a variety of viruses. In addition to cytosolic DNA generated by these viral infections, the metabolic demands of flight cause DNA damage and the release of self-DNA into the cytoplasm. However, whether bats have an altered DNA sensing/defense system to balance high cytosolic DNA levels remains an open question. We demonstrate that bats have a dampened interferon response due to the replacement of the highly conserved serine residue (S358) in STING, an essential adaptor protein in multiple DNA sensing pathways. Reversing this mutation by introducing S358 restored STING functionality, resulting in interferon activation and virus inhibition. Combined with previous reports on bat-specific changes of other DNA sensors such as TLR9, IFI16, and AIM2, our findings shed light on bat adaptation to flight, their long lifespan, and their unique capacity to serve as a virus reservoir.","container-title":"Cell Host &amp; Microbe","DOI":"10.1016/j.chom.2018.01.006","ISSN":"1934-6069","issue":"3","journalAbbreviation":"Cell Host Microbe","language":"eng","note":"PMID: 29478775\nPMCID: PMC7104992","page":"297-301.e4","source":"PubMed","title":"Dampened STING-Dependent Interferon Activation in Bats","volume":"23","author":[{"family":"Xie","given":"Jiazheng"},{"family":"Li","given":"Yang"},{"family":"Shen","given":"Xurui"},{"family":"Goh","given":"Geraldine"},{"family":"Zhu","given":"Yan"},{"family":"Cui","given":"Jie"},{"family":"Wang","given":"Lin-Fa"},{"family":"Shi","given":"Zheng-Li"},{"family":"Zhou","given":"Peng"}],"issued":{"date-parts":[["2018",3,14]]}}},{"id":1892,"uris":["http://zotero.org/groups/2444007/items/ELT4SVM2"],"uri":["http://zotero.org/groups/2444007/items/ELT4SVM2"],"itemData":{"id":1892,"type":"article-journal","abstract":"Bats are the only mammals capable of sustained flight and are notorious reservoir hosts for some of the world's most highly pathogenic viruses, including Nipah, Hendra, Ebola, and severe acute respiratory syndrome (SARS). To identify genetic changes associated with the development of bat-specific traits, we performed whole-genome sequencing and comparative analyses of two distantly related species, fruit bat Pteropus alecto and insectivorous bat Myotis davidii. We discovered an unexpected concentration of positively selected genes in the DNA damage checkpoint and nuclear factor κB pathways that may be related to the origin of flight, as well as expansion and contraction of important gene families. Comparison of bat genomes with other mammalian species has provided new insights into bat biology and evolution.","container-title":"Science (New York, N.Y.)","DOI":"10.1126/science.1230835","ISSN":"1095-9203","issue":"6118","journalAbbreviation":"Science","language":"eng","note":"PMID: 23258410","page":"456-460","source":"PubMed","title":"Comparative analysis of bat genomes provides insight into the evolution of flight and immunity","volume":"339","author":[{"family":"Zhang","given":"Guojie"},{"family":"Cowled","given":"Christopher"},{"family":"Shi","given":"Zhengli"},{"family":"Huang","given":"Zhiyong"},{"family":"Bishop-Lilly","given":"Kimberly A."},{"family":"Fang","given":"Xiaodong"},{"family":"Wynne","given":"James W."},{"family":"Xiong","given":"Zhiqiang"},{"family":"Baker","given":"Michelle L."},{"family":"Zhao","given":"Wei"},{"family":"Tachedjian","given":"Mary"},{"family":"Zhu","given":"Yabing"},{"family":"Zhou","given":"Peng"},{"family":"Jiang","given":"Xuanting"},{"family":"Ng","given":"Justin"},{"family":"Yang","given":"Lan"},{"family":"Wu","given":"Lijun"},{"family":"Xiao","given":"Jin"},{"family":"Feng","given":"Yue"},{"family":"Chen","given":"Yuanxin"},{"family":"Sun","given":"Xiaoqing"},{"family":"Zhang","given":"Yong"},{"family":"Marsh","given":"Glenn A."},{"family":"Crameri","given":"Gary"},{"family":"Broder","given":"Christopher C."},{"family":"Frey","given":"Kenneth G."},{"family":"Wang","given":"Lin-Fa"},{"family":"Wang","given":"Jun"}],"issued":{"date-parts":[["2013",1,25]]}}},{"id":1900,"uris":["http://zotero.org/groups/2444007/items/877I22VA"],"uri":["http://zotero.org/groups/2444007/items/877I22VA"],"itemData":{"id":1900,"type":"article-journal","abstract":"Bats harbor a myriad of viruses and some of these viruses may have spilled over to other species including humans. Spillover events are rare and several factors must align to create the \"perfect storm\" that would ultimately lead to a spillover. One of these factors is the increased shedding of virus by bats. Several studies have indicated that bats have unique defense mechanisms that allow them to be persistently or latently infected with viruses. Factors leading to an increase in the viral load of persistently infected bats would facilitate shedding of virus. This article reviews the unique nature of bat immune defenses that regulate virus replication and the various molecular mechanisms that play a role in altering the balanced bat</w:instrText>
      </w:r>
      <w:r w:rsidR="00351FF3" w:rsidRPr="00BC2FD0">
        <w:rPr>
          <w:rFonts w:ascii="Cambria Math" w:hAnsi="Cambria Math" w:cs="Cambria Math"/>
          <w:sz w:val="22"/>
          <w:szCs w:val="22"/>
        </w:rPr>
        <w:instrText>⁻</w:instrText>
      </w:r>
      <w:r w:rsidR="00351FF3" w:rsidRPr="00BC2FD0">
        <w:rPr>
          <w:rFonts w:ascii="Arial" w:hAnsi="Arial" w:cs="Arial"/>
          <w:sz w:val="22"/>
          <w:szCs w:val="22"/>
        </w:rPr>
        <w:instrText xml:space="preserve">virus relationship.","container-title":"Viruses","DOI":"10.3390/v11020192","ISSN":"1999-4915","issue":"2","journalAbbreviation":"Viruses","language":"eng","note":"PMID: 30813403\nPMCID: PMC6410205","source":"PubMed","title":"Immune System Modulation and Viral Persistence in Bats: Understanding Viral Spillover","title-short":"Immune System Modulation and Viral Persistence in Bats","volume":"11","author":[{"family":"Subudhi","given":"Sonu"},{"family":"Rapin","given":"Noreen"},{"family":"Misra","given":"Vikram"}],"issued":{"date-parts":[["2019",2,23]]}}}],"schema":"https://github.com/citation-style-language/schema/raw/master/csl-citation.json"} </w:instrText>
      </w:r>
      <w:r w:rsidR="00351FF3" w:rsidRPr="00BC2FD0">
        <w:rPr>
          <w:rFonts w:ascii="Arial" w:hAnsi="Arial" w:cs="Arial"/>
          <w:sz w:val="22"/>
          <w:szCs w:val="22"/>
        </w:rPr>
        <w:fldChar w:fldCharType="separate"/>
      </w:r>
      <w:r w:rsidR="00351FF3" w:rsidRPr="00BC2FD0">
        <w:rPr>
          <w:rFonts w:ascii="Arial" w:hAnsi="Arial" w:cs="Arial"/>
          <w:noProof/>
          <w:sz w:val="22"/>
          <w:szCs w:val="22"/>
        </w:rPr>
        <w:t>(Banerjee et al. 2020; Gorbunova, Seluanov, and Kennedy 2020; Xie et al. 2018; Zhang et al. 2013; Subudhi, Rapin, and Misra 2019)</w:t>
      </w:r>
      <w:r w:rsidR="00351FF3" w:rsidRPr="00BC2FD0">
        <w:rPr>
          <w:rFonts w:ascii="Arial" w:hAnsi="Arial" w:cs="Arial"/>
          <w:sz w:val="22"/>
          <w:szCs w:val="22"/>
        </w:rPr>
        <w:fldChar w:fldCharType="end"/>
      </w:r>
      <w:r w:rsidR="003554B0" w:rsidRPr="00BC2FD0">
        <w:rPr>
          <w:rFonts w:ascii="Arial" w:hAnsi="Arial" w:cs="Arial"/>
          <w:sz w:val="22"/>
          <w:szCs w:val="22"/>
        </w:rPr>
        <w:t xml:space="preserve">. </w:t>
      </w:r>
      <w:r w:rsidRPr="00BC2FD0">
        <w:rPr>
          <w:rFonts w:ascii="Arial" w:hAnsi="Arial" w:cs="Arial"/>
          <w:sz w:val="22"/>
          <w:szCs w:val="22"/>
        </w:rPr>
        <w:t>The complex suppression of immune response pathways is variable between</w:t>
      </w:r>
      <w:r w:rsidR="003554B0" w:rsidRPr="00BC2FD0">
        <w:rPr>
          <w:rFonts w:ascii="Arial" w:hAnsi="Arial" w:cs="Arial"/>
          <w:sz w:val="22"/>
          <w:szCs w:val="22"/>
        </w:rPr>
        <w:t xml:space="preserve"> several bat species (order </w:t>
      </w:r>
      <w:proofErr w:type="spellStart"/>
      <w:r w:rsidR="003554B0" w:rsidRPr="00D46BC2">
        <w:rPr>
          <w:rFonts w:ascii="Arial" w:hAnsi="Arial" w:cs="Arial"/>
          <w:iCs/>
          <w:sz w:val="22"/>
          <w:szCs w:val="22"/>
        </w:rPr>
        <w:t>Chiroptera</w:t>
      </w:r>
      <w:proofErr w:type="spellEnd"/>
      <w:r w:rsidR="003554B0" w:rsidRPr="00BC2FD0">
        <w:rPr>
          <w:rFonts w:ascii="Arial" w:hAnsi="Arial" w:cs="Arial"/>
          <w:sz w:val="22"/>
          <w:szCs w:val="22"/>
        </w:rPr>
        <w:t>)</w:t>
      </w:r>
      <w:r w:rsidR="00351FF3" w:rsidRPr="00BC2FD0">
        <w:rPr>
          <w:rFonts w:ascii="Arial" w:hAnsi="Arial" w:cs="Arial"/>
          <w:sz w:val="22"/>
          <w:szCs w:val="22"/>
        </w:rPr>
        <w:t xml:space="preserve"> </w:t>
      </w:r>
      <w:r w:rsidR="00351FF3" w:rsidRPr="00BC2FD0">
        <w:rPr>
          <w:rFonts w:ascii="Arial" w:hAnsi="Arial" w:cs="Arial"/>
          <w:sz w:val="22"/>
          <w:szCs w:val="22"/>
        </w:rPr>
        <w:fldChar w:fldCharType="begin"/>
      </w:r>
      <w:r w:rsidR="00120B31" w:rsidRPr="00BC2FD0">
        <w:rPr>
          <w:rFonts w:ascii="Arial" w:hAnsi="Arial" w:cs="Arial"/>
          <w:sz w:val="22"/>
          <w:szCs w:val="22"/>
        </w:rPr>
        <w:instrText xml:space="preserve"> ADDIN ZOTERO_ITEM CSL_CITATION {"citationID":"W4nmYl8t","properties":{"formattedCitation":"(Zhang et al. 2013; Jiang et al. 2017; Escalera-Zamudio et al. 2015; Hawkins et al. 2019)","plainCitation":"(Zhang et al. 2013; Jiang et al. 2017; Escalera-Zamudio et al. 2015; Hawkins et al. 2019)","noteIndex":0},"citationItems":[{"id":1892,"uris":["http://zotero.org/groups/2444007/items/ELT4SVM2"],"uri":["http://zotero.org/groups/2444007/items/ELT4SVM2"],"itemData":{"id":1892,"type":"article-journal","abstract":"Bats are the only mammals capable of sustained flight and are notorious reservoir hosts for some of the world's most highly pathogenic viruses, including Nipah, Hendra, Ebola, and severe acute respiratory syndrome (SARS). To identify genetic changes associated with the development of bat-specific traits, we performed whole-genome sequencing and comparative analyses of two distantly related species, fruit bat Pteropus alecto and insectivorous bat Myotis davidii. We discovered an unexpected concentration of positively selected genes in the DNA damage checkpoint and nuclear factor κB pathways that may be related to the origin of flight, as well as expansion and contraction of important gene families. Comparison of bat genomes with other mammalian species has provided new insights into bat biology and evolution.","container-title":"Science (New York, N.Y.)","DOI":"10.1126/science.1230835","ISSN":"1095-9203","issue":"6118","journalAbbreviation":"Science","language":"eng","note":"PMID: 23258410","page":"456-460","source":"PubMed","title":"Comparative analysis of bat genomes provides insight into the evolution of flight and immunity","volume":"339","author":[{"family":"Zhang","given":"Guojie"},{"family":"Cowled","given":"Christopher"},{"family":"Shi","given":"Zhengli"},{"family":"Huang","given":"Zhiyong"},{"family":"Bishop-Lilly","given":"Kimberly A."},{"family":"Fang","given":"Xiaodong"},{"family":"Wynne","given":"James W."},{"family":"Xiong","given":"Zhiqiang"},{"family":"Baker","given":"Michelle L."},{"family":"Zhao","given":"Wei"},{"family":"Tachedjian","given":"Mary"},{"family":"Zhu","given":"Yabing"},{"family":"Zhou","given":"Peng"},{"family":"Jiang","given":"Xuanting"},{"family":"Ng","given":"Justin"},{"family":"Yang","given":"Lan"},{"family":"Wu","given":"Lijun"},{"family":"Xiao","given":"Jin"},{"family":"Feng","given":"Yue"},{"family":"Chen","given":"Yuanxin"},{"family":"Sun","given":"Xiaoqing"},{"family":"Zhang","given":"Yong"},{"family":"Marsh","given":"Glenn A."},{"family":"Crameri","given":"Gary"},{"family":"Broder","given":"Christopher C."},{"family":"Frey","given":"Kenneth G."},{"family":"Wang","given":"Lin-Fa"},{"family":"Wang","given":"Jun"}],"issued":{"date-parts":[["2013",1,25]]}}},{"id":1904,"uris":["http://zotero.org/groups/2444007/items/ISW84ZTL"],"uri":["http://zotero.org/groups/2444007/items/ISW84ZTL"],"itemData":{"id":1904,"type":"article-journal","container-title":"Immunogenetics","DOI":"10.1007/s00251-016-0966-2","ISSN":"0093-7711, 1432-1211","issue":"4","journalAbbreviation":"Immunogenetics","language":"en","page":"271-285","source":"DOI.org (Crossref)","title":"Selective evolution of Toll-like receptors 3, 7, 8, and 9 in bats","volume":"69","author":[{"family":"Jiang","given":"Haiying"},{"family":"Li","given":"Juan"},{"family":"Li","given":"Linmiao"},{"family":"Zhang","given":"Xiujuan"},{"family":"Yuan","given":"Lihong"},{"family":"Chen","given":"Jinping"}],"issued":{"date-parts":[["2017",4]]}}},{"id":1903,"uris":["http://zotero.org/groups/2444007/items/5LWV5I4P"],"uri":["http://zotero.org/groups/2444007/items/5LWV5I4P"],"itemData":{"id":1903,"type":"article-journal","container-title":"Molecular Ecology","DOI":"10.1111/mec.13431","ISSN":"09621083","issue":"23","journalAbbreviation":"Mol Ecol","language":"en","page":"5899-5909","source":"DOI.org (Crossref)","title":"The evolution of bat nucleic acid-sensing Toll-like receptors","volume":"24","author":[{"family":"Escalera-Zamudio","given":"Marina"},{"family":"Zepeda-Mendoza","given":"M. Lisandra"},{"family":"Loza-Rubio","given":"Elizabeth"},{"family":"Rojas-Anaya","given":"Edith"},{"family":"Méndez-Ojeda","given":"Maria L."},{"family":"Arias","given":"Carlos F."},{"family":"Greenwood","given":"Alex D."}],"issued":{"date-parts":[["2015",12]]}}},{"id":1977,"uris":["http://zotero.org/groups/2444007/items/WD4A4TXT"],"uri":["http://zotero.org/groups/2444007/items/WD4A4TXT"],"itemData":{"id":1977,"type":"article-journal","abstract":"Historically, the evolution of bats has been analyzed using a small number of genetic loci for many species or many genetic loci for a few species. Here we present a phylogeny of 18 bat species, each of which is represented in 1,107 orthologous gene alignments used to build the tree. We generated a transcriptome sequence of\n              Hypsignathus monstrosus\n              , the African hammer-headed bat, and additional transcriptome sequence for\n              Rousettus aegyptiacus\n              , the Egyptian fruit bat. We then combined these data with existing genomic and transcriptomic data from 16 other bat species. In the analysis of such datasets, there is no clear consensus on the most reliable computational methods for the curation of quality multiple sequence alignments since these public datasets represent multiple investigators and methods, including different source materials (chromosomal DNA or expressed RNA). Here we lay out a systematic analysis of parameters and produce an advanced pipeline for curating orthologous gene alignments from combined transcriptomic and genomic data, including a software package: the Mismatching Isoform eXon Remover (MIXR). Using this method, we created alignments of 11,677 bat genes, 1,107 of which contain orthologs from all 18 species. Using the orthologous gene alignments created, we assessed bat phylogeny and also performed a holistic analysis of positive selection acting in bat genomes. We found that 181 genes have been subject to positive natural selection. This list is dominated by genes involved in immune responses and genes involved in the production of collagens.","container-title":"Proceedings of the National Academy of Sciences","DOI":"10.1073/pnas.1814995116","ISSN":"0027-8424, 1091-6490","issue":"23","journalAbbreviation":"Proc Natl Acad Sci USA","language":"en","page":"11351-11360","source":"DOI.org (Crossref)","title":"A metaanalysis of bat phylogenetics and positive selection based on genomes and transcriptomes from 18 species","volume":"116","author":[{"family":"Hawkins","given":"John A."},{"family":"Kaczmarek","given":"Maria E."},{"family":"Müller","given":"Marcel A."},{"family":"Drosten","given":"Christian"},{"family":"Press","given":"William H."},{"family":"Sawyer","given":"Sara L."}],"issued":{"date-parts":[["2019",6,4]]}}}],"schema":"https://github.com/citation-style-language/schema/raw/master/csl-citation.json"} </w:instrText>
      </w:r>
      <w:r w:rsidR="00351FF3" w:rsidRPr="00BC2FD0">
        <w:rPr>
          <w:rFonts w:ascii="Arial" w:hAnsi="Arial" w:cs="Arial"/>
          <w:sz w:val="22"/>
          <w:szCs w:val="22"/>
        </w:rPr>
        <w:fldChar w:fldCharType="separate"/>
      </w:r>
      <w:r w:rsidR="00120B31" w:rsidRPr="00BC2FD0">
        <w:rPr>
          <w:rFonts w:ascii="Arial" w:hAnsi="Arial" w:cs="Arial"/>
          <w:noProof/>
          <w:sz w:val="22"/>
          <w:szCs w:val="22"/>
        </w:rPr>
        <w:t>(Zhang et al. 2013; Jiang et al. 2017; Escalera-Zamudio et al. 2015; Hawkins et al. 2019)</w:t>
      </w:r>
      <w:r w:rsidR="00351FF3" w:rsidRPr="00BC2FD0">
        <w:rPr>
          <w:rFonts w:ascii="Arial" w:hAnsi="Arial" w:cs="Arial"/>
          <w:sz w:val="22"/>
          <w:szCs w:val="22"/>
        </w:rPr>
        <w:fldChar w:fldCharType="end"/>
      </w:r>
      <w:r w:rsidRPr="00BC2FD0">
        <w:rPr>
          <w:rFonts w:ascii="Arial" w:hAnsi="Arial" w:cs="Arial"/>
          <w:sz w:val="22"/>
          <w:szCs w:val="22"/>
        </w:rPr>
        <w:t xml:space="preserve">. </w:t>
      </w:r>
      <w:r w:rsidR="003554B0" w:rsidRPr="00BC2FD0">
        <w:rPr>
          <w:rFonts w:ascii="Arial" w:hAnsi="Arial" w:cs="Arial"/>
          <w:sz w:val="22"/>
          <w:szCs w:val="22"/>
        </w:rPr>
        <w:t>Importantly</w:t>
      </w:r>
      <w:r w:rsidRPr="00BC2FD0">
        <w:rPr>
          <w:rFonts w:ascii="Arial" w:hAnsi="Arial" w:cs="Arial"/>
          <w:sz w:val="22"/>
          <w:szCs w:val="22"/>
        </w:rPr>
        <w:t xml:space="preserve">, </w:t>
      </w:r>
      <w:r w:rsidR="00CD097C" w:rsidRPr="00BC2FD0">
        <w:rPr>
          <w:rFonts w:ascii="Arial" w:hAnsi="Arial" w:cs="Arial"/>
          <w:sz w:val="22"/>
          <w:szCs w:val="22"/>
        </w:rPr>
        <w:t xml:space="preserve">it was demonstrated that </w:t>
      </w:r>
      <w:r w:rsidR="003554B0" w:rsidRPr="00BC2FD0">
        <w:rPr>
          <w:rFonts w:ascii="Arial" w:hAnsi="Arial" w:cs="Arial"/>
          <w:sz w:val="22"/>
          <w:szCs w:val="22"/>
        </w:rPr>
        <w:t xml:space="preserve">residues involved </w:t>
      </w:r>
      <w:r w:rsidRPr="00BC2FD0">
        <w:rPr>
          <w:rFonts w:ascii="Arial" w:hAnsi="Arial" w:cs="Arial"/>
          <w:sz w:val="22"/>
          <w:szCs w:val="22"/>
        </w:rPr>
        <w:t>in the ligand-binding region</w:t>
      </w:r>
      <w:r w:rsidR="003554B0" w:rsidRPr="00BC2FD0">
        <w:rPr>
          <w:rFonts w:ascii="Arial" w:hAnsi="Arial" w:cs="Arial"/>
          <w:sz w:val="22"/>
          <w:szCs w:val="22"/>
        </w:rPr>
        <w:t xml:space="preserve"> of</w:t>
      </w:r>
      <w:r w:rsidR="0091606E" w:rsidRPr="00BC2FD0">
        <w:rPr>
          <w:rFonts w:ascii="Arial" w:hAnsi="Arial" w:cs="Arial"/>
          <w:sz w:val="22"/>
          <w:szCs w:val="22"/>
        </w:rPr>
        <w:t xml:space="preserve"> the bat</w:t>
      </w:r>
      <w:r w:rsidR="003554B0" w:rsidRPr="00BC2FD0">
        <w:rPr>
          <w:rFonts w:ascii="Arial" w:hAnsi="Arial" w:cs="Arial"/>
          <w:sz w:val="22"/>
          <w:szCs w:val="22"/>
        </w:rPr>
        <w:t xml:space="preserve"> TLR9 </w:t>
      </w:r>
      <w:r w:rsidR="0091606E" w:rsidRPr="00BC2FD0">
        <w:rPr>
          <w:rFonts w:ascii="Arial" w:hAnsi="Arial" w:cs="Arial"/>
          <w:sz w:val="22"/>
          <w:szCs w:val="22"/>
        </w:rPr>
        <w:t xml:space="preserve">protein </w:t>
      </w:r>
      <w:r w:rsidR="00CD097C" w:rsidRPr="00BC2FD0">
        <w:rPr>
          <w:rFonts w:ascii="Arial" w:hAnsi="Arial" w:cs="Arial"/>
          <w:sz w:val="22"/>
          <w:szCs w:val="22"/>
        </w:rPr>
        <w:t>are evolving</w:t>
      </w:r>
      <w:r w:rsidRPr="00BC2FD0">
        <w:rPr>
          <w:rFonts w:ascii="Arial" w:hAnsi="Arial" w:cs="Arial"/>
          <w:sz w:val="22"/>
          <w:szCs w:val="22"/>
        </w:rPr>
        <w:t xml:space="preserve"> under positive selection</w:t>
      </w:r>
      <w:r w:rsidR="0091606E" w:rsidRPr="00BC2FD0">
        <w:rPr>
          <w:rFonts w:ascii="Arial" w:hAnsi="Arial" w:cs="Arial"/>
          <w:sz w:val="22"/>
          <w:szCs w:val="22"/>
        </w:rPr>
        <w:t xml:space="preserve"> </w:t>
      </w:r>
      <w:r w:rsidR="0091606E" w:rsidRPr="00BC2FD0">
        <w:rPr>
          <w:rFonts w:ascii="Arial" w:hAnsi="Arial" w:cs="Arial"/>
          <w:sz w:val="22"/>
          <w:szCs w:val="22"/>
        </w:rPr>
        <w:fldChar w:fldCharType="begin"/>
      </w:r>
      <w:r w:rsidR="0091606E" w:rsidRPr="00BC2FD0">
        <w:rPr>
          <w:rFonts w:ascii="Arial" w:hAnsi="Arial" w:cs="Arial"/>
          <w:sz w:val="22"/>
          <w:szCs w:val="22"/>
        </w:rPr>
        <w:instrText xml:space="preserve"> ADDIN ZOTERO_ITEM CSL_CITATION {"citationID":"fsOxDH7X","properties":{"formattedCitation":"(Escalera-Zamudio et al. 2015; Jiang et al. 2017)","plainCitation":"(Escalera-Zamudio et al. 2015; Jiang et al. 2017)","noteIndex":0},"citationItems":[{"id":1903,"uris":["http://zotero.org/groups/2444007/items/5LWV5I4P"],"uri":["http://zotero.org/groups/2444007/items/5LWV5I4P"],"itemData":{"id":1903,"type":"article-journal","container-title":"Molecular Ecology","DOI":"10.1111/mec.13431","ISSN":"09621083","issue":"23","journalAbbreviation":"Mol Ecol","language":"en","page":"5899-5909","source":"DOI.org (Crossref)","title":"The evolution of bat nucleic acid-sensing Toll-like receptors","volume":"24","author":[{"family":"Escalera-Zamudio","given":"Marina"},{"family":"Zepeda-Mendoza","given":"M. Lisandra"},{"family":"Loza-Rubio","given":"Elizabeth"},{"family":"Rojas-Anaya","given":"Edith"},{"family":"Méndez-Ojeda","given":"Maria L."},{"family":"Arias","given":"Carlos F."},{"family":"Greenwood","given":"Alex D."}],"issued":{"date-parts":[["2015",12]]}}},{"id":1904,"uris":["http://zotero.org/groups/2444007/items/ISW84ZTL"],"uri":["http://zotero.org/groups/2444007/items/ISW84ZTL"],"itemData":{"id":1904,"type":"article-journal","container-title":"Immunogenetics","DOI":"10.1007/s00251-016-0966-2","ISSN":"0093-7711, 1432-1211","issue":"4","journalAbbreviation":"Immunogenetics","language":"en","page":"271-285","source":"DOI.org (Crossref)","title":"Selective evolution of Toll-like receptors 3, 7, 8, and 9 in bats","volume":"69","author":[{"family":"Jiang","given":"Haiying"},{"family":"Li","given":"Juan"},{"family":"Li","given":"Linmiao"},{"family":"Zhang","given":"Xiujuan"},{"family":"Yuan","given":"Lihong"},{"family":"Chen","given":"Jinping"}],"issued":{"date-parts":[["2017",4]]}}}],"schema":"https://github.com/citation-style-language/schema/raw/master/csl-citation.json"} </w:instrText>
      </w:r>
      <w:r w:rsidR="0091606E" w:rsidRPr="00BC2FD0">
        <w:rPr>
          <w:rFonts w:ascii="Arial" w:hAnsi="Arial" w:cs="Arial"/>
          <w:sz w:val="22"/>
          <w:szCs w:val="22"/>
        </w:rPr>
        <w:fldChar w:fldCharType="separate"/>
      </w:r>
      <w:r w:rsidR="0091606E" w:rsidRPr="00BC2FD0">
        <w:rPr>
          <w:rFonts w:ascii="Arial" w:hAnsi="Arial" w:cs="Arial"/>
          <w:noProof/>
          <w:sz w:val="22"/>
          <w:szCs w:val="22"/>
        </w:rPr>
        <w:t>(Escalera-Zamudio et al. 2015; Jiang et al. 2017)</w:t>
      </w:r>
      <w:r w:rsidR="0091606E" w:rsidRPr="00BC2FD0">
        <w:rPr>
          <w:rFonts w:ascii="Arial" w:hAnsi="Arial" w:cs="Arial"/>
          <w:sz w:val="22"/>
          <w:szCs w:val="22"/>
        </w:rPr>
        <w:fldChar w:fldCharType="end"/>
      </w:r>
      <w:r w:rsidR="00CD097C" w:rsidRPr="00BC2FD0">
        <w:rPr>
          <w:rFonts w:ascii="Arial" w:hAnsi="Arial" w:cs="Arial"/>
          <w:sz w:val="22"/>
          <w:szCs w:val="22"/>
        </w:rPr>
        <w:t>. This evolutionary selection of TLR9 has been proposed to contribute to the high tolerance for viral infections observed in bats</w:t>
      </w:r>
      <w:r w:rsidR="0091606E" w:rsidRPr="00BC2FD0">
        <w:rPr>
          <w:rFonts w:ascii="Arial" w:hAnsi="Arial" w:cs="Arial"/>
          <w:sz w:val="22"/>
          <w:szCs w:val="22"/>
        </w:rPr>
        <w:t xml:space="preserve"> </w:t>
      </w:r>
      <w:r w:rsidR="0091606E" w:rsidRPr="00BC2FD0">
        <w:rPr>
          <w:rFonts w:ascii="Arial" w:hAnsi="Arial" w:cs="Arial"/>
          <w:sz w:val="22"/>
          <w:szCs w:val="22"/>
        </w:rPr>
        <w:fldChar w:fldCharType="begin"/>
      </w:r>
      <w:r w:rsidR="00130EB7" w:rsidRPr="00BC2FD0">
        <w:rPr>
          <w:rFonts w:ascii="Arial" w:hAnsi="Arial" w:cs="Arial"/>
          <w:sz w:val="22"/>
          <w:szCs w:val="22"/>
        </w:rPr>
        <w:instrText xml:space="preserve"> ADDIN ZOTERO_ITEM CSL_CITATION {"citationID":"l6nTqe5F","properties":{"formattedCitation":"(Banerjee et al. 2020; Hawkins et al. 2019)","plainCitation":"(Banerjee et al. 2020; Hawkins et al. 2019)","noteIndex":0},"citationItems":[{"id":1885,"uris":["http://zotero.org/groups/2444007/items/G3CPUCBY"],"uri":["http://zotero.org/groups/2444007/items/G3CPUCBY"],"itemData":{"id":1885,"type":"article-journal","abstract":"In recent years, viruses similar to those that cause serious disease in humans and other mammals have been detected in apparently healthy bats. These include filoviruses, paramyxoviruses, and coronaviruses that cause severe diseases such as Ebola virus disease, Marburg haemorrhagic fever and severe acute respiratory syndrome (SARS) in humans. The evolution of flight in bats seem to have selected for a unique set of antiviral immune responses that control virus propagation, while limiting self-damaging inflammatory responses. Here, we summarize our current understanding of antiviral immune responses in bats and discuss their ability to co-exist with emerging viruses that cause serious disease in other mammals. We highlight how this knowledge may help us to predict viral spillovers into new hosts and discuss future directions for the field.","container-title":"Frontiers in Immunology","DOI":"10.3389/fimmu.2020.00026","ISSN":"1664-3224","journalAbbreviation":"Front Immunol","language":"eng","note":"PMID: 32117225\nPMCID: PMC7025585","page":"26","source":"PubMed","title":"Novel Insights Into Immune Systems of Bats","volume":"11","author":[{"family":"Banerjee","given":"Arinjay"},{"family":"Baker","given":"Michelle L."},{"family":"Kulcsar","given":"Kirsten"},{"family":"Misra","given":"Vikram"},{"family":"Plowright","given":"Raina"},{"family":"Mossman","given":"Karen"}],"issued":{"date-parts":[["2020"]]}}},{"id":1977,"uris":["http://zotero.org/groups/2444007/items/WD4A4TXT"],"uri":["http://zotero.org/groups/2444007/items/WD4A4TXT"],"itemData":{"id":1977,"type":"article-journal","abstract":"Historically, the evolution of bats has been analyzed using a small number of genetic loci for many species or many genetic loci for a few species. Here we present a phylogeny of 18 bat species, each of which is represented in 1,107 orthologous gene alignments used to build the tree. We generated a transcriptome sequence of\n              Hypsignathus monstrosus\n              , the African hammer-headed bat, and additional transcriptome sequence for\n              Rousettus aegyptiacus\n              , the Egyptian fruit bat. We then combined these data with existing genomic and transcriptomic data from 16 other bat species. In the analysis of such datasets, there is no clear consensus on the most reliable computational methods for the curation of quality multiple sequence alignments since these public datasets represent multiple investigators and methods, including different source materials (chromosomal DNA or expressed RNA). Here we lay out a systematic analysis of parameters and produce an advanced pipeline for curating orthologous gene alignments from combined transcriptomic and genomic data, including a software package: the Mismatching Isoform eXon Remover (MIXR). Using this method, we created alignments of 11,677 bat genes, 1,107 of which contain orthologs from all 18 species. Using the orthologous gene alignments created, we assessed bat phylogeny and also performed a holistic analysis of positive selection acting in bat genomes. We found that 181 genes have been subject to positive natural selection. This list is dominated by genes involved in immune responses and genes involved in the production of collagens.","container-title":"Proceedings of the National Academy of Sciences","DOI":"10.1073/pnas.1814995116","ISSN":"0027-8424, 1091-6490","issue":"23","journalAbbreviation":"Proc Natl Acad Sci USA","language":"en","page":"11351-11360","source":"DOI.org (Crossref)","title":"A metaanalysis of bat phylogenetics and positive selection based on genomes and transcriptomes from 18 species","volume":"116","author":[{"family":"Hawkins","given":"John A."},{"family":"Kaczmarek","given":"Maria E."},{"family":"Müller","given":"Marcel A."},{"family":"Drosten","given":"Christian"},{"family":"Press","given":"William H."},{"family":"Sawyer","given":"Sara L."}],"issued":{"date-parts":[["2019",6,4]]}}}],"schema":"https://github.com/citation-style-language/schema/raw/master/csl-citation.json"} </w:instrText>
      </w:r>
      <w:r w:rsidR="0091606E" w:rsidRPr="00BC2FD0">
        <w:rPr>
          <w:rFonts w:ascii="Arial" w:hAnsi="Arial" w:cs="Arial"/>
          <w:sz w:val="22"/>
          <w:szCs w:val="22"/>
        </w:rPr>
        <w:fldChar w:fldCharType="separate"/>
      </w:r>
      <w:r w:rsidR="00130EB7" w:rsidRPr="00BC2FD0">
        <w:rPr>
          <w:rFonts w:ascii="Arial" w:hAnsi="Arial" w:cs="Arial"/>
          <w:noProof/>
          <w:sz w:val="22"/>
          <w:szCs w:val="22"/>
        </w:rPr>
        <w:t>(Banerjee et al. 2020; Hawkins et al. 2019)</w:t>
      </w:r>
      <w:r w:rsidR="0091606E" w:rsidRPr="00BC2FD0">
        <w:rPr>
          <w:rFonts w:ascii="Arial" w:hAnsi="Arial" w:cs="Arial"/>
          <w:sz w:val="22"/>
          <w:szCs w:val="22"/>
        </w:rPr>
        <w:fldChar w:fldCharType="end"/>
      </w:r>
      <w:r w:rsidR="00CD097C" w:rsidRPr="00BC2FD0">
        <w:rPr>
          <w:rFonts w:ascii="Arial" w:hAnsi="Arial" w:cs="Arial"/>
          <w:sz w:val="22"/>
          <w:szCs w:val="22"/>
        </w:rPr>
        <w:t xml:space="preserve">. </w:t>
      </w:r>
      <w:r w:rsidR="0091606E" w:rsidRPr="00BC2FD0">
        <w:rPr>
          <w:rFonts w:ascii="Arial" w:hAnsi="Arial" w:cs="Arial"/>
          <w:sz w:val="22"/>
          <w:szCs w:val="22"/>
        </w:rPr>
        <w:t>Notably</w:t>
      </w:r>
      <w:r w:rsidR="00CD097C" w:rsidRPr="00BC2FD0">
        <w:rPr>
          <w:rFonts w:ascii="Arial" w:hAnsi="Arial" w:cs="Arial"/>
          <w:sz w:val="22"/>
          <w:szCs w:val="22"/>
        </w:rPr>
        <w:t>, the theory of co-evolution suggest</w:t>
      </w:r>
      <w:r w:rsidR="00130EB7" w:rsidRPr="00BC2FD0">
        <w:rPr>
          <w:rFonts w:ascii="Arial" w:hAnsi="Arial" w:cs="Arial"/>
          <w:sz w:val="22"/>
          <w:szCs w:val="22"/>
        </w:rPr>
        <w:t>s</w:t>
      </w:r>
      <w:r w:rsidR="00CD097C" w:rsidRPr="00BC2FD0">
        <w:rPr>
          <w:rFonts w:ascii="Arial" w:hAnsi="Arial" w:cs="Arial"/>
          <w:sz w:val="22"/>
          <w:szCs w:val="22"/>
        </w:rPr>
        <w:t xml:space="preserve"> that viruses need to counter these changes in TLR9</w:t>
      </w:r>
      <w:r w:rsidR="0091606E" w:rsidRPr="00BC2FD0">
        <w:rPr>
          <w:rFonts w:ascii="Arial" w:hAnsi="Arial" w:cs="Arial"/>
          <w:sz w:val="22"/>
          <w:szCs w:val="22"/>
        </w:rPr>
        <w:t xml:space="preserve">, and we should be able to detect these host-parasite interactions </w:t>
      </w:r>
      <w:r w:rsidR="0091606E" w:rsidRPr="00BC2FD0">
        <w:rPr>
          <w:rFonts w:ascii="Arial" w:hAnsi="Arial" w:cs="Arial"/>
          <w:sz w:val="22"/>
          <w:szCs w:val="22"/>
        </w:rPr>
        <w:fldChar w:fldCharType="begin"/>
      </w:r>
      <w:r w:rsidR="0091606E" w:rsidRPr="00BC2FD0">
        <w:rPr>
          <w:rFonts w:ascii="Arial" w:hAnsi="Arial" w:cs="Arial"/>
          <w:sz w:val="22"/>
          <w:szCs w:val="22"/>
        </w:rPr>
        <w:instrText xml:space="preserve"> ADDIN ZOTERO_ITEM CSL_CITATION {"citationID":"V1Glee8E","properties":{"formattedCitation":"(Tan et al. 2017; Warren, Van Doorslaer, et al. 2015)","plainCitation":"(Tan et al. 2017; Warren, Van Doorslaer, et al. 2015)","noteIndex":0},"citationItems":[{"id":1915,"uris":["http://zotero.org/groups/2444007/items/3Q6M9ZGG"],"uri":["http://zotero.org/groups/2444007/items/3Q6M9ZGG"],"itemData":{"id":1915,"type":"article-journal","abstract":"Bats have been reported to carry diverse adenoviruses. However, most bat adenoviruses have been identified on the basis of partial genome sequences, and knowledge on the evolution of bat adenoviruses remains limited. In this study, we isolated and characterized four novel adenoviruses from two distinct bat species, and their full-length genomes were sequenced. Sequence analysis revealed that these isolates represented three distinct species of the genus Mastadenovirus. However, all isolates had an exceptionally low G+C content and relatively short genomes compared with other known mastadenoviruses. We further analysed the relationships among the G+C content, 5'-C-phosphate-G-3' (CpG) representation and genome size in the family Adenoviridae. Our results revealed that the CpG representation in adenoviral genomes depends primarily on the level of methylation, and the genome size displayed significant positive correlations with both G+C content and CpG representation. Since ancestral adenoviruses are believed to have contained short genomes, those probably had a low G+C content, similar to the genomes of these bat strains. Our results suggest that bats are important natural reservoirs for adenoviruses and play important roles in the evolution of adenoviruses.","container-title":"The Journal of General Virology","DOI":"10.1099/jgv.0.000739","ISSN":"1465-2099","issue":"4","journalAbbreviation":"J Gen Virol","language":"eng","note":"PMID: 28475035","page":"739-748","source":"PubMed","title":"Novel bat adenoviruses with low G+C content shed new light on the evolution of adenoviruses","volume":"98","author":[{"family":"Tan","given":"Bing"},{"family":"Yang","given":"Xing-Lou"},{"family":"Ge","given":"Xing-Yi"},{"family":"Peng","given":"Cheng"},{"family":"Liu","given":"Hai-Zhou"},{"family":"Zhang","given":"Yun-Zhi"},{"family":"Zhang","given":"Li-Biao"},{"family":"Shi","given":"Zheng-Li"}],"issued":{"date-parts":[["2017",4]]}}},{"id":2,"uris":["http://zotero.org/users/4782594/items/J3AKYWJR"],"uri":["http://zotero.org/users/4782594/items/J3AKYWJR"],"itemData":{"id":2,"type":"article-journal","abstract":"More than 270 different types of papillomaviruses have been discovered in a wide array of animal species. Despite the great diversity of papillomaviruses, little is known about the evolutionary processes that drive host tropism and the emergence of oncogenic genotypes. Although host defense mechanisms have evolved to interfere with various aspects of a virus life cycle, viruses have also coevolved copious strategies to avoid host antiviral restriction. Our and other studies have shown that the cytidine deaminase APOBEC3 family members edit HPV genomes and restrict virus infectivity. Thus, we hypothesized that host restriction by APOBEC3 served as selective pressure during papillomavirus evolution. To test this hypothesis, we analyzed the relative abundance of all dinucleotide sequences in full-length genomes of 274 papillomavirus types documented in the Papillomavirus Episteme database (PaVE). Here, we report that TC dinucleotides, the preferred target sequence of several human APOBEC3 proteins (hA3A, hA3B, hA3F, and hA3H), are highly depleted in papillomavirus genomes. Given that HPV infection is highly tissue-specific, the expression levels of APOBEC3 family members were analyzed. The basal expression levels of all APOBEC3 isoforms, excluding hA3B, are significantly higher in mucosal skin compared with cutaneous skin. Interestingly, we reveal that Alphapapillomaviruses (alpha-PVs), a majority of which infects anogenital mucosa, display the most dramatic reduction in TC dinucleotide content. Computer modeling and reconstruction of ancestral alpha-PV genomes suggest that TC depletion occurred after the alpha-PVs diverged from their most recent common ancestor. In addition, we found that TC depletion in alpha-PVs is greatly affected by protein coding potential. Taken together, our results suggest that PVs replicating in tissues with high APOBEC3 levels may have evolved to evade restriction by selecting for variants that contain reduced APOBEC3 target sites in their genomes.","container-title":"Virus Evolution","DOI":"10.1093/ve/vev015","ISSN":"2057-1577","issue":"1","journalAbbreviation":"Virus Evol","language":"eng","note":"PMID: 27570633\nPMCID: PMC4999249","source":"PubMed","title":"Role of the host restriction factor APOBEC3 on papillomavirus evolution","volume":"1","author":[{"family":"Warren","given":"Cody J."},{"family":"Van Doorslaer","given":"Koenraad"},{"family":"Pandey","given":"Ahwan"},{"family":"Espinosa","given":"Joaquin M."},{"family":"Pyeon","given":"Dohun"}],"issued":{"date-parts":[["2015",1]]}}}],"schema":"https://github.com/citation-style-language/schema/raw/master/csl-citation.json"} </w:instrText>
      </w:r>
      <w:r w:rsidR="0091606E" w:rsidRPr="00BC2FD0">
        <w:rPr>
          <w:rFonts w:ascii="Arial" w:hAnsi="Arial" w:cs="Arial"/>
          <w:sz w:val="22"/>
          <w:szCs w:val="22"/>
        </w:rPr>
        <w:fldChar w:fldCharType="separate"/>
      </w:r>
      <w:r w:rsidR="0091606E" w:rsidRPr="00BC2FD0">
        <w:rPr>
          <w:rFonts w:ascii="Arial" w:hAnsi="Arial" w:cs="Arial"/>
          <w:noProof/>
          <w:sz w:val="22"/>
          <w:szCs w:val="22"/>
        </w:rPr>
        <w:t>(Tan et al. 2017; Warren, Van Doorslaer, et al. 2015)</w:t>
      </w:r>
      <w:r w:rsidR="0091606E" w:rsidRPr="00BC2FD0">
        <w:rPr>
          <w:rFonts w:ascii="Arial" w:hAnsi="Arial" w:cs="Arial"/>
          <w:sz w:val="22"/>
          <w:szCs w:val="22"/>
        </w:rPr>
        <w:fldChar w:fldCharType="end"/>
      </w:r>
      <w:r w:rsidR="00CD097C" w:rsidRPr="00BC2FD0">
        <w:rPr>
          <w:rFonts w:ascii="Arial" w:hAnsi="Arial" w:cs="Arial"/>
          <w:sz w:val="22"/>
          <w:szCs w:val="22"/>
        </w:rPr>
        <w:t>.</w:t>
      </w:r>
    </w:p>
    <w:p w14:paraId="3EF382D4" w14:textId="5D74524D" w:rsidR="00F03B5E" w:rsidRPr="00BC2FD0" w:rsidRDefault="0000453B" w:rsidP="00E55588">
      <w:pPr>
        <w:adjustRightInd w:val="0"/>
        <w:snapToGrid w:val="0"/>
        <w:spacing w:line="480" w:lineRule="auto"/>
        <w:jc w:val="both"/>
        <w:rPr>
          <w:rFonts w:ascii="Arial" w:hAnsi="Arial" w:cs="Arial"/>
          <w:sz w:val="22"/>
          <w:szCs w:val="22"/>
        </w:rPr>
      </w:pPr>
      <w:r w:rsidRPr="00BC2FD0">
        <w:rPr>
          <w:rFonts w:ascii="Arial" w:hAnsi="Arial" w:cs="Arial"/>
          <w:sz w:val="22"/>
          <w:szCs w:val="22"/>
        </w:rPr>
        <w:t xml:space="preserve">To address this question, we </w:t>
      </w:r>
      <w:r w:rsidR="006300E0">
        <w:rPr>
          <w:rFonts w:ascii="Arial" w:hAnsi="Arial" w:cs="Arial"/>
          <w:sz w:val="22"/>
          <w:szCs w:val="22"/>
        </w:rPr>
        <w:t>determined the genomes</w:t>
      </w:r>
      <w:r w:rsidR="006300E0" w:rsidRPr="00BC2FD0">
        <w:rPr>
          <w:rFonts w:ascii="Arial" w:hAnsi="Arial" w:cs="Arial"/>
          <w:sz w:val="22"/>
          <w:szCs w:val="22"/>
        </w:rPr>
        <w:t xml:space="preserve"> </w:t>
      </w:r>
      <w:r w:rsidR="00874CB2">
        <w:rPr>
          <w:rFonts w:ascii="Arial" w:hAnsi="Arial" w:cs="Arial"/>
          <w:sz w:val="22"/>
          <w:szCs w:val="22"/>
        </w:rPr>
        <w:t xml:space="preserve">of </w:t>
      </w:r>
      <w:r w:rsidR="00F244F2" w:rsidRPr="00BC2FD0">
        <w:rPr>
          <w:rFonts w:ascii="Arial" w:hAnsi="Arial" w:cs="Arial"/>
          <w:sz w:val="22"/>
          <w:szCs w:val="22"/>
        </w:rPr>
        <w:t xml:space="preserve">two novel bat papillomaviruses </w:t>
      </w:r>
      <w:r w:rsidR="006300E0">
        <w:rPr>
          <w:rFonts w:ascii="Arial" w:hAnsi="Arial" w:cs="Arial"/>
          <w:sz w:val="22"/>
          <w:szCs w:val="22"/>
        </w:rPr>
        <w:t xml:space="preserve">from </w:t>
      </w:r>
      <w:proofErr w:type="spellStart"/>
      <w:r w:rsidR="00F244F2" w:rsidRPr="00BC2FD0">
        <w:rPr>
          <w:rFonts w:ascii="Arial" w:hAnsi="Arial" w:cs="Arial"/>
          <w:i/>
          <w:iCs/>
          <w:sz w:val="22"/>
          <w:szCs w:val="22"/>
        </w:rPr>
        <w:t>Tadarida</w:t>
      </w:r>
      <w:proofErr w:type="spellEnd"/>
      <w:r w:rsidR="00F244F2" w:rsidRPr="00BC2FD0">
        <w:rPr>
          <w:rFonts w:ascii="Arial" w:hAnsi="Arial" w:cs="Arial"/>
          <w:i/>
          <w:iCs/>
          <w:sz w:val="22"/>
          <w:szCs w:val="22"/>
        </w:rPr>
        <w:t xml:space="preserve"> </w:t>
      </w:r>
      <w:proofErr w:type="spellStart"/>
      <w:r w:rsidR="00F244F2" w:rsidRPr="00BC2FD0">
        <w:rPr>
          <w:rFonts w:ascii="Arial" w:hAnsi="Arial" w:cs="Arial"/>
          <w:i/>
          <w:iCs/>
          <w:sz w:val="22"/>
          <w:szCs w:val="22"/>
        </w:rPr>
        <w:t>brasiliensis</w:t>
      </w:r>
      <w:proofErr w:type="spellEnd"/>
      <w:r w:rsidR="00F244F2" w:rsidRPr="00BC2FD0">
        <w:rPr>
          <w:rFonts w:ascii="Arial" w:hAnsi="Arial" w:cs="Arial"/>
          <w:sz w:val="22"/>
          <w:szCs w:val="22"/>
        </w:rPr>
        <w:t xml:space="preserve"> (TbraPV2, TbraPV3). </w:t>
      </w:r>
      <w:r w:rsidR="00130EB7" w:rsidRPr="00BC2FD0">
        <w:rPr>
          <w:rFonts w:ascii="Arial" w:hAnsi="Arial" w:cs="Arial"/>
          <w:sz w:val="22"/>
          <w:szCs w:val="22"/>
        </w:rPr>
        <w:t>Taxonomically, b</w:t>
      </w:r>
      <w:r w:rsidR="00945569" w:rsidRPr="00BC2FD0">
        <w:rPr>
          <w:rFonts w:ascii="Arial" w:hAnsi="Arial" w:cs="Arial"/>
          <w:sz w:val="22"/>
          <w:szCs w:val="22"/>
        </w:rPr>
        <w:t xml:space="preserve">ats are classified into two </w:t>
      </w:r>
      <w:proofErr w:type="gramStart"/>
      <w:r w:rsidR="00945569" w:rsidRPr="00BC2FD0">
        <w:rPr>
          <w:rFonts w:ascii="Arial" w:hAnsi="Arial" w:cs="Arial"/>
          <w:sz w:val="22"/>
          <w:szCs w:val="22"/>
        </w:rPr>
        <w:t>suborders;</w:t>
      </w:r>
      <w:proofErr w:type="gramEnd"/>
      <w:r w:rsidR="00945569" w:rsidRPr="00BC2FD0">
        <w:rPr>
          <w:rFonts w:ascii="Arial" w:hAnsi="Arial" w:cs="Arial"/>
          <w:sz w:val="22"/>
          <w:szCs w:val="22"/>
        </w:rPr>
        <w:t xml:space="preserve"> </w:t>
      </w:r>
      <w:proofErr w:type="spellStart"/>
      <w:r w:rsidR="00945569" w:rsidRPr="00D46BC2">
        <w:rPr>
          <w:rFonts w:ascii="Arial" w:hAnsi="Arial" w:cs="Arial"/>
          <w:iCs/>
          <w:color w:val="000000" w:themeColor="text1"/>
          <w:sz w:val="22"/>
          <w:szCs w:val="22"/>
        </w:rPr>
        <w:t>Yinpterochiroptera</w:t>
      </w:r>
      <w:proofErr w:type="spellEnd"/>
      <w:r w:rsidR="00945569" w:rsidRPr="00BC2FD0">
        <w:rPr>
          <w:rFonts w:ascii="Arial" w:hAnsi="Arial" w:cs="Arial"/>
          <w:color w:val="FF0000"/>
          <w:sz w:val="22"/>
          <w:szCs w:val="22"/>
        </w:rPr>
        <w:t xml:space="preserve"> </w:t>
      </w:r>
      <w:r w:rsidR="00945569" w:rsidRPr="00BC2FD0">
        <w:rPr>
          <w:rFonts w:ascii="Arial" w:hAnsi="Arial" w:cs="Arial"/>
          <w:sz w:val="22"/>
          <w:szCs w:val="22"/>
        </w:rPr>
        <w:t xml:space="preserve">and </w:t>
      </w:r>
      <w:proofErr w:type="spellStart"/>
      <w:r w:rsidR="00945569" w:rsidRPr="00D46BC2">
        <w:rPr>
          <w:rFonts w:ascii="Arial" w:hAnsi="Arial" w:cs="Arial"/>
          <w:iCs/>
          <w:color w:val="000000" w:themeColor="text1"/>
          <w:sz w:val="22"/>
          <w:szCs w:val="22"/>
        </w:rPr>
        <w:t>Yangochiroptera</w:t>
      </w:r>
      <w:proofErr w:type="spellEnd"/>
      <w:r w:rsidR="00945569" w:rsidRPr="00BC2FD0">
        <w:rPr>
          <w:rFonts w:ascii="Arial" w:hAnsi="Arial" w:cs="Arial"/>
          <w:i/>
          <w:iCs/>
          <w:color w:val="000000" w:themeColor="text1"/>
          <w:sz w:val="22"/>
          <w:szCs w:val="22"/>
        </w:rPr>
        <w:t>.</w:t>
      </w:r>
      <w:r w:rsidR="00945569" w:rsidRPr="00BC2FD0">
        <w:rPr>
          <w:rFonts w:ascii="Arial" w:hAnsi="Arial" w:cs="Arial"/>
          <w:color w:val="000000" w:themeColor="text1"/>
          <w:sz w:val="22"/>
          <w:szCs w:val="22"/>
        </w:rPr>
        <w:t xml:space="preserve"> </w:t>
      </w:r>
      <w:r w:rsidR="00F244F2" w:rsidRPr="00BC2FD0">
        <w:rPr>
          <w:rFonts w:ascii="Arial" w:hAnsi="Arial" w:cs="Arial"/>
          <w:sz w:val="22"/>
          <w:szCs w:val="22"/>
        </w:rPr>
        <w:t>B</w:t>
      </w:r>
      <w:r w:rsidR="00CD097C" w:rsidRPr="00BC2FD0">
        <w:rPr>
          <w:rFonts w:ascii="Arial" w:hAnsi="Arial" w:cs="Arial"/>
          <w:sz w:val="22"/>
          <w:szCs w:val="22"/>
        </w:rPr>
        <w:t>y comparing the genomes of</w:t>
      </w:r>
      <w:r w:rsidR="003554B0" w:rsidRPr="00BC2FD0">
        <w:rPr>
          <w:rFonts w:ascii="Arial" w:hAnsi="Arial" w:cs="Arial"/>
          <w:sz w:val="22"/>
          <w:szCs w:val="22"/>
        </w:rPr>
        <w:t xml:space="preserve"> papillomaviruses associated with </w:t>
      </w:r>
      <w:r w:rsidR="00120B31" w:rsidRPr="00BC2FD0">
        <w:rPr>
          <w:rFonts w:ascii="Arial" w:hAnsi="Arial" w:cs="Arial"/>
          <w:sz w:val="22"/>
          <w:szCs w:val="22"/>
        </w:rPr>
        <w:t xml:space="preserve">bats from </w:t>
      </w:r>
      <w:r w:rsidR="00945569" w:rsidRPr="00BC2FD0">
        <w:rPr>
          <w:rFonts w:ascii="Arial" w:hAnsi="Arial" w:cs="Arial"/>
          <w:sz w:val="22"/>
          <w:szCs w:val="22"/>
        </w:rPr>
        <w:t>either</w:t>
      </w:r>
      <w:r w:rsidR="00120B31" w:rsidRPr="00BC2FD0">
        <w:rPr>
          <w:rFonts w:ascii="Arial" w:hAnsi="Arial" w:cs="Arial"/>
          <w:color w:val="000000" w:themeColor="text1"/>
          <w:sz w:val="22"/>
          <w:szCs w:val="22"/>
        </w:rPr>
        <w:t xml:space="preserve"> suborder</w:t>
      </w:r>
      <w:r w:rsidR="00CD097C" w:rsidRPr="00BC2FD0">
        <w:rPr>
          <w:rFonts w:ascii="Arial" w:hAnsi="Arial" w:cs="Arial"/>
          <w:sz w:val="22"/>
          <w:szCs w:val="22"/>
        </w:rPr>
        <w:t>, we demonstrate</w:t>
      </w:r>
      <w:r w:rsidR="003554B0" w:rsidRPr="00BC2FD0">
        <w:rPr>
          <w:rFonts w:ascii="Arial" w:hAnsi="Arial" w:cs="Arial"/>
          <w:sz w:val="22"/>
          <w:szCs w:val="22"/>
        </w:rPr>
        <w:t xml:space="preserve"> th</w:t>
      </w:r>
      <w:r w:rsidR="007034DD" w:rsidRPr="00BC2FD0">
        <w:rPr>
          <w:rFonts w:ascii="Arial" w:hAnsi="Arial" w:cs="Arial"/>
          <w:sz w:val="22"/>
          <w:szCs w:val="22"/>
        </w:rPr>
        <w:t>at</w:t>
      </w:r>
      <w:r w:rsidR="003554B0" w:rsidRPr="00BC2FD0">
        <w:rPr>
          <w:rFonts w:ascii="Arial" w:hAnsi="Arial" w:cs="Arial"/>
          <w:sz w:val="22"/>
          <w:szCs w:val="22"/>
        </w:rPr>
        <w:t xml:space="preserve"> TLR9 </w:t>
      </w:r>
      <w:r w:rsidR="007034DD" w:rsidRPr="00BC2FD0">
        <w:rPr>
          <w:rFonts w:ascii="Arial" w:hAnsi="Arial" w:cs="Arial"/>
          <w:sz w:val="22"/>
          <w:szCs w:val="22"/>
        </w:rPr>
        <w:t xml:space="preserve">target motifs are significantly depleted and impact </w:t>
      </w:r>
      <w:r w:rsidR="00130EB7" w:rsidRPr="00BC2FD0">
        <w:rPr>
          <w:rFonts w:ascii="Arial" w:hAnsi="Arial" w:cs="Arial"/>
          <w:iCs/>
          <w:sz w:val="22"/>
          <w:szCs w:val="22"/>
        </w:rPr>
        <w:t xml:space="preserve">papillomavirus </w:t>
      </w:r>
      <w:r w:rsidR="003554B0" w:rsidRPr="00BC2FD0">
        <w:rPr>
          <w:rFonts w:ascii="Arial" w:hAnsi="Arial" w:cs="Arial"/>
          <w:sz w:val="22"/>
          <w:szCs w:val="22"/>
        </w:rPr>
        <w:t>evolution.</w:t>
      </w:r>
      <w:r w:rsidR="007034DD" w:rsidRPr="00BC2FD0">
        <w:rPr>
          <w:rFonts w:ascii="Arial" w:hAnsi="Arial" w:cs="Arial"/>
          <w:sz w:val="22"/>
          <w:szCs w:val="22"/>
        </w:rPr>
        <w:t xml:space="preserve"> </w:t>
      </w:r>
      <w:r w:rsidR="00120B31" w:rsidRPr="00BC2FD0">
        <w:rPr>
          <w:rFonts w:ascii="Arial" w:hAnsi="Arial" w:cs="Arial"/>
          <w:sz w:val="22"/>
          <w:szCs w:val="22"/>
        </w:rPr>
        <w:t xml:space="preserve">Furthermore, we extend existing data showing that </w:t>
      </w:r>
      <w:proofErr w:type="spellStart"/>
      <w:r w:rsidR="00120B31" w:rsidRPr="00D46BC2">
        <w:rPr>
          <w:rFonts w:ascii="Arial" w:hAnsi="Arial" w:cs="Arial"/>
          <w:iCs/>
          <w:color w:val="000000" w:themeColor="text1"/>
          <w:sz w:val="22"/>
          <w:szCs w:val="22"/>
        </w:rPr>
        <w:t>Yangochiroptera</w:t>
      </w:r>
      <w:proofErr w:type="spellEnd"/>
      <w:r w:rsidR="00120B31" w:rsidRPr="00BC2FD0">
        <w:rPr>
          <w:rFonts w:ascii="Arial" w:hAnsi="Arial" w:cs="Arial"/>
          <w:color w:val="000000" w:themeColor="text1"/>
          <w:sz w:val="22"/>
          <w:szCs w:val="22"/>
        </w:rPr>
        <w:t xml:space="preserve"> </w:t>
      </w:r>
      <w:r w:rsidR="00120B31" w:rsidRPr="00BC2FD0">
        <w:rPr>
          <w:rFonts w:ascii="Arial" w:hAnsi="Arial" w:cs="Arial"/>
          <w:sz w:val="22"/>
          <w:szCs w:val="22"/>
        </w:rPr>
        <w:t xml:space="preserve">TLR9 is evolving under diversifying selection. This argues that </w:t>
      </w:r>
      <w:r w:rsidR="00120B31" w:rsidRPr="00BC2FD0">
        <w:rPr>
          <w:rFonts w:ascii="Arial" w:hAnsi="Arial" w:cs="Arial"/>
          <w:sz w:val="22"/>
          <w:szCs w:val="22"/>
        </w:rPr>
        <w:lastRenderedPageBreak/>
        <w:t>papillomavirus genomes are evolving in response to a host change</w:t>
      </w:r>
      <w:r w:rsidR="007034DD" w:rsidRPr="00BC2FD0">
        <w:rPr>
          <w:rFonts w:ascii="Arial" w:hAnsi="Arial" w:cs="Arial"/>
          <w:sz w:val="22"/>
          <w:szCs w:val="22"/>
        </w:rPr>
        <w:t xml:space="preserve">. This is the first direct evidence of PVs </w:t>
      </w:r>
      <w:r w:rsidR="00892801" w:rsidRPr="00BC2FD0">
        <w:rPr>
          <w:rFonts w:ascii="Arial" w:hAnsi="Arial" w:cs="Arial"/>
          <w:sz w:val="22"/>
          <w:szCs w:val="22"/>
        </w:rPr>
        <w:t>evolving</w:t>
      </w:r>
      <w:r w:rsidR="007034DD" w:rsidRPr="00BC2FD0">
        <w:rPr>
          <w:rFonts w:ascii="Arial" w:hAnsi="Arial" w:cs="Arial"/>
          <w:sz w:val="22"/>
          <w:szCs w:val="22"/>
        </w:rPr>
        <w:t xml:space="preserve"> </w:t>
      </w:r>
      <w:r w:rsidR="00874CB2">
        <w:rPr>
          <w:rFonts w:ascii="Arial" w:hAnsi="Arial" w:cs="Arial"/>
          <w:sz w:val="22"/>
          <w:szCs w:val="22"/>
        </w:rPr>
        <w:t>in response</w:t>
      </w:r>
      <w:r w:rsidR="00874CB2">
        <w:rPr>
          <w:rFonts w:ascii="Arial" w:hAnsi="Arial" w:cs="Arial"/>
          <w:sz w:val="22"/>
          <w:szCs w:val="22"/>
        </w:rPr>
        <w:t xml:space="preserve"> </w:t>
      </w:r>
      <w:r w:rsidR="007034DD" w:rsidRPr="00BC2FD0">
        <w:rPr>
          <w:rFonts w:ascii="Arial" w:hAnsi="Arial" w:cs="Arial"/>
          <w:sz w:val="22"/>
          <w:szCs w:val="22"/>
        </w:rPr>
        <w:t xml:space="preserve">to host evolutionary changes, thus providing </w:t>
      </w:r>
      <w:r w:rsidR="00120B31" w:rsidRPr="00BC2FD0">
        <w:rPr>
          <w:rFonts w:ascii="Arial" w:hAnsi="Arial" w:cs="Arial"/>
          <w:sz w:val="22"/>
          <w:szCs w:val="22"/>
        </w:rPr>
        <w:t xml:space="preserve">direct </w:t>
      </w:r>
      <w:r w:rsidR="007034DD" w:rsidRPr="00BC2FD0">
        <w:rPr>
          <w:rFonts w:ascii="Arial" w:hAnsi="Arial" w:cs="Arial"/>
          <w:sz w:val="22"/>
          <w:szCs w:val="22"/>
        </w:rPr>
        <w:t>evidence for co-evolution.</w:t>
      </w:r>
      <w:r w:rsidR="00120B31" w:rsidRPr="00BC2FD0">
        <w:rPr>
          <w:rFonts w:ascii="Arial" w:hAnsi="Arial" w:cs="Arial"/>
          <w:sz w:val="22"/>
          <w:szCs w:val="22"/>
        </w:rPr>
        <w:t xml:space="preserve"> Also, these data argue that TLR9 is a restriction factor for papillomavirus infection.</w:t>
      </w:r>
    </w:p>
    <w:p w14:paraId="79F36800" w14:textId="0142078A" w:rsidR="00F03B5E" w:rsidRPr="00BC2FD0" w:rsidRDefault="00F03B5E" w:rsidP="00E55588">
      <w:pPr>
        <w:adjustRightInd w:val="0"/>
        <w:snapToGrid w:val="0"/>
        <w:spacing w:line="480" w:lineRule="auto"/>
        <w:jc w:val="both"/>
        <w:rPr>
          <w:rFonts w:ascii="Arial" w:hAnsi="Arial" w:cs="Arial"/>
          <w:b/>
          <w:bCs/>
          <w:color w:val="000000" w:themeColor="text1"/>
          <w:sz w:val="22"/>
          <w:szCs w:val="22"/>
        </w:rPr>
      </w:pPr>
    </w:p>
    <w:p w14:paraId="6767B36F" w14:textId="1BD42CCC" w:rsidR="00F03B5E" w:rsidRPr="00BC2FD0" w:rsidRDefault="0000453B" w:rsidP="00E55588">
      <w:pPr>
        <w:pStyle w:val="ListParagraph"/>
        <w:numPr>
          <w:ilvl w:val="0"/>
          <w:numId w:val="1"/>
        </w:numPr>
        <w:adjustRightInd w:val="0"/>
        <w:snapToGrid w:val="0"/>
        <w:spacing w:line="480" w:lineRule="auto"/>
        <w:ind w:left="0" w:firstLine="0"/>
        <w:contextualSpacing w:val="0"/>
        <w:jc w:val="both"/>
        <w:rPr>
          <w:rFonts w:ascii="Arial" w:hAnsi="Arial" w:cs="Arial"/>
          <w:b/>
          <w:bCs/>
          <w:color w:val="000000" w:themeColor="text1"/>
          <w:sz w:val="22"/>
          <w:szCs w:val="22"/>
        </w:rPr>
      </w:pPr>
      <w:r w:rsidRPr="00BC2FD0">
        <w:rPr>
          <w:rFonts w:ascii="Arial" w:hAnsi="Arial" w:cs="Arial"/>
          <w:b/>
          <w:bCs/>
          <w:color w:val="000000" w:themeColor="text1"/>
          <w:sz w:val="22"/>
          <w:szCs w:val="22"/>
        </w:rPr>
        <w:t>Results</w:t>
      </w:r>
    </w:p>
    <w:p w14:paraId="3C7BB9D6" w14:textId="230AC0D5" w:rsidR="00295919" w:rsidRPr="00BC2FD0" w:rsidRDefault="0000453B" w:rsidP="00E55588">
      <w:pPr>
        <w:adjustRightInd w:val="0"/>
        <w:snapToGrid w:val="0"/>
        <w:spacing w:line="480" w:lineRule="auto"/>
        <w:jc w:val="both"/>
        <w:rPr>
          <w:rFonts w:ascii="Arial" w:hAnsi="Arial" w:cs="Arial"/>
          <w:color w:val="000000" w:themeColor="text1"/>
          <w:sz w:val="22"/>
          <w:szCs w:val="22"/>
          <w:u w:val="single"/>
        </w:rPr>
      </w:pPr>
      <w:r w:rsidRPr="00BC2FD0">
        <w:rPr>
          <w:rFonts w:ascii="Arial" w:hAnsi="Arial" w:cs="Arial"/>
          <w:i/>
          <w:iCs/>
          <w:color w:val="000000" w:themeColor="text1"/>
          <w:sz w:val="22"/>
          <w:szCs w:val="22"/>
          <w:u w:val="single"/>
        </w:rPr>
        <w:t>C1.</w:t>
      </w:r>
      <w:r w:rsidRPr="00BC2FD0">
        <w:rPr>
          <w:rFonts w:ascii="Arial" w:hAnsi="Arial" w:cs="Arial"/>
          <w:i/>
          <w:iCs/>
          <w:color w:val="000000" w:themeColor="text1"/>
          <w:sz w:val="22"/>
          <w:szCs w:val="22"/>
          <w:u w:val="single"/>
        </w:rPr>
        <w:tab/>
      </w:r>
      <w:r w:rsidR="00541E49">
        <w:rPr>
          <w:rFonts w:ascii="Arial" w:hAnsi="Arial" w:cs="Arial"/>
          <w:i/>
          <w:iCs/>
          <w:color w:val="000000" w:themeColor="text1"/>
          <w:sz w:val="22"/>
          <w:szCs w:val="22"/>
          <w:u w:val="single"/>
        </w:rPr>
        <w:t>Sampling</w:t>
      </w:r>
      <w:r w:rsidR="008C2902">
        <w:rPr>
          <w:rFonts w:ascii="Arial" w:hAnsi="Arial" w:cs="Arial"/>
          <w:i/>
          <w:iCs/>
          <w:color w:val="000000" w:themeColor="text1"/>
          <w:sz w:val="22"/>
          <w:szCs w:val="22"/>
          <w:u w:val="single"/>
        </w:rPr>
        <w:t>, sample processing</w:t>
      </w:r>
      <w:r w:rsidR="00541E49">
        <w:rPr>
          <w:rFonts w:ascii="Arial" w:hAnsi="Arial" w:cs="Arial"/>
          <w:i/>
          <w:iCs/>
          <w:color w:val="000000" w:themeColor="text1"/>
          <w:sz w:val="22"/>
          <w:szCs w:val="22"/>
          <w:u w:val="single"/>
        </w:rPr>
        <w:t xml:space="preserve"> and </w:t>
      </w:r>
      <w:r w:rsidR="00AF2DDD">
        <w:rPr>
          <w:rFonts w:ascii="Arial" w:hAnsi="Arial" w:cs="Arial"/>
          <w:i/>
          <w:iCs/>
          <w:color w:val="000000" w:themeColor="text1"/>
          <w:sz w:val="22"/>
          <w:szCs w:val="22"/>
          <w:u w:val="single"/>
        </w:rPr>
        <w:t>viral metagenomics</w:t>
      </w:r>
    </w:p>
    <w:p w14:paraId="2672084E" w14:textId="5A18F83A" w:rsidR="00F13C20" w:rsidRPr="00D46BC2" w:rsidRDefault="00A1356A" w:rsidP="00E55588">
      <w:pPr>
        <w:adjustRightInd w:val="0"/>
        <w:snapToGrid w:val="0"/>
        <w:spacing w:line="480" w:lineRule="auto"/>
        <w:jc w:val="both"/>
        <w:rPr>
          <w:rFonts w:ascii="Arial" w:hAnsi="Arial" w:cs="Arial"/>
          <w:color w:val="000000" w:themeColor="text1"/>
          <w:sz w:val="22"/>
          <w:szCs w:val="22"/>
        </w:rPr>
      </w:pPr>
      <w:r>
        <w:rPr>
          <w:rFonts w:ascii="Arial" w:hAnsi="Arial" w:cs="Arial"/>
          <w:color w:val="000000" w:themeColor="text1"/>
          <w:sz w:val="22"/>
          <w:szCs w:val="22"/>
        </w:rPr>
        <w:t xml:space="preserve">We identified two circular contigs (circular based on terminal redundancy) that had similarities </w:t>
      </w:r>
      <w:r w:rsidR="00874CB2">
        <w:rPr>
          <w:rFonts w:ascii="Arial" w:hAnsi="Arial" w:cs="Arial"/>
          <w:color w:val="000000" w:themeColor="text1"/>
          <w:sz w:val="22"/>
          <w:szCs w:val="22"/>
        </w:rPr>
        <w:t>to</w:t>
      </w:r>
      <w:r>
        <w:rPr>
          <w:rFonts w:ascii="Arial" w:hAnsi="Arial" w:cs="Arial"/>
          <w:color w:val="000000" w:themeColor="text1"/>
          <w:sz w:val="22"/>
          <w:szCs w:val="22"/>
        </w:rPr>
        <w:t xml:space="preserve"> papillomavirus sequences. We mapped the raw reads to the assembled genomes using </w:t>
      </w:r>
      <w:proofErr w:type="spellStart"/>
      <w:r>
        <w:rPr>
          <w:rFonts w:ascii="Arial" w:hAnsi="Arial" w:cs="Arial"/>
          <w:color w:val="000000" w:themeColor="text1"/>
          <w:sz w:val="22"/>
          <w:szCs w:val="22"/>
        </w:rPr>
        <w:t>BBmap</w:t>
      </w:r>
      <w:proofErr w:type="spellEnd"/>
      <w:r>
        <w:rPr>
          <w:rFonts w:ascii="Arial" w:hAnsi="Arial" w:cs="Arial"/>
          <w:color w:val="000000" w:themeColor="text1"/>
          <w:sz w:val="22"/>
          <w:szCs w:val="22"/>
        </w:rPr>
        <w:t xml:space="preserve"> </w:t>
      </w:r>
      <w:r w:rsidR="00FE20A6">
        <w:rPr>
          <w:rFonts w:ascii="Arial" w:hAnsi="Arial" w:cs="Arial"/>
          <w:color w:val="000000" w:themeColor="text1"/>
          <w:sz w:val="22"/>
          <w:szCs w:val="22"/>
        </w:rPr>
        <w:fldChar w:fldCharType="begin"/>
      </w:r>
      <w:r w:rsidR="00FE20A6">
        <w:rPr>
          <w:rFonts w:ascii="Arial" w:hAnsi="Arial" w:cs="Arial"/>
          <w:color w:val="000000" w:themeColor="text1"/>
          <w:sz w:val="22"/>
          <w:szCs w:val="22"/>
        </w:rPr>
        <w:instrText xml:space="preserve"> ADDIN ZOTERO_ITEM CSL_CITATION {"citationID":"lHT1N6CQ","properties":{"formattedCitation":"(Bushnell 2014)","plainCitation":"(Bushnell 2014)","noteIndex":0},"citationItems":[{"id":2124,"uris":["http://zotero.org/groups/2444007/items/TMRRHSJ5"],"uri":["http://zotero.org/groups/2444007/items/TMRRHSJ5"],"itemData":{"id":2124,"type":"article-journal","title":"BBMap: A Fast, Accurate, Splice-Aware Aligner","URL":"https://www.osti.gov/biblio/1241166","author":[{"family":"Bushnell","given":"Brian"}],"issued":{"date-parts":[["2014"]]}}}],"schema":"https://github.com/citation-style-language/schema/raw/master/csl-citation.json"} </w:instrText>
      </w:r>
      <w:r w:rsidR="00FE20A6">
        <w:rPr>
          <w:rFonts w:ascii="Arial" w:hAnsi="Arial" w:cs="Arial"/>
          <w:color w:val="000000" w:themeColor="text1"/>
          <w:sz w:val="22"/>
          <w:szCs w:val="22"/>
        </w:rPr>
        <w:fldChar w:fldCharType="separate"/>
      </w:r>
      <w:r w:rsidR="00FE20A6">
        <w:rPr>
          <w:rFonts w:ascii="Arial" w:hAnsi="Arial" w:cs="Arial"/>
          <w:noProof/>
          <w:color w:val="000000" w:themeColor="text1"/>
          <w:sz w:val="22"/>
          <w:szCs w:val="22"/>
        </w:rPr>
        <w:t>(Bushnell 2014)</w:t>
      </w:r>
      <w:r w:rsidR="00FE20A6">
        <w:rPr>
          <w:rFonts w:ascii="Arial" w:hAnsi="Arial" w:cs="Arial"/>
          <w:color w:val="000000" w:themeColor="text1"/>
          <w:sz w:val="22"/>
          <w:szCs w:val="22"/>
        </w:rPr>
        <w:fldChar w:fldCharType="end"/>
      </w:r>
      <w:r>
        <w:rPr>
          <w:rFonts w:ascii="Arial" w:hAnsi="Arial" w:cs="Arial"/>
          <w:color w:val="000000" w:themeColor="text1"/>
          <w:sz w:val="22"/>
          <w:szCs w:val="22"/>
        </w:rPr>
        <w:t xml:space="preserve">to determine the read depth. </w:t>
      </w:r>
      <w:r w:rsidR="0006028F">
        <w:rPr>
          <w:rFonts w:ascii="Arial" w:hAnsi="Arial" w:cs="Arial"/>
          <w:color w:val="000000" w:themeColor="text1"/>
          <w:sz w:val="22"/>
          <w:szCs w:val="22"/>
        </w:rPr>
        <w:t>For both the genomes we had</w:t>
      </w:r>
      <w:r w:rsidR="00E510C3">
        <w:rPr>
          <w:rFonts w:ascii="Arial" w:hAnsi="Arial" w:cs="Arial"/>
          <w:color w:val="000000" w:themeColor="text1"/>
          <w:sz w:val="22"/>
          <w:szCs w:val="22"/>
        </w:rPr>
        <w:t xml:space="preserve"> </w:t>
      </w:r>
      <w:r w:rsidR="00E510C3">
        <w:rPr>
          <w:rFonts w:ascii="Arial" w:hAnsi="Arial" w:cs="Arial"/>
          <w:color w:val="000000" w:themeColor="text1"/>
          <w:sz w:val="22"/>
          <w:szCs w:val="22"/>
        </w:rPr>
        <w:t>a</w:t>
      </w:r>
      <w:r w:rsidR="0006028F">
        <w:rPr>
          <w:rFonts w:ascii="Arial" w:hAnsi="Arial" w:cs="Arial"/>
          <w:color w:val="000000" w:themeColor="text1"/>
          <w:sz w:val="22"/>
          <w:szCs w:val="22"/>
        </w:rPr>
        <w:t xml:space="preserve"> </w:t>
      </w:r>
      <w:r w:rsidR="00E510C3">
        <w:rPr>
          <w:rFonts w:ascii="Arial" w:hAnsi="Arial" w:cs="Arial"/>
          <w:color w:val="000000" w:themeColor="text1"/>
          <w:sz w:val="22"/>
          <w:szCs w:val="22"/>
        </w:rPr>
        <w:t>22-</w:t>
      </w:r>
      <w:r w:rsidR="00E510C3">
        <w:rPr>
          <w:rFonts w:ascii="Arial" w:hAnsi="Arial" w:cs="Arial"/>
          <w:color w:val="000000" w:themeColor="text1"/>
          <w:sz w:val="22"/>
          <w:szCs w:val="22"/>
        </w:rPr>
        <w:t>25</w:t>
      </w:r>
      <w:r w:rsidR="00874CB2">
        <w:rPr>
          <w:rFonts w:ascii="Arial" w:hAnsi="Arial" w:cs="Arial"/>
          <w:color w:val="000000" w:themeColor="text1"/>
          <w:sz w:val="22"/>
          <w:szCs w:val="22"/>
        </w:rPr>
        <w:t>X</w:t>
      </w:r>
      <w:r w:rsidR="00E510C3">
        <w:rPr>
          <w:rFonts w:ascii="Arial" w:hAnsi="Arial" w:cs="Arial"/>
          <w:color w:val="000000" w:themeColor="text1"/>
          <w:sz w:val="22"/>
          <w:szCs w:val="22"/>
        </w:rPr>
        <w:t xml:space="preserve"> coverage depth across the whole genome with 1200-1300 mapped reads.</w:t>
      </w:r>
    </w:p>
    <w:p w14:paraId="3D213FB5" w14:textId="77777777" w:rsidR="00AF2DDD" w:rsidRPr="00BC2FD0" w:rsidRDefault="00AF2DDD" w:rsidP="00E55588">
      <w:pPr>
        <w:adjustRightInd w:val="0"/>
        <w:snapToGrid w:val="0"/>
        <w:spacing w:line="480" w:lineRule="auto"/>
        <w:jc w:val="both"/>
        <w:rPr>
          <w:rFonts w:ascii="Arial" w:hAnsi="Arial" w:cs="Arial"/>
          <w:color w:val="000000" w:themeColor="text1"/>
          <w:sz w:val="22"/>
          <w:szCs w:val="22"/>
        </w:rPr>
      </w:pPr>
    </w:p>
    <w:p w14:paraId="37C86301" w14:textId="046A8403" w:rsidR="006A7ED0" w:rsidRPr="00BC2FD0" w:rsidRDefault="0000453B" w:rsidP="00E55588">
      <w:pPr>
        <w:adjustRightInd w:val="0"/>
        <w:snapToGrid w:val="0"/>
        <w:spacing w:line="480" w:lineRule="auto"/>
        <w:jc w:val="both"/>
        <w:rPr>
          <w:rFonts w:ascii="Arial" w:hAnsi="Arial" w:cs="Arial"/>
          <w:i/>
          <w:iCs/>
          <w:color w:val="000000" w:themeColor="text1"/>
          <w:sz w:val="22"/>
          <w:szCs w:val="22"/>
          <w:u w:val="single"/>
        </w:rPr>
      </w:pPr>
      <w:r w:rsidRPr="00BC2FD0">
        <w:rPr>
          <w:rFonts w:ascii="Arial" w:hAnsi="Arial" w:cs="Arial"/>
          <w:i/>
          <w:iCs/>
          <w:color w:val="000000" w:themeColor="text1"/>
          <w:sz w:val="22"/>
          <w:szCs w:val="22"/>
          <w:u w:val="single"/>
        </w:rPr>
        <w:t>C</w:t>
      </w:r>
      <w:r w:rsidR="00295919" w:rsidRPr="00BC2FD0">
        <w:rPr>
          <w:rFonts w:ascii="Arial" w:hAnsi="Arial" w:cs="Arial"/>
          <w:i/>
          <w:iCs/>
          <w:color w:val="000000" w:themeColor="text1"/>
          <w:sz w:val="22"/>
          <w:szCs w:val="22"/>
          <w:u w:val="single"/>
        </w:rPr>
        <w:t>2</w:t>
      </w:r>
      <w:r w:rsidRPr="00BC2FD0">
        <w:rPr>
          <w:rFonts w:ascii="Arial" w:hAnsi="Arial" w:cs="Arial"/>
          <w:i/>
          <w:iCs/>
          <w:color w:val="000000" w:themeColor="text1"/>
          <w:sz w:val="22"/>
          <w:szCs w:val="22"/>
          <w:u w:val="single"/>
        </w:rPr>
        <w:t>.</w:t>
      </w:r>
      <w:r w:rsidRPr="00BC2FD0">
        <w:rPr>
          <w:rFonts w:ascii="Arial" w:hAnsi="Arial" w:cs="Arial"/>
          <w:i/>
          <w:iCs/>
          <w:color w:val="000000" w:themeColor="text1"/>
          <w:sz w:val="22"/>
          <w:szCs w:val="22"/>
          <w:u w:val="single"/>
        </w:rPr>
        <w:tab/>
        <w:t xml:space="preserve">New bat associated papillomaviruses cluster with </w:t>
      </w:r>
      <w:r w:rsidR="00130EB7" w:rsidRPr="00BC2FD0">
        <w:rPr>
          <w:rFonts w:ascii="Arial" w:hAnsi="Arial" w:cs="Arial"/>
          <w:i/>
          <w:iCs/>
          <w:color w:val="000000" w:themeColor="text1"/>
          <w:sz w:val="22"/>
          <w:szCs w:val="22"/>
          <w:u w:val="single"/>
        </w:rPr>
        <w:t>previously identified</w:t>
      </w:r>
      <w:r w:rsidRPr="00BC2FD0">
        <w:rPr>
          <w:rFonts w:ascii="Arial" w:hAnsi="Arial" w:cs="Arial"/>
          <w:i/>
          <w:iCs/>
          <w:color w:val="000000" w:themeColor="text1"/>
          <w:sz w:val="22"/>
          <w:szCs w:val="22"/>
          <w:u w:val="single"/>
        </w:rPr>
        <w:t xml:space="preserve"> Chiropteran viruses</w:t>
      </w:r>
    </w:p>
    <w:p w14:paraId="23BABD4D" w14:textId="32996107" w:rsidR="00F03B5E" w:rsidRPr="00BC2FD0" w:rsidRDefault="0000453B" w:rsidP="00E55588">
      <w:pPr>
        <w:pStyle w:val="NormalWeb"/>
        <w:shd w:val="clear" w:color="auto" w:fill="FFFFFF"/>
        <w:adjustRightInd w:val="0"/>
        <w:snapToGrid w:val="0"/>
        <w:spacing w:before="0" w:beforeAutospacing="0" w:after="0" w:afterAutospacing="0" w:line="480" w:lineRule="auto"/>
        <w:jc w:val="both"/>
        <w:rPr>
          <w:rFonts w:ascii="Arial" w:hAnsi="Arial" w:cs="Arial"/>
          <w:color w:val="000000" w:themeColor="text1"/>
          <w:sz w:val="22"/>
          <w:szCs w:val="22"/>
        </w:rPr>
      </w:pPr>
      <w:r w:rsidRPr="00BC2FD0">
        <w:rPr>
          <w:rFonts w:ascii="Arial" w:hAnsi="Arial" w:cs="Arial"/>
          <w:color w:val="000000" w:themeColor="text1"/>
          <w:sz w:val="22"/>
          <w:szCs w:val="22"/>
        </w:rPr>
        <w:t xml:space="preserve">Using a metagenomics approach, we </w:t>
      </w:r>
      <w:r w:rsidR="006300E0">
        <w:rPr>
          <w:rFonts w:ascii="Arial" w:hAnsi="Arial" w:cs="Arial"/>
          <w:color w:val="000000" w:themeColor="text1"/>
          <w:sz w:val="22"/>
          <w:szCs w:val="22"/>
        </w:rPr>
        <w:t>determined the genomes of</w:t>
      </w:r>
      <w:r w:rsidR="006300E0" w:rsidRPr="00BC2FD0">
        <w:rPr>
          <w:rFonts w:ascii="Arial" w:hAnsi="Arial" w:cs="Arial"/>
          <w:color w:val="000000" w:themeColor="text1"/>
          <w:sz w:val="22"/>
          <w:szCs w:val="22"/>
        </w:rPr>
        <w:t xml:space="preserve"> </w:t>
      </w:r>
      <w:r w:rsidRPr="00BC2FD0">
        <w:rPr>
          <w:rFonts w:ascii="Arial" w:hAnsi="Arial" w:cs="Arial"/>
          <w:color w:val="000000" w:themeColor="text1"/>
          <w:sz w:val="22"/>
          <w:szCs w:val="22"/>
        </w:rPr>
        <w:t xml:space="preserve">two novel circular dsDNA </w:t>
      </w:r>
      <w:r w:rsidR="001456EA">
        <w:rPr>
          <w:rFonts w:ascii="Arial" w:hAnsi="Arial" w:cs="Arial"/>
          <w:color w:val="000000" w:themeColor="text1"/>
          <w:sz w:val="22"/>
          <w:szCs w:val="22"/>
        </w:rPr>
        <w:t>viruses</w:t>
      </w:r>
      <w:r w:rsidRPr="00BC2FD0">
        <w:rPr>
          <w:rFonts w:ascii="Arial" w:hAnsi="Arial" w:cs="Arial"/>
          <w:color w:val="000000" w:themeColor="text1"/>
          <w:sz w:val="22"/>
          <w:szCs w:val="22"/>
        </w:rPr>
        <w:t>.</w:t>
      </w:r>
      <w:r w:rsidRPr="00BC2FD0">
        <w:rPr>
          <w:rFonts w:ascii="Arial" w:hAnsi="Arial" w:cs="Arial"/>
          <w:color w:val="000000" w:themeColor="text1"/>
          <w:sz w:val="22"/>
          <w:szCs w:val="22"/>
        </w:rPr>
        <w:t xml:space="preserve"> The open reading frames of these putative new viruses were determined using </w:t>
      </w:r>
      <w:proofErr w:type="spellStart"/>
      <w:r w:rsidRPr="00BC2FD0">
        <w:rPr>
          <w:rFonts w:ascii="Arial" w:hAnsi="Arial" w:cs="Arial"/>
          <w:color w:val="000000" w:themeColor="text1"/>
          <w:sz w:val="22"/>
          <w:szCs w:val="22"/>
        </w:rPr>
        <w:t>PuMA</w:t>
      </w:r>
      <w:proofErr w:type="spellEnd"/>
      <w:r w:rsidRPr="00BC2FD0">
        <w:rPr>
          <w:rFonts w:ascii="Arial" w:hAnsi="Arial" w:cs="Arial"/>
          <w:color w:val="000000" w:themeColor="text1"/>
          <w:sz w:val="22"/>
          <w:szCs w:val="22"/>
        </w:rPr>
        <w:t xml:space="preserve"> (Pace et al., 2020). This analysis identified the typical papillomavirus open reading frames (E6, E7, E1, E2, L1, and L2</w:t>
      </w:r>
      <w:r w:rsidR="009151D8" w:rsidRPr="00BC2FD0">
        <w:rPr>
          <w:rFonts w:ascii="Arial" w:hAnsi="Arial" w:cs="Arial"/>
          <w:color w:val="000000" w:themeColor="text1"/>
          <w:sz w:val="22"/>
          <w:szCs w:val="22"/>
        </w:rPr>
        <w:t>)</w:t>
      </w:r>
      <w:r w:rsidR="00D06033" w:rsidRPr="00BC2FD0">
        <w:rPr>
          <w:rFonts w:ascii="Arial" w:hAnsi="Arial" w:cs="Arial"/>
          <w:color w:val="000000" w:themeColor="text1"/>
          <w:sz w:val="22"/>
          <w:szCs w:val="22"/>
        </w:rPr>
        <w:t xml:space="preserve"> and the spliced E1^E4 and E8^E2 mRNAs</w:t>
      </w:r>
      <w:r w:rsidRPr="00BC2FD0">
        <w:rPr>
          <w:rFonts w:ascii="Arial" w:hAnsi="Arial" w:cs="Arial"/>
          <w:color w:val="000000" w:themeColor="text1"/>
          <w:sz w:val="22"/>
          <w:szCs w:val="22"/>
        </w:rPr>
        <w:t xml:space="preserve">), suggesting that we recovered the genomes of two </w:t>
      </w:r>
      <w:r w:rsidR="00D06033" w:rsidRPr="00BC2FD0">
        <w:rPr>
          <w:rFonts w:ascii="Arial" w:hAnsi="Arial" w:cs="Arial"/>
          <w:color w:val="000000" w:themeColor="text1"/>
          <w:sz w:val="22"/>
          <w:szCs w:val="22"/>
        </w:rPr>
        <w:t>papillomaviruses</w:t>
      </w:r>
      <w:r w:rsidRPr="00BC2FD0">
        <w:rPr>
          <w:rFonts w:ascii="Arial" w:hAnsi="Arial" w:cs="Arial"/>
          <w:color w:val="000000" w:themeColor="text1"/>
          <w:sz w:val="22"/>
          <w:szCs w:val="22"/>
        </w:rPr>
        <w:t xml:space="preserve"> associated with Mexican free-tailed bats</w:t>
      </w:r>
      <w:r w:rsidR="00D06033" w:rsidRPr="00BC2FD0">
        <w:rPr>
          <w:rFonts w:ascii="Arial" w:hAnsi="Arial" w:cs="Arial"/>
          <w:color w:val="000000" w:themeColor="text1"/>
          <w:sz w:val="22"/>
          <w:szCs w:val="22"/>
        </w:rPr>
        <w:t xml:space="preserve"> (</w:t>
      </w:r>
      <w:proofErr w:type="spellStart"/>
      <w:r w:rsidR="00D06033" w:rsidRPr="00BC2FD0">
        <w:rPr>
          <w:rFonts w:ascii="Arial" w:hAnsi="Arial" w:cs="Arial"/>
          <w:i/>
          <w:iCs/>
          <w:sz w:val="22"/>
          <w:szCs w:val="22"/>
        </w:rPr>
        <w:t>Tadarida</w:t>
      </w:r>
      <w:proofErr w:type="spellEnd"/>
      <w:r w:rsidR="00D06033" w:rsidRPr="00BC2FD0">
        <w:rPr>
          <w:rFonts w:ascii="Arial" w:hAnsi="Arial" w:cs="Arial"/>
          <w:i/>
          <w:iCs/>
          <w:sz w:val="22"/>
          <w:szCs w:val="22"/>
        </w:rPr>
        <w:t xml:space="preserve"> </w:t>
      </w:r>
      <w:proofErr w:type="spellStart"/>
      <w:r w:rsidR="00D06033" w:rsidRPr="00BC2FD0">
        <w:rPr>
          <w:rFonts w:ascii="Arial" w:hAnsi="Arial" w:cs="Arial"/>
          <w:i/>
          <w:iCs/>
          <w:sz w:val="22"/>
          <w:szCs w:val="22"/>
        </w:rPr>
        <w:t>brasiliensis</w:t>
      </w:r>
      <w:proofErr w:type="spellEnd"/>
      <w:r w:rsidR="00D06033" w:rsidRPr="00BC2FD0">
        <w:rPr>
          <w:rFonts w:ascii="Arial" w:hAnsi="Arial" w:cs="Arial"/>
          <w:color w:val="000000" w:themeColor="text1"/>
          <w:sz w:val="22"/>
          <w:szCs w:val="22"/>
        </w:rPr>
        <w:t>)</w:t>
      </w:r>
      <w:r w:rsidRPr="00BC2FD0">
        <w:rPr>
          <w:rFonts w:ascii="Arial" w:hAnsi="Arial" w:cs="Arial"/>
          <w:color w:val="000000" w:themeColor="text1"/>
          <w:sz w:val="22"/>
          <w:szCs w:val="22"/>
        </w:rPr>
        <w:t xml:space="preserve">. </w:t>
      </w:r>
      <w:r w:rsidR="00D01E15" w:rsidRPr="00BC2FD0">
        <w:rPr>
          <w:rFonts w:ascii="Arial" w:hAnsi="Arial" w:cs="Arial"/>
          <w:sz w:val="22"/>
          <w:szCs w:val="22"/>
        </w:rPr>
        <w:t xml:space="preserve">The current papillomavirus taxonomy is based on sequence </w:t>
      </w:r>
      <w:r w:rsidR="00874CB2">
        <w:rPr>
          <w:rFonts w:ascii="Arial" w:hAnsi="Arial" w:cs="Arial"/>
          <w:sz w:val="22"/>
          <w:szCs w:val="22"/>
        </w:rPr>
        <w:t>identity</w:t>
      </w:r>
      <w:r w:rsidR="00874CB2" w:rsidRPr="00BC2FD0">
        <w:rPr>
          <w:rFonts w:ascii="Arial" w:hAnsi="Arial" w:cs="Arial"/>
          <w:sz w:val="22"/>
          <w:szCs w:val="22"/>
        </w:rPr>
        <w:t xml:space="preserve"> </w:t>
      </w:r>
      <w:r w:rsidR="00D01E15" w:rsidRPr="00BC2FD0">
        <w:rPr>
          <w:rFonts w:ascii="Arial" w:hAnsi="Arial" w:cs="Arial"/>
          <w:sz w:val="22"/>
          <w:szCs w:val="22"/>
        </w:rPr>
        <w:t>across the L1 open reading frame. If two viruses share more than 60%, they fall into the same genus. Species within a genus group viral ‘types’ that share between 70 and 90% sequence identity.</w:t>
      </w:r>
      <w:r w:rsidR="00D01E15" w:rsidRPr="00BC2FD0">
        <w:rPr>
          <w:rFonts w:ascii="Arial" w:hAnsi="Arial" w:cs="Arial"/>
          <w:color w:val="000000" w:themeColor="text1"/>
          <w:sz w:val="22"/>
          <w:szCs w:val="22"/>
        </w:rPr>
        <w:t xml:space="preserve"> </w:t>
      </w:r>
      <w:r w:rsidRPr="00BC2FD0">
        <w:rPr>
          <w:rFonts w:ascii="Arial" w:hAnsi="Arial" w:cs="Arial"/>
          <w:color w:val="000000" w:themeColor="text1"/>
          <w:sz w:val="22"/>
          <w:szCs w:val="22"/>
        </w:rPr>
        <w:t>A new papillomavirus type shares less than 90% sequence identity with other viruses</w:t>
      </w:r>
      <w:r w:rsidR="00D06033" w:rsidRPr="00BC2FD0">
        <w:rPr>
          <w:rFonts w:ascii="Arial" w:hAnsi="Arial" w:cs="Arial"/>
          <w:color w:val="000000" w:themeColor="text1"/>
          <w:sz w:val="22"/>
          <w:szCs w:val="22"/>
        </w:rPr>
        <w:t xml:space="preserve"> </w:t>
      </w:r>
      <w:r w:rsidR="00D06033" w:rsidRPr="00BC2FD0">
        <w:rPr>
          <w:rFonts w:ascii="Arial" w:hAnsi="Arial" w:cs="Arial"/>
          <w:color w:val="000000" w:themeColor="text1"/>
          <w:sz w:val="22"/>
          <w:szCs w:val="22"/>
        </w:rPr>
        <w:fldChar w:fldCharType="begin"/>
      </w:r>
      <w:r w:rsidR="00D06033" w:rsidRPr="00BC2FD0">
        <w:rPr>
          <w:rFonts w:ascii="Arial" w:hAnsi="Arial" w:cs="Arial"/>
          <w:color w:val="000000" w:themeColor="text1"/>
          <w:sz w:val="22"/>
          <w:szCs w:val="22"/>
        </w:rPr>
        <w:instrText xml:space="preserve"> ADDIN ZOTERO_ITEM CSL_CITATION {"citationID":"b8YjNHz0","properties":{"formattedCitation":"(Van Doorslaer et al. 2018; Bernard et al. 2010; de Villiers et al. 2004)","plainCitation":"(Van Doorslaer et al. 2018; Bernard et al. 2010; de Villiers et al. 2004)","noteIndex":0},"citationItems":[{"id":235,"uris":["http://zotero.org/groups/2273325/items/WKRXFXS9"],"uri":["http://zotero.org/groups/2273325/items/WKRXFXS9"],"itemData":{"id":235,"type":"article-journal","abstract":"The Papillomaviridae is a family of small, non-enveloped viruses with double-stranded DNA genomes of 5 748 to 8 607 bp. Their classification is based on pairwise nucleotide sequence identity across the L1 open reading frame. Members of the Papillomaviridae primarily infect mucosal and keratinised epithelia, and have been isolated from fish, reptiles, birds and mammals. Despite a long co-evolutionary history with their hosts, some papillomaviruses are pathogens of their natural host species. This is a summary of the International Committee on Taxonomy of Viruses (ICTV) Report on the taxonomy of the Papillomaviridae, which is available at http://www.ictv.global/report/papillomaviridae.","container-title":"The Journal of General Virology","DOI":"10.1099/jgv.0.001105","ISSN":"1465-2099","issue":"8","journalAbbreviation":"J. Gen. Virol.","language":"eng","note":"PMID: 29927370\nPMCID: PMC6171710","page":"989-990","source":"PubMed","title":"ICTV Virus Taxonomy Profile: Papillomaviridae","title-short":"ICTV Virus Taxonomy Profile","volume":"99","author":[{"family":"Van Doorslaer","given":"Koenraad"},{"family":"Chen","given":"Zigui"},{"family":"Bernard","given":"Hans-Ulrich"},{"family":"Chan","given":"Paul K. S."},{"family":"DeSalle","given":"Rob"},{"family":"Dillner","given":"Joakim"},{"family":"Forslund","given":"Ola"},{"family":"Haga","given":"Takeshi"},{"family":"McBride","given":"Alison A."},{"family":"Villa","given":"Luisa L."},{"family":"Burk","given":"Robert D."},{"family":"Ictv Report Consortium","given":"null"}],"issued":{"date-parts":[["2018"]]}}},{"id":194,"uris":["http://zotero.org/groups/2273325/items/INVKIKDD"],"uri":["http://zotero.org/groups/2273325/items/INVKIKDD"],"itemData":{"id":194,"type":"article-journal","abstract":"We present an expansion of the classification of the family Papillomaviridae, which now contains 29 genera formed by 189 papillomavirus (PV) types isolated from humans (120 types), non-human mammals, birds and reptiles (64, 3 and 2 types, respectively). To accommodate the number of PV genera exceeding the Greek alphabet, the prefix \"dyo\" is used, continuing after the Omega-PVs with Dyodelta-PVs. The current set of human PVs is contained within five genera, whereas mammalian, avian and reptile PVs are contained within 20, 3 and 1 genera, respectively. We propose standardizations to the names of a number of animal PVs. As prerequisite for a coherent nomenclature of animal PVs, we propose founding a reference center for animal PVs. We discuss that based on emerging species concepts derived from genome sequences, PV types could be promoted to the taxonomic level of species, but we do not recommend implementing this change at the current time.","container-title":"Virology","DOI":"10.1016/j.virol.2010.02.002","ISSN":"1096-0341","issue":"1","journalAbbreviation":"Virology","language":"eng","note":"PMID: 20206957\nPMCID: PMC3400342","page":"70-79","source":"PubMed","title":"Classification of papillomaviruses (PVs) based on 189 PV types and proposal of taxonomic amendments","volume":"401","author":[{"family":"Bernard","given":"Hans-Ulrich"},{"family":"Burk","given":"Robert D."},{"family":"Chen","given":"Zigui"},{"family":"Doorslaer","given":"Koenraad","non-dropping-particle":"van"},{"family":"Hausen","given":"Harald","non-dropping-particle":"zur"},{"family":"Villiers","given":"Ethel-Michele","non-dropping-particle":"de"}],"issued":{"date-parts":[["2010",5,25]]}}},{"id":1917,"uris":["http://zotero.org/groups/2444007/items/NI4XZZJC"],"uri":["http://zotero.org/groups/2444007/items/NI4XZZJC"],"itemData":{"id":1917,"type":"article-journal","abstract":"One hundred eighteen papillomavirus (PV) types have been completely described, and a yet higher number of presumed new types have been detected by preliminary data such as subgenomic amplicons. The classification of this diverse group of viruses, which include important human pathogens, has been debated for three decades. This article describes the higher-order PV taxonomy following the general criteria established by the International Committee on the Taxonomy of Viruses (ICTV), reviews the literature of the lower order taxa, lists all known \"PV types\", and interprets their phylogenetic relationship. PVs are a taxonomic family of their own, Papillomaviridae, unrelated to the polyomaviruses. Higher-order phylogenetic assemblages of PV types, such as the \"genital human PVs\", are considered a genus, the latter group, for example, the genus \"Alpha-Papillomavirus\". Lower-order assemblages of PV types within each genus are treated as species because they are phylogenetically closely related, but while they have distinct genomic sequences, they have identical or very similar biological or pathological properties. The taxonomic status of PV types, subtypes, and variants remains unchanged and is based on the traditional criteria that the sequence of their L1 genes should be at least 10%, 2-10%, and maximally 2% dissimilar from one another.","container-title":"Virology","DOI":"10.1016/j.virol.2004.03.033","ISSN":"0042-6822","issue":"1","journalAbbreviation":"Virology","language":"eng","note":"PMID: 15183049","page":"17-27","source":"PubMed","title":"Classification of papillomaviruses","volume":"324","author":[{"family":"Villiers","given":"Ethel-Michele","non-dropping-particle":"de"},{"family":"Fauquet","given":"Claude"},{"family":"Broker","given":"Thomas R."},{"family":"Bernard","given":"Hans-Ulrich"},{"family":"Hausen","given":"Harald","non-dropping-particle":"zur"}],"issued":{"date-parts":[["2004",6,20]]}}}],"schema":"https://github.com/citation-style-language/schema/raw/master/csl-citation.json"} </w:instrText>
      </w:r>
      <w:r w:rsidR="00D06033" w:rsidRPr="00BC2FD0">
        <w:rPr>
          <w:rFonts w:ascii="Arial" w:hAnsi="Arial" w:cs="Arial"/>
          <w:color w:val="000000" w:themeColor="text1"/>
          <w:sz w:val="22"/>
          <w:szCs w:val="22"/>
        </w:rPr>
        <w:fldChar w:fldCharType="separate"/>
      </w:r>
      <w:r w:rsidR="00D06033" w:rsidRPr="00BC2FD0">
        <w:rPr>
          <w:rFonts w:ascii="Arial" w:hAnsi="Arial" w:cs="Arial"/>
          <w:noProof/>
          <w:color w:val="000000" w:themeColor="text1"/>
          <w:sz w:val="22"/>
          <w:szCs w:val="22"/>
        </w:rPr>
        <w:t>(Van Doorslaer et al. 2018; Bernard et al. 2010; de Villiers et al. 2004)</w:t>
      </w:r>
      <w:r w:rsidR="00D06033" w:rsidRPr="00BC2FD0">
        <w:rPr>
          <w:rFonts w:ascii="Arial" w:hAnsi="Arial" w:cs="Arial"/>
          <w:color w:val="000000" w:themeColor="text1"/>
          <w:sz w:val="22"/>
          <w:szCs w:val="22"/>
        </w:rPr>
        <w:fldChar w:fldCharType="end"/>
      </w:r>
      <w:r w:rsidRPr="00BC2FD0">
        <w:rPr>
          <w:rFonts w:ascii="Arial" w:hAnsi="Arial" w:cs="Arial"/>
          <w:color w:val="000000" w:themeColor="text1"/>
          <w:sz w:val="22"/>
          <w:szCs w:val="22"/>
        </w:rPr>
        <w:t xml:space="preserve">. </w:t>
      </w:r>
      <w:r w:rsidR="00D06033" w:rsidRPr="00BC2FD0">
        <w:rPr>
          <w:rFonts w:ascii="Arial" w:hAnsi="Arial" w:cs="Arial"/>
          <w:color w:val="000000" w:themeColor="text1"/>
          <w:sz w:val="22"/>
          <w:szCs w:val="22"/>
        </w:rPr>
        <w:t>B</w:t>
      </w:r>
      <w:r w:rsidRPr="00BC2FD0">
        <w:rPr>
          <w:rFonts w:ascii="Arial" w:hAnsi="Arial" w:cs="Arial"/>
          <w:color w:val="000000" w:themeColor="text1"/>
          <w:sz w:val="22"/>
          <w:szCs w:val="22"/>
        </w:rPr>
        <w:t>oth identified viruses share less than 90% identity with their closest relatives (</w:t>
      </w:r>
      <w:r w:rsidR="00B0179C" w:rsidRPr="00BC2FD0">
        <w:rPr>
          <w:rFonts w:ascii="Arial" w:hAnsi="Arial" w:cs="Arial"/>
          <w:b/>
          <w:bCs/>
          <w:color w:val="000000" w:themeColor="text1"/>
          <w:sz w:val="22"/>
          <w:szCs w:val="22"/>
        </w:rPr>
        <w:t xml:space="preserve">Figure </w:t>
      </w:r>
      <w:r w:rsidR="007034DD" w:rsidRPr="00BC2FD0">
        <w:rPr>
          <w:rFonts w:ascii="Arial" w:hAnsi="Arial" w:cs="Arial"/>
          <w:b/>
          <w:bCs/>
          <w:color w:val="000000" w:themeColor="text1"/>
          <w:sz w:val="22"/>
          <w:szCs w:val="22"/>
        </w:rPr>
        <w:t>1B</w:t>
      </w:r>
      <w:r w:rsidRPr="00BC2FD0">
        <w:rPr>
          <w:rFonts w:ascii="Arial" w:hAnsi="Arial" w:cs="Arial"/>
          <w:color w:val="000000" w:themeColor="text1"/>
          <w:sz w:val="22"/>
          <w:szCs w:val="22"/>
        </w:rPr>
        <w:t>)</w:t>
      </w:r>
      <w:r w:rsidR="00D06033" w:rsidRPr="00BC2FD0">
        <w:rPr>
          <w:rFonts w:ascii="Arial" w:hAnsi="Arial" w:cs="Arial"/>
          <w:color w:val="000000" w:themeColor="text1"/>
          <w:sz w:val="22"/>
          <w:szCs w:val="22"/>
        </w:rPr>
        <w:t>. In consultation with the international animal papillomavirus reference center</w:t>
      </w:r>
      <w:r w:rsidRPr="00BC2FD0">
        <w:rPr>
          <w:rFonts w:ascii="Arial" w:hAnsi="Arial" w:cs="Arial"/>
          <w:color w:val="000000" w:themeColor="text1"/>
          <w:sz w:val="22"/>
          <w:szCs w:val="22"/>
        </w:rPr>
        <w:t xml:space="preserve"> </w:t>
      </w:r>
      <w:r w:rsidR="00D06033" w:rsidRPr="00BC2FD0">
        <w:rPr>
          <w:rFonts w:ascii="Arial" w:hAnsi="Arial" w:cs="Arial"/>
          <w:color w:val="000000" w:themeColor="text1"/>
          <w:sz w:val="22"/>
          <w:szCs w:val="22"/>
        </w:rPr>
        <w:fldChar w:fldCharType="begin"/>
      </w:r>
      <w:r w:rsidR="00D06033" w:rsidRPr="00BC2FD0">
        <w:rPr>
          <w:rFonts w:ascii="Arial" w:hAnsi="Arial" w:cs="Arial"/>
          <w:color w:val="000000" w:themeColor="text1"/>
          <w:sz w:val="22"/>
          <w:szCs w:val="22"/>
        </w:rPr>
        <w:instrText xml:space="preserve"> ADDIN ZOTERO_ITEM CSL_CITATION {"citationID":"ho383SPd","properties":{"formattedCitation":"(Van Doorslaer and Dillner 2019)","plainCitation":"(Van Doorslaer and Dillner 2019)","noteIndex":0},"citationItems":[{"id":101,"uris":["http://zotero.org/groups/2273325/items/F2C3VPCT"],"uri":["http://zotero.org/groups/2273325/items/F2C3VPCT"],"itemData":{"id":101,"type":"article-journal","abstract":"The Papillomaviridae is a family of DNA viruses [...].","container-title":"Viruses","DOI":"10.3390/v11010055","ISSN":"1999-4915","issue":"1","journalAbbreviation":"Viruses","language":"eng","note":"PMID: 30646493","source":"PubMed","title":"The Launch of an International Animal Papillomavirus Reference Center","volume":"11","author":[{"family":"Van Doorslaer","given":"Koenraad"},{"family":"Dillner","given":"Joakim"}],"issued":{"date-parts":[["2019",1,14]]}}}],"schema":"https://github.com/citation-style-language/schema/raw/master/csl-citation.json"} </w:instrText>
      </w:r>
      <w:r w:rsidR="00D06033" w:rsidRPr="00BC2FD0">
        <w:rPr>
          <w:rFonts w:ascii="Arial" w:hAnsi="Arial" w:cs="Arial"/>
          <w:color w:val="000000" w:themeColor="text1"/>
          <w:sz w:val="22"/>
          <w:szCs w:val="22"/>
        </w:rPr>
        <w:fldChar w:fldCharType="separate"/>
      </w:r>
      <w:r w:rsidR="00D06033" w:rsidRPr="00BC2FD0">
        <w:rPr>
          <w:rFonts w:ascii="Arial" w:hAnsi="Arial" w:cs="Arial"/>
          <w:noProof/>
          <w:color w:val="000000" w:themeColor="text1"/>
          <w:sz w:val="22"/>
          <w:szCs w:val="22"/>
        </w:rPr>
        <w:t>(Van Doorslaer and Dillner 2019)</w:t>
      </w:r>
      <w:r w:rsidR="00D06033" w:rsidRPr="00BC2FD0">
        <w:rPr>
          <w:rFonts w:ascii="Arial" w:hAnsi="Arial" w:cs="Arial"/>
          <w:color w:val="000000" w:themeColor="text1"/>
          <w:sz w:val="22"/>
          <w:szCs w:val="22"/>
        </w:rPr>
        <w:fldChar w:fldCharType="end"/>
      </w:r>
      <w:r w:rsidR="00D06033" w:rsidRPr="00BC2FD0">
        <w:rPr>
          <w:rFonts w:ascii="Arial" w:hAnsi="Arial" w:cs="Arial"/>
          <w:color w:val="000000" w:themeColor="text1"/>
          <w:sz w:val="22"/>
          <w:szCs w:val="22"/>
        </w:rPr>
        <w:t xml:space="preserve">, </w:t>
      </w:r>
      <w:r w:rsidRPr="00BC2FD0">
        <w:rPr>
          <w:rFonts w:ascii="Arial" w:hAnsi="Arial" w:cs="Arial"/>
          <w:color w:val="000000" w:themeColor="text1"/>
          <w:sz w:val="22"/>
          <w:szCs w:val="22"/>
        </w:rPr>
        <w:t xml:space="preserve">we name </w:t>
      </w:r>
      <w:r w:rsidRPr="00D46BC2">
        <w:rPr>
          <w:rFonts w:ascii="Arial" w:hAnsi="Arial" w:cs="Arial"/>
          <w:color w:val="000000" w:themeColor="text1"/>
          <w:sz w:val="22"/>
          <w:szCs w:val="22"/>
        </w:rPr>
        <w:t>these two novel papillomaviruses TbraPV2 (</w:t>
      </w:r>
      <w:r w:rsidRPr="003A2605">
        <w:rPr>
          <w:rFonts w:ascii="Arial" w:hAnsi="Arial"/>
          <w:i/>
          <w:color w:val="000000" w:themeColor="text1"/>
          <w:sz w:val="22"/>
        </w:rPr>
        <w:t>GenBank #</w:t>
      </w:r>
      <w:r w:rsidRPr="003A2605">
        <w:rPr>
          <w:rFonts w:ascii="Arial" w:hAnsi="Arial"/>
          <w:color w:val="000000" w:themeColor="text1"/>
          <w:sz w:val="22"/>
        </w:rPr>
        <w:t xml:space="preserve"> </w:t>
      </w:r>
      <w:r w:rsidR="00D46BC2" w:rsidRPr="00D46BC2">
        <w:rPr>
          <w:rFonts w:ascii="Arial" w:eastAsiaTheme="minorHAnsi" w:hAnsi="Arial" w:cs="Arial"/>
          <w:color w:val="000000"/>
          <w:sz w:val="22"/>
          <w:szCs w:val="22"/>
        </w:rPr>
        <w:t>MW922427</w:t>
      </w:r>
      <w:r w:rsidRPr="003A2605">
        <w:rPr>
          <w:rFonts w:ascii="Arial" w:hAnsi="Arial"/>
          <w:color w:val="000000" w:themeColor="text1"/>
          <w:sz w:val="22"/>
        </w:rPr>
        <w:t>) and TbraPV3 (</w:t>
      </w:r>
      <w:r w:rsidRPr="003A2605">
        <w:rPr>
          <w:rFonts w:ascii="Arial" w:hAnsi="Arial"/>
          <w:i/>
          <w:color w:val="000000" w:themeColor="text1"/>
          <w:sz w:val="22"/>
        </w:rPr>
        <w:t>GenBank #</w:t>
      </w:r>
      <w:r w:rsidRPr="00D46BC2">
        <w:rPr>
          <w:rFonts w:ascii="Arial" w:hAnsi="Arial" w:cs="Arial"/>
          <w:color w:val="000000" w:themeColor="text1"/>
          <w:sz w:val="22"/>
          <w:szCs w:val="22"/>
        </w:rPr>
        <w:t xml:space="preserve"> </w:t>
      </w:r>
      <w:r w:rsidR="00D46BC2" w:rsidRPr="00D46BC2">
        <w:rPr>
          <w:rFonts w:ascii="Arial" w:eastAsiaTheme="minorHAnsi" w:hAnsi="Arial" w:cs="Arial"/>
          <w:color w:val="000000"/>
          <w:sz w:val="22"/>
          <w:szCs w:val="22"/>
        </w:rPr>
        <w:t>MW922428</w:t>
      </w:r>
      <w:r w:rsidRPr="00D46BC2">
        <w:rPr>
          <w:rFonts w:ascii="Arial" w:hAnsi="Arial" w:cs="Arial"/>
          <w:color w:val="000000" w:themeColor="text1"/>
          <w:sz w:val="22"/>
          <w:szCs w:val="22"/>
        </w:rPr>
        <w:t>), respectively.</w:t>
      </w:r>
      <w:r w:rsidR="0051761A" w:rsidRPr="00D46BC2">
        <w:rPr>
          <w:rFonts w:ascii="Arial" w:hAnsi="Arial" w:cs="Arial"/>
          <w:color w:val="000000" w:themeColor="text1"/>
          <w:sz w:val="22"/>
          <w:szCs w:val="22"/>
        </w:rPr>
        <w:t xml:space="preserve"> </w:t>
      </w:r>
      <w:r w:rsidRPr="00D46BC2">
        <w:rPr>
          <w:rFonts w:ascii="Arial" w:hAnsi="Arial" w:cs="Arial"/>
          <w:color w:val="000000" w:themeColor="text1"/>
          <w:sz w:val="22"/>
          <w:szCs w:val="22"/>
        </w:rPr>
        <w:t xml:space="preserve">TbraPV2 </w:t>
      </w:r>
      <w:r w:rsidR="00250B27" w:rsidRPr="00D46BC2">
        <w:rPr>
          <w:rFonts w:ascii="Arial" w:hAnsi="Arial" w:cs="Arial"/>
          <w:color w:val="000000" w:themeColor="text1"/>
          <w:sz w:val="22"/>
          <w:szCs w:val="22"/>
        </w:rPr>
        <w:t>is</w:t>
      </w:r>
      <w:r w:rsidRPr="00D46BC2">
        <w:rPr>
          <w:rFonts w:ascii="Arial" w:hAnsi="Arial" w:cs="Arial"/>
          <w:color w:val="000000" w:themeColor="text1"/>
          <w:sz w:val="22"/>
          <w:szCs w:val="22"/>
        </w:rPr>
        <w:t xml:space="preserve"> </w:t>
      </w:r>
      <w:r w:rsidR="00250B27" w:rsidRPr="00D46BC2">
        <w:rPr>
          <w:rFonts w:ascii="Arial" w:hAnsi="Arial" w:cs="Arial"/>
          <w:color w:val="000000" w:themeColor="text1"/>
          <w:sz w:val="22"/>
          <w:szCs w:val="22"/>
        </w:rPr>
        <w:t>8093</w:t>
      </w:r>
      <w:r w:rsidRPr="00BC2FD0">
        <w:rPr>
          <w:rFonts w:ascii="Arial" w:hAnsi="Arial" w:cs="Arial"/>
          <w:color w:val="000000" w:themeColor="text1"/>
          <w:sz w:val="22"/>
          <w:szCs w:val="22"/>
        </w:rPr>
        <w:t xml:space="preserve"> bp </w:t>
      </w:r>
      <w:r w:rsidR="00250B27">
        <w:rPr>
          <w:rFonts w:ascii="Arial" w:hAnsi="Arial" w:cs="Arial"/>
          <w:color w:val="000000" w:themeColor="text1"/>
          <w:sz w:val="22"/>
          <w:szCs w:val="22"/>
        </w:rPr>
        <w:t xml:space="preserve">long, while </w:t>
      </w:r>
      <w:r w:rsidRPr="00BC2FD0">
        <w:rPr>
          <w:rFonts w:ascii="Arial" w:hAnsi="Arial" w:cs="Arial"/>
          <w:color w:val="000000" w:themeColor="text1"/>
          <w:sz w:val="22"/>
          <w:szCs w:val="22"/>
        </w:rPr>
        <w:t xml:space="preserve">TbraPV3 </w:t>
      </w:r>
      <w:r w:rsidR="00874CB2">
        <w:rPr>
          <w:rFonts w:ascii="Arial" w:hAnsi="Arial" w:cs="Arial"/>
          <w:color w:val="000000" w:themeColor="text1"/>
          <w:sz w:val="22"/>
          <w:szCs w:val="22"/>
        </w:rPr>
        <w:t>is</w:t>
      </w:r>
      <w:r w:rsidR="00874CB2" w:rsidRPr="00BC2FD0">
        <w:rPr>
          <w:rFonts w:ascii="Arial" w:hAnsi="Arial" w:cs="Arial"/>
          <w:color w:val="000000" w:themeColor="text1"/>
          <w:sz w:val="22"/>
          <w:szCs w:val="22"/>
        </w:rPr>
        <w:t xml:space="preserve"> </w:t>
      </w:r>
      <w:r w:rsidR="00250B27">
        <w:rPr>
          <w:rFonts w:ascii="Arial" w:hAnsi="Arial" w:cs="Arial"/>
          <w:color w:val="000000" w:themeColor="text1"/>
          <w:sz w:val="22"/>
          <w:szCs w:val="22"/>
        </w:rPr>
        <w:t>8037</w:t>
      </w:r>
      <w:r w:rsidRPr="00BC2FD0">
        <w:rPr>
          <w:rFonts w:ascii="Arial" w:hAnsi="Arial" w:cs="Arial"/>
          <w:color w:val="000000" w:themeColor="text1"/>
          <w:sz w:val="22"/>
          <w:szCs w:val="22"/>
        </w:rPr>
        <w:t xml:space="preserve"> bp</w:t>
      </w:r>
      <w:r w:rsidR="00874CB2">
        <w:rPr>
          <w:rFonts w:ascii="Arial" w:hAnsi="Arial" w:cs="Arial"/>
          <w:color w:val="000000" w:themeColor="text1"/>
          <w:sz w:val="22"/>
          <w:szCs w:val="22"/>
        </w:rPr>
        <w:t xml:space="preserve"> long</w:t>
      </w:r>
      <w:r w:rsidR="00EF53AA" w:rsidRPr="00BC2FD0">
        <w:rPr>
          <w:rFonts w:ascii="Arial" w:hAnsi="Arial" w:cs="Arial"/>
          <w:color w:val="000000" w:themeColor="text1"/>
          <w:sz w:val="22"/>
          <w:szCs w:val="22"/>
        </w:rPr>
        <w:t xml:space="preserve">. Based on pairwise </w:t>
      </w:r>
      <w:r w:rsidR="00EF53AA" w:rsidRPr="00BC2FD0">
        <w:rPr>
          <w:rFonts w:ascii="Arial" w:hAnsi="Arial" w:cs="Arial"/>
          <w:color w:val="000000" w:themeColor="text1"/>
          <w:sz w:val="22"/>
          <w:szCs w:val="22"/>
        </w:rPr>
        <w:lastRenderedPageBreak/>
        <w:t>sequence identity in the L1 open reading frame, both viruses are most closely related to TbraPV1</w:t>
      </w:r>
      <w:r w:rsidR="00B31E57" w:rsidRPr="00BC2FD0">
        <w:rPr>
          <w:rFonts w:ascii="Arial" w:hAnsi="Arial" w:cs="Arial"/>
          <w:color w:val="000000" w:themeColor="text1"/>
          <w:sz w:val="22"/>
          <w:szCs w:val="22"/>
        </w:rPr>
        <w:t xml:space="preserve"> (</w:t>
      </w:r>
      <w:r w:rsidR="00B31E57" w:rsidRPr="003A2605">
        <w:rPr>
          <w:rFonts w:ascii="Arial" w:hAnsi="Arial"/>
          <w:b/>
          <w:color w:val="000000" w:themeColor="text1"/>
          <w:sz w:val="22"/>
        </w:rPr>
        <w:t xml:space="preserve">Figure </w:t>
      </w:r>
      <w:r w:rsidR="00B31E57" w:rsidRPr="0085445E">
        <w:rPr>
          <w:rFonts w:ascii="Arial" w:hAnsi="Arial" w:cs="Arial"/>
          <w:b/>
          <w:bCs/>
          <w:color w:val="000000" w:themeColor="text1"/>
          <w:sz w:val="22"/>
          <w:szCs w:val="22"/>
        </w:rPr>
        <w:t>1B</w:t>
      </w:r>
      <w:r w:rsidR="00B31E57" w:rsidRPr="00BC2FD0">
        <w:rPr>
          <w:rFonts w:ascii="Arial" w:hAnsi="Arial" w:cs="Arial"/>
          <w:color w:val="000000" w:themeColor="text1"/>
          <w:sz w:val="22"/>
          <w:szCs w:val="22"/>
        </w:rPr>
        <w:t>)</w:t>
      </w:r>
      <w:r w:rsidR="006506D3" w:rsidRPr="00BC2FD0">
        <w:rPr>
          <w:rFonts w:ascii="Arial" w:hAnsi="Arial" w:cs="Arial"/>
          <w:color w:val="000000" w:themeColor="text1"/>
          <w:sz w:val="22"/>
          <w:szCs w:val="22"/>
        </w:rPr>
        <w:t xml:space="preserve">. TbraPV2 shares 81.7% sequence identity with TbraPV1 and likely represents a new species in this as of yet unclassified genus. TbraPV3 shares 60.4% identity with TbraPV1, placing it in the same genus. However, the phylogenetic tree shown in </w:t>
      </w:r>
      <w:r w:rsidR="006506D3" w:rsidRPr="003A2605">
        <w:rPr>
          <w:rFonts w:ascii="Arial" w:hAnsi="Arial"/>
          <w:b/>
          <w:color w:val="000000" w:themeColor="text1"/>
          <w:sz w:val="22"/>
        </w:rPr>
        <w:t>Figure 1</w:t>
      </w:r>
      <w:r w:rsidR="006506D3" w:rsidRPr="00BC2FD0">
        <w:rPr>
          <w:rFonts w:ascii="Arial" w:hAnsi="Arial" w:cs="Arial"/>
          <w:color w:val="000000" w:themeColor="text1"/>
          <w:sz w:val="22"/>
          <w:szCs w:val="22"/>
        </w:rPr>
        <w:t xml:space="preserve"> places TbraPV3 as an outgroup to a clade that contains HPV41, EdPV1, TbraPV1, TbraPV2</w:t>
      </w:r>
      <w:r w:rsidR="0051761A" w:rsidRPr="00BC2FD0">
        <w:rPr>
          <w:rFonts w:ascii="Arial" w:hAnsi="Arial" w:cs="Arial"/>
          <w:color w:val="000000" w:themeColor="text1"/>
          <w:sz w:val="22"/>
          <w:szCs w:val="22"/>
        </w:rPr>
        <w:t>. Therefore, the evolutionary history of these viruses does not support the</w:t>
      </w:r>
      <w:r w:rsidR="00130EB7" w:rsidRPr="00BC2FD0">
        <w:rPr>
          <w:rFonts w:ascii="Arial" w:hAnsi="Arial" w:cs="Arial"/>
          <w:color w:val="000000" w:themeColor="text1"/>
          <w:sz w:val="22"/>
          <w:szCs w:val="22"/>
        </w:rPr>
        <w:t xml:space="preserve"> current</w:t>
      </w:r>
      <w:r w:rsidR="0051761A" w:rsidRPr="00BC2FD0">
        <w:rPr>
          <w:rFonts w:ascii="Arial" w:hAnsi="Arial" w:cs="Arial"/>
          <w:color w:val="000000" w:themeColor="text1"/>
          <w:sz w:val="22"/>
          <w:szCs w:val="22"/>
        </w:rPr>
        <w:t xml:space="preserve"> L1</w:t>
      </w:r>
      <w:r w:rsidR="00130EB7" w:rsidRPr="00BC2FD0">
        <w:rPr>
          <w:rFonts w:ascii="Arial" w:hAnsi="Arial" w:cs="Arial"/>
          <w:color w:val="000000" w:themeColor="text1"/>
          <w:sz w:val="22"/>
          <w:szCs w:val="22"/>
        </w:rPr>
        <w:t>-</w:t>
      </w:r>
      <w:r w:rsidR="0051761A" w:rsidRPr="00BC2FD0">
        <w:rPr>
          <w:rFonts w:ascii="Arial" w:hAnsi="Arial" w:cs="Arial"/>
          <w:color w:val="000000" w:themeColor="text1"/>
          <w:sz w:val="22"/>
          <w:szCs w:val="22"/>
        </w:rPr>
        <w:t>based taxonomy.</w:t>
      </w:r>
    </w:p>
    <w:p w14:paraId="7B386EE7" w14:textId="07E584E8" w:rsidR="00F03B5E" w:rsidRPr="00BC2FD0" w:rsidRDefault="0000453B" w:rsidP="00E55588">
      <w:pPr>
        <w:pStyle w:val="NormalWeb"/>
        <w:shd w:val="clear" w:color="auto" w:fill="FFFFFF"/>
        <w:adjustRightInd w:val="0"/>
        <w:snapToGrid w:val="0"/>
        <w:spacing w:before="0" w:beforeAutospacing="0" w:after="0" w:afterAutospacing="0" w:line="480" w:lineRule="auto"/>
        <w:jc w:val="both"/>
        <w:rPr>
          <w:rFonts w:ascii="Arial" w:hAnsi="Arial" w:cs="Arial"/>
          <w:color w:val="000000" w:themeColor="text1"/>
          <w:sz w:val="22"/>
          <w:szCs w:val="22"/>
        </w:rPr>
      </w:pPr>
      <w:r w:rsidRPr="00BC2FD0">
        <w:rPr>
          <w:rFonts w:ascii="Arial" w:hAnsi="Arial" w:cs="Arial"/>
          <w:color w:val="000000" w:themeColor="text1"/>
          <w:sz w:val="22"/>
          <w:szCs w:val="22"/>
        </w:rPr>
        <w:t>It has been demonstrated that co-speciation between PVs and their hosts is a major contributor to the papillomavirus's evolutionary history</w:t>
      </w:r>
      <w:r w:rsidR="003B68B7" w:rsidRPr="00BC2FD0">
        <w:rPr>
          <w:rFonts w:ascii="Arial" w:hAnsi="Arial" w:cs="Arial"/>
          <w:color w:val="000000" w:themeColor="text1"/>
          <w:sz w:val="22"/>
          <w:szCs w:val="22"/>
        </w:rPr>
        <w:t xml:space="preserve"> </w:t>
      </w:r>
      <w:r w:rsidR="00D06033" w:rsidRPr="00BC2FD0">
        <w:rPr>
          <w:rFonts w:ascii="Arial" w:hAnsi="Arial" w:cs="Arial"/>
          <w:color w:val="000000" w:themeColor="text1"/>
          <w:sz w:val="22"/>
          <w:szCs w:val="22"/>
        </w:rPr>
        <w:fldChar w:fldCharType="begin"/>
      </w:r>
      <w:r w:rsidR="00D06033" w:rsidRPr="00BC2FD0">
        <w:rPr>
          <w:rFonts w:ascii="Arial" w:hAnsi="Arial" w:cs="Arial"/>
          <w:color w:val="000000" w:themeColor="text1"/>
          <w:sz w:val="22"/>
          <w:szCs w:val="22"/>
        </w:rPr>
        <w:instrText xml:space="preserve"> ADDIN ZOTERO_ITEM CSL_CITATION {"citationID":"COertO5e","properties":{"formattedCitation":"(Van Doorslaer 2013; Gottschling et al. 2007; 2011)","plainCitation":"(Van Doorslaer 2013; Gottschling et al. 2007; 2011)","noteIndex":0},"citationItems":[{"id":16,"uris":["http://zotero.org/users/4782594/items/FZE32J68"],"uri":["http://zotero.org/users/4782594/items/FZE32J68"],"itemData":{"id":16,"type":"article-journal","abstract":"Viruses belonging to the Papillomaviridae family have been isolated from a variety of mammals, birds and non-avian reptiles. It is likely that most, if not all, amniotes carry a broad array of viral types. To date, the complete genomic sequence of more than 240 distinct viral types has been characterized at the nucleotide level. The analysis of this sequence information has begun to shed light on the evolutionary history of this important virus family. The available data suggests that many different evolutionary mechanisms have influenced the papillomavirus phylogenetic tree. Increasing evidence supports that the ancestral papillomavirus initially specialized to infect different ecological niches on the host. This episode of niche sorting was followed by extensive episodes of co-speciation with the host. This review attempts to summarize our current understanding of the papillomavirus evolution.","container-title":"Virology","DOI":"10.1016/j.virol.2013.05.012","ISSN":"1096-0341","issue":"1-2","journalAbbreviation":"Virology","language":"eng","note":"PMID: 23769415","page":"11-20","source":"PubMed","title":"Evolution of the papillomaviridae","volume":"445","author":[{"family":"Van Doorslaer","given":"Koenraad"}],"issued":{"date-parts":[["2013",10]]}}},{"id":1919,"uris":["http://zotero.org/groups/2444007/items/E7VMZ55I"],"uri":["http://zotero.org/groups/2444007/items/E7VMZ55I"],"itemData":{"id":1919,"type":"article-journal","abstract":"The circular, double-stranded 8-kb DNA genome of papillomaviruses (PVes) consists mainly of 4 large genes, E1, E2, L2, and L1. Approximately 150 papillomavirus genomes have been sequenced to date. We analyzed a representative sample of 53 PVes genomes using maximum likelihood, Bayesian inference, maximum parsimony, and distance-based methods both on nucleotide (nt) and on amino acid (aa) alignments. When the 4 genes were analyzed separately, aa-inferred phylogenies contradicted each other less than nt-inferred trees (judged by partition homogeneity tests). In particular, gene combinations including the L2 gene generated significant incongruence (P &lt; 0.001). Combined analyses of the remaining genes E1-E2-L1 produced a well-supported phylogeny including supertaxon beta + gamma + pi + xi-PVes (infecting Artiodactyla, Carnivora, Primates, and Rodentia) and supertaxon kappa + lambda + mu + nu + sigma-PVes (infecting Carnivora, Lagomorpha, Primates, and Rodentia). Based on the tree topology, host-linked evolution appears plausible at shallow, rather than deeper, taxonomic levels. Diversification within PVes may also involve adaptive radiation establishing different niches (within a single-host species) and recombination events (within single-host cells). Heterogeneous groups of closely related PVes infecting, for example, humans and domestic animals such as hamster, dog, and cattle suggest multiple infections across species borders. Additional evolutionary phenomena such as strong codon usage preferences, and computational biases including reconstruction artifacts and insufficient taxon sampling, may contribute to the incomplete resolution of deep phylogenetic nodes. The molecular data globally supports a complex evolutionary scenario for PVes, which is driven by multiple mechanisms but not exclusively by coevolution with corresponding hosts.","container-title":"Molecular Biology and Evolution","DOI":"10.1093/molbev/msm039","ISSN":"0737-4038","issue":"5","journalAbbreviation":"Mol Biol Evol","language":"eng","note":"PMID: 17344207","page":"1242-1258","source":"PubMed","title":"Multiple evolutionary mechanisms drive papillomavirus diversification","volume":"24","author":[{"family":"Gottschling","given":"Marc"},{"family":"Stamatakis","given":"Alexandros"},{"family":"Nindl","given":"Ingo"},{"family":"Stockfleth","given":"Eggert"},{"family":"Alonso","given":"Angel"},{"family":"Bravo","given":"Ignacio G."}],"issued":{"date-parts":[["2007",5]]}}},{"id":1922,"uris":["http://zotero.org/groups/2444007/items/XJBQRGPS"],"uri":["http://zotero.org/groups/2444007/items/XJBQRGPS"],"itemData":{"id":1922,"type":"article-journal","abstract":"The associations between pathogens and their hosts are complex and can result from a variety of evolutionary processes including codivergence, lateral transfer, or duplication. Papillomaviruses (PVs) are double-stranded DNA viruses ubiquitously present in mammals and are a suitable target for rigorous statistical tests of potential virus-host codivergence. We analyze the evolutionary dynamics of PV diversification by comparing robust phylogenies of PVs and their respective hosts using different statistical approaches to assess topological and branch-length congruence. Mammalian PVs segregated into four diverse major clades that overlapped to varying degrees in terms of their mammalian host lineages. The hypothesis that PVs and hosts evolved independently was globally rejected (P = 0.0001), although only 90 of 207 virus-host associations (43%) were significant in individual tests. Virus-host codivergence accounted roughly for one-third of the evolutionary events required to reconcile PV-host evolutionary histories. When virus-host associations were analyzed locally within each of the four viral clades, numerous independent topological congruencies were identified that were incompatible with respect to the global trees. These results support an evolutionary scenario in which early PV radiation was followed by independent codivergence between viruses within each of the major clades and their hosts. Moreover, heterogeneous groups of closely related PVs infecting non-related hosts suggest several interspecies transmission events. Our results argue thus for the importance of alternative events in PV evolution, in contrast to the prevailing opinion that these viruses show a high degree of host specificity and codivergence.","container-title":"Molecular Biology and Evolution","DOI":"10.1093/molbev/msr030","ISSN":"1537-1719","issue":"7","journalAbbreviation":"Mol Biol Evol","language":"eng","note":"PMID: 21285031","page":"2101-2113","source":"PubMed","title":"Quantifying the phylodynamic forces driving papillomavirus evolution","volume":"28","author":[{"family":"Gottschling","given":"Marc"},{"family":"Göker","given":"Markus"},{"family":"Stamatakis","given":"Alexandros"},{"family":"Bininda-Emonds","given":"Olaf R. P."},{"family":"Nindl","given":"Ingo"},{"family":"Bravo","given":"Ignacio G."}],"issued":{"date-parts":[["2011",7]]}}}],"schema":"https://github.com/citation-style-language/schema/raw/master/csl-citation.json"} </w:instrText>
      </w:r>
      <w:r w:rsidR="00D06033" w:rsidRPr="00BC2FD0">
        <w:rPr>
          <w:rFonts w:ascii="Arial" w:hAnsi="Arial" w:cs="Arial"/>
          <w:color w:val="000000" w:themeColor="text1"/>
          <w:sz w:val="22"/>
          <w:szCs w:val="22"/>
        </w:rPr>
        <w:fldChar w:fldCharType="separate"/>
      </w:r>
      <w:r w:rsidR="00D06033" w:rsidRPr="00BC2FD0">
        <w:rPr>
          <w:rFonts w:ascii="Arial" w:hAnsi="Arial" w:cs="Arial"/>
          <w:noProof/>
          <w:color w:val="000000" w:themeColor="text1"/>
          <w:sz w:val="22"/>
          <w:szCs w:val="22"/>
        </w:rPr>
        <w:t>(Van Doorslaer 2013; Gottschling et al. 2007; 2011)</w:t>
      </w:r>
      <w:r w:rsidR="00D06033" w:rsidRPr="00BC2FD0">
        <w:rPr>
          <w:rFonts w:ascii="Arial" w:hAnsi="Arial" w:cs="Arial"/>
          <w:color w:val="000000" w:themeColor="text1"/>
          <w:sz w:val="22"/>
          <w:szCs w:val="22"/>
        </w:rPr>
        <w:fldChar w:fldCharType="end"/>
      </w:r>
      <w:r w:rsidRPr="00BC2FD0">
        <w:rPr>
          <w:rFonts w:ascii="Arial" w:hAnsi="Arial" w:cs="Arial"/>
          <w:color w:val="000000" w:themeColor="text1"/>
          <w:sz w:val="22"/>
          <w:szCs w:val="22"/>
        </w:rPr>
        <w:t xml:space="preserve">. In support of this notion, these novel bat papillomaviruses cluster with other previously described </w:t>
      </w:r>
      <w:r w:rsidRPr="00D46BC2">
        <w:rPr>
          <w:rFonts w:ascii="Arial" w:hAnsi="Arial" w:cs="Arial"/>
          <w:iCs/>
          <w:color w:val="000000" w:themeColor="text1"/>
          <w:sz w:val="22"/>
          <w:szCs w:val="22"/>
        </w:rPr>
        <w:t>Chiropteran</w:t>
      </w:r>
      <w:r w:rsidRPr="00BC2FD0">
        <w:rPr>
          <w:rFonts w:ascii="Arial" w:hAnsi="Arial" w:cs="Arial"/>
          <w:color w:val="000000" w:themeColor="text1"/>
          <w:sz w:val="22"/>
          <w:szCs w:val="22"/>
        </w:rPr>
        <w:t xml:space="preserve"> </w:t>
      </w:r>
      <w:r w:rsidR="00E510C3">
        <w:rPr>
          <w:rFonts w:ascii="Arial" w:hAnsi="Arial" w:cs="Arial"/>
          <w:color w:val="000000" w:themeColor="text1"/>
          <w:sz w:val="22"/>
          <w:szCs w:val="22"/>
        </w:rPr>
        <w:t>papillomaviruses</w:t>
      </w:r>
      <w:r w:rsidRPr="00BC2FD0">
        <w:rPr>
          <w:rFonts w:ascii="Arial" w:hAnsi="Arial" w:cs="Arial"/>
          <w:color w:val="000000" w:themeColor="text1"/>
          <w:sz w:val="22"/>
          <w:szCs w:val="22"/>
        </w:rPr>
        <w:t xml:space="preserve"> (</w:t>
      </w:r>
      <w:r w:rsidR="00B0179C" w:rsidRPr="00BC2FD0">
        <w:rPr>
          <w:rFonts w:ascii="Arial" w:hAnsi="Arial" w:cs="Arial"/>
          <w:b/>
          <w:bCs/>
          <w:color w:val="000000" w:themeColor="text1"/>
          <w:sz w:val="22"/>
          <w:szCs w:val="22"/>
        </w:rPr>
        <w:t xml:space="preserve">Figure </w:t>
      </w:r>
      <w:r w:rsidR="00295919" w:rsidRPr="00BC2FD0">
        <w:rPr>
          <w:rFonts w:ascii="Arial" w:hAnsi="Arial" w:cs="Arial"/>
          <w:b/>
          <w:bCs/>
          <w:color w:val="000000" w:themeColor="text1"/>
          <w:sz w:val="22"/>
          <w:szCs w:val="22"/>
        </w:rPr>
        <w:t>1A</w:t>
      </w:r>
      <w:r w:rsidRPr="00BC2FD0">
        <w:rPr>
          <w:rFonts w:ascii="Arial" w:hAnsi="Arial" w:cs="Arial"/>
          <w:color w:val="000000" w:themeColor="text1"/>
          <w:sz w:val="22"/>
          <w:szCs w:val="22"/>
        </w:rPr>
        <w:t xml:space="preserve">). </w:t>
      </w:r>
      <w:r w:rsidR="003B68B7" w:rsidRPr="00BC2FD0">
        <w:rPr>
          <w:rFonts w:ascii="Arial" w:hAnsi="Arial" w:cs="Arial"/>
          <w:color w:val="000000" w:themeColor="text1"/>
          <w:sz w:val="22"/>
          <w:szCs w:val="22"/>
        </w:rPr>
        <w:t>However, a</w:t>
      </w:r>
      <w:r w:rsidRPr="00BC2FD0">
        <w:rPr>
          <w:rFonts w:ascii="Arial" w:hAnsi="Arial" w:cs="Arial"/>
          <w:color w:val="000000" w:themeColor="text1"/>
          <w:sz w:val="22"/>
          <w:szCs w:val="22"/>
        </w:rPr>
        <w:t xml:space="preserve">s for other </w:t>
      </w:r>
      <w:r w:rsidR="00681E2D" w:rsidRPr="00BC2FD0">
        <w:rPr>
          <w:rFonts w:ascii="Arial" w:hAnsi="Arial" w:cs="Arial"/>
          <w:color w:val="000000" w:themeColor="text1"/>
          <w:sz w:val="22"/>
          <w:szCs w:val="22"/>
        </w:rPr>
        <w:t>papillomavirus</w:t>
      </w:r>
      <w:r w:rsidRPr="00BC2FD0">
        <w:rPr>
          <w:rFonts w:ascii="Arial" w:hAnsi="Arial" w:cs="Arial"/>
          <w:color w:val="000000" w:themeColor="text1"/>
          <w:sz w:val="22"/>
          <w:szCs w:val="22"/>
        </w:rPr>
        <w:t xml:space="preserve">-host relationships, bat-associated </w:t>
      </w:r>
      <w:r w:rsidR="00681E2D" w:rsidRPr="00BC2FD0">
        <w:rPr>
          <w:rFonts w:ascii="Arial" w:hAnsi="Arial" w:cs="Arial"/>
          <w:color w:val="000000" w:themeColor="text1"/>
          <w:sz w:val="22"/>
          <w:szCs w:val="22"/>
        </w:rPr>
        <w:t>viruses</w:t>
      </w:r>
      <w:r w:rsidRPr="00BC2FD0">
        <w:rPr>
          <w:rFonts w:ascii="Arial" w:hAnsi="Arial" w:cs="Arial"/>
          <w:color w:val="000000" w:themeColor="text1"/>
          <w:sz w:val="22"/>
          <w:szCs w:val="22"/>
        </w:rPr>
        <w:t xml:space="preserve"> </w:t>
      </w:r>
      <w:r w:rsidR="00681E2D" w:rsidRPr="00BC2FD0">
        <w:rPr>
          <w:rFonts w:ascii="Arial" w:hAnsi="Arial" w:cs="Arial"/>
          <w:color w:val="000000" w:themeColor="text1"/>
          <w:sz w:val="22"/>
          <w:szCs w:val="22"/>
        </w:rPr>
        <w:t>are paraphyletic</w:t>
      </w:r>
      <w:r w:rsidRPr="00BC2FD0">
        <w:rPr>
          <w:rFonts w:ascii="Arial" w:hAnsi="Arial" w:cs="Arial"/>
          <w:color w:val="000000" w:themeColor="text1"/>
          <w:sz w:val="22"/>
          <w:szCs w:val="22"/>
        </w:rPr>
        <w:t xml:space="preserve">, suggesting that other evolutionary mechanisms like </w:t>
      </w:r>
      <w:r w:rsidR="00295919" w:rsidRPr="00BC2FD0">
        <w:rPr>
          <w:rFonts w:ascii="Arial" w:hAnsi="Arial" w:cs="Arial"/>
          <w:color w:val="000000" w:themeColor="text1"/>
          <w:sz w:val="22"/>
          <w:szCs w:val="22"/>
        </w:rPr>
        <w:t>intra-host divergence</w:t>
      </w:r>
      <w:r w:rsidRPr="00BC2FD0">
        <w:rPr>
          <w:rFonts w:ascii="Arial" w:hAnsi="Arial" w:cs="Arial"/>
          <w:color w:val="000000" w:themeColor="text1"/>
          <w:sz w:val="22"/>
          <w:szCs w:val="22"/>
        </w:rPr>
        <w:t xml:space="preserve"> </w:t>
      </w:r>
      <w:r w:rsidR="003B68B7" w:rsidRPr="00BC2FD0">
        <w:rPr>
          <w:rFonts w:ascii="Arial" w:hAnsi="Arial" w:cs="Arial"/>
          <w:color w:val="000000" w:themeColor="text1"/>
          <w:sz w:val="22"/>
          <w:szCs w:val="22"/>
        </w:rPr>
        <w:t>or</w:t>
      </w:r>
      <w:r w:rsidR="00295919" w:rsidRPr="00BC2FD0">
        <w:rPr>
          <w:rFonts w:ascii="Arial" w:hAnsi="Arial" w:cs="Arial"/>
          <w:color w:val="000000" w:themeColor="text1"/>
          <w:sz w:val="22"/>
          <w:szCs w:val="22"/>
        </w:rPr>
        <w:t xml:space="preserve"> niche adaptation </w:t>
      </w:r>
      <w:r w:rsidRPr="00BC2FD0">
        <w:rPr>
          <w:rFonts w:ascii="Arial" w:hAnsi="Arial" w:cs="Arial"/>
          <w:color w:val="000000" w:themeColor="text1"/>
          <w:sz w:val="22"/>
          <w:szCs w:val="22"/>
        </w:rPr>
        <w:t xml:space="preserve">likely contribute to the </w:t>
      </w:r>
      <w:r w:rsidR="00130EB7" w:rsidRPr="00BC2FD0">
        <w:rPr>
          <w:rFonts w:ascii="Arial" w:hAnsi="Arial" w:cs="Arial"/>
          <w:iCs/>
          <w:sz w:val="22"/>
          <w:szCs w:val="22"/>
        </w:rPr>
        <w:t xml:space="preserve">papillomavirus </w:t>
      </w:r>
      <w:r w:rsidRPr="00BC2FD0">
        <w:rPr>
          <w:rFonts w:ascii="Arial" w:hAnsi="Arial" w:cs="Arial"/>
          <w:color w:val="000000" w:themeColor="text1"/>
          <w:sz w:val="22"/>
          <w:szCs w:val="22"/>
        </w:rPr>
        <w:t>phylogenetic tree</w:t>
      </w:r>
      <w:r w:rsidR="00681E2D" w:rsidRPr="00BC2FD0">
        <w:rPr>
          <w:rFonts w:ascii="Arial" w:hAnsi="Arial" w:cs="Arial"/>
          <w:color w:val="000000" w:themeColor="text1"/>
          <w:sz w:val="22"/>
          <w:szCs w:val="22"/>
        </w:rPr>
        <w:t xml:space="preserve"> </w:t>
      </w:r>
      <w:r w:rsidR="00681E2D" w:rsidRPr="00BC2FD0">
        <w:rPr>
          <w:rFonts w:ascii="Arial" w:hAnsi="Arial" w:cs="Arial"/>
          <w:color w:val="000000" w:themeColor="text1"/>
          <w:sz w:val="22"/>
          <w:szCs w:val="22"/>
        </w:rPr>
        <w:fldChar w:fldCharType="begin"/>
      </w:r>
      <w:r w:rsidR="00130EB7" w:rsidRPr="00BC2FD0">
        <w:rPr>
          <w:rFonts w:ascii="Arial" w:hAnsi="Arial" w:cs="Arial"/>
          <w:color w:val="000000" w:themeColor="text1"/>
          <w:sz w:val="22"/>
          <w:szCs w:val="22"/>
        </w:rPr>
        <w:instrText xml:space="preserve"> ADDIN ZOTERO_ITEM CSL_CITATION {"citationID":"WMiKqEr9","properties":{"formattedCitation":"(Buck et al. 2016; Van Doorslaer 2013)","plainCitation":"(Buck et al. 2016; Van Doorslaer 2013)","noteIndex":0},"citationItems":[{"id":26,"uris":["http://zotero.org/users/4782594/items/4HT4DJ2B"],"uri":["http://zotero.org/users/4782594/items/4HT4DJ2B"],"itemData":{"id":26,"type":"article-journal","abstract":"Polyomaviruses are a family of DNA tumor viruses that are known to infect mammals and birds. To investigate the deeper evolutionary history of the family, we used a combination of viral metagenomics, bioinformatics, and structural modeling approaches to identify and characterize polyomavirus sequences associated with fish and arthropods. Analyses drawing upon the divergent new sequences indicate that polyomaviruses have been gradually co-evolving with their animal hosts for at least half a billion years. Phylogenetic analyses of individual polyomavirus genes suggest that some modern polyomavirus species arose after ancient recombination events involving distantly related polyomavirus lineages. The improved evolutionary model provides a useful platform for developing a more accurate taxonomic classification system for the viral family Polyomaviridae.","container-title":"PLoS pathogens","DOI":"10.1371/journal.ppat.1005574","ISSN":"1553-7374","issue":"4","journalAbbreviation":"PLoS Pathog.","language":"eng","note":"PMID: 27093155\nPMCID: PMC4836724","page":"e1005574","source":"PubMed","title":"The Ancient Evolutionary History of Polyomaviruses","volume":"12","author":[{"family":"Buck","given":"Christopher B."},{"family":"Van Doorslaer","given":"Koenraad"},{"family":"Peretti","given":"Alberto"},{"family":"Geoghegan","given":"Eileen M."},{"family":"Tisza","given":"Michael J."},{"family":"An","given":"Ping"},{"family":"Katz","given":"Joshua P."},{"family":"Pipas","given":"James M."},{"family":"McBride","given":"Alison A."},{"family":"Camus","given":"Alvin C."},{"family":"McDermott","given":"Alexa J."},{"family":"Dill","given":"Jennifer A."},{"family":"Delwart","given":"Eric"},{"family":"Ng","given":"Terry F. F."},{"family":"Farkas","given":"Kata"},{"family":"Austin","given":"Charlotte"},{"family":"Kraberger","given":"Simona"},{"family":"Davison","given":"William"},{"family":"Pastrana","given":"Diana V."},{"family":"Varsani","given":"Arvind"}],"issued":{"date-parts":[["2016",4]]}}},{"id":16,"uris":["http://zotero.org/users/4782594/items/FZE32J68"],"uri":["http://zotero.org/users/4782594/items/FZE32J68"],"itemData":{"id":16,"type":"article-journal","abstract":"Viruses belonging to the Papillomaviridae family have been isolated from a variety of mammals, birds and non-avian reptiles. It is likely that most, if not all, amniotes carry a broad array of viral types. To date, the complete genomic sequence of more than 240 distinct viral types has been characterized at the nucleotide level. The analysis of this sequence information has begun to shed light on the evolutionary history of this important virus family. The available data suggests that many different evolutionary mechanisms have influenced the papillomavirus phylogenetic tree. Increasing evidence supports that the ancestral papillomavirus initially specialized to infect different ecological niches on the host. This episode of niche sorting was followed by extensive episodes of co-speciation with the host. This review attempts to summarize our current understanding of the papillomavirus evolution.","container-title":"Virology","DOI":"10.1016/j.virol.2013.05.012","ISSN":"1096-0341","issue":"1-2","journalAbbreviation":"Virology","language":"eng","note":"PMID: 23769415","page":"11-20","source":"PubMed","title":"Evolution of the papillomaviridae","volume":"445","author":[{"family":"Van Doorslaer","given":"Koenraad"}],"issued":{"date-parts":[["2013",10]]}}}],"schema":"https://github.com/citation-style-language/schema/raw/master/csl-citation.json"} </w:instrText>
      </w:r>
      <w:r w:rsidR="00681E2D" w:rsidRPr="00BC2FD0">
        <w:rPr>
          <w:rFonts w:ascii="Arial" w:hAnsi="Arial" w:cs="Arial"/>
          <w:color w:val="000000" w:themeColor="text1"/>
          <w:sz w:val="22"/>
          <w:szCs w:val="22"/>
        </w:rPr>
        <w:fldChar w:fldCharType="separate"/>
      </w:r>
      <w:r w:rsidR="00130EB7" w:rsidRPr="00BC2FD0">
        <w:rPr>
          <w:rFonts w:ascii="Arial" w:hAnsi="Arial" w:cs="Arial"/>
          <w:noProof/>
          <w:color w:val="000000" w:themeColor="text1"/>
          <w:sz w:val="22"/>
          <w:szCs w:val="22"/>
        </w:rPr>
        <w:t>(Buck et al. 2016; Van Doorslaer 2013)</w:t>
      </w:r>
      <w:r w:rsidR="00681E2D" w:rsidRPr="00BC2FD0">
        <w:rPr>
          <w:rFonts w:ascii="Arial" w:hAnsi="Arial" w:cs="Arial"/>
          <w:color w:val="000000" w:themeColor="text1"/>
          <w:sz w:val="22"/>
          <w:szCs w:val="22"/>
        </w:rPr>
        <w:fldChar w:fldCharType="end"/>
      </w:r>
      <w:r w:rsidRPr="00BC2FD0">
        <w:rPr>
          <w:rFonts w:ascii="Arial" w:hAnsi="Arial" w:cs="Arial"/>
          <w:color w:val="000000" w:themeColor="text1"/>
          <w:sz w:val="22"/>
          <w:szCs w:val="22"/>
        </w:rPr>
        <w:t>.</w:t>
      </w:r>
    </w:p>
    <w:p w14:paraId="44C5382A" w14:textId="77777777" w:rsidR="00295919" w:rsidRPr="00BC2FD0" w:rsidRDefault="0000453B" w:rsidP="00E55588">
      <w:pPr>
        <w:adjustRightInd w:val="0"/>
        <w:snapToGrid w:val="0"/>
        <w:spacing w:line="480" w:lineRule="auto"/>
        <w:jc w:val="both"/>
        <w:rPr>
          <w:rFonts w:ascii="Arial" w:hAnsi="Arial" w:cs="Arial"/>
          <w:i/>
          <w:color w:val="000000" w:themeColor="text1"/>
          <w:sz w:val="22"/>
          <w:szCs w:val="22"/>
          <w:u w:val="single"/>
        </w:rPr>
      </w:pPr>
      <w:r w:rsidRPr="00BC2FD0">
        <w:rPr>
          <w:rFonts w:ascii="Arial" w:hAnsi="Arial" w:cs="Arial"/>
          <w:i/>
          <w:color w:val="000000" w:themeColor="text1"/>
          <w:sz w:val="22"/>
          <w:szCs w:val="22"/>
          <w:u w:val="single"/>
        </w:rPr>
        <w:t>C3.</w:t>
      </w:r>
      <w:r w:rsidRPr="00BC2FD0">
        <w:rPr>
          <w:rFonts w:ascii="Arial" w:hAnsi="Arial" w:cs="Arial"/>
          <w:i/>
          <w:color w:val="000000" w:themeColor="text1"/>
          <w:sz w:val="22"/>
          <w:szCs w:val="22"/>
          <w:u w:val="single"/>
        </w:rPr>
        <w:tab/>
        <w:t>Chiropteran PVs co-speciated with their hosts</w:t>
      </w:r>
    </w:p>
    <w:p w14:paraId="57D9E97C" w14:textId="68C4DB47" w:rsidR="00AC7040" w:rsidRPr="00BC2FD0" w:rsidRDefault="0000453B" w:rsidP="00E55588">
      <w:pPr>
        <w:adjustRightInd w:val="0"/>
        <w:snapToGrid w:val="0"/>
        <w:spacing w:line="480" w:lineRule="auto"/>
        <w:jc w:val="both"/>
        <w:rPr>
          <w:rFonts w:ascii="Arial" w:hAnsi="Arial" w:cs="Arial"/>
          <w:color w:val="FF0000"/>
          <w:sz w:val="22"/>
          <w:szCs w:val="22"/>
        </w:rPr>
      </w:pPr>
      <w:r w:rsidRPr="00BC2FD0">
        <w:rPr>
          <w:rFonts w:ascii="Arial" w:hAnsi="Arial" w:cs="Arial"/>
          <w:sz w:val="22"/>
          <w:szCs w:val="22"/>
        </w:rPr>
        <w:t>While TbraPV2 and TbraPV3 cluster together with several other Chiropteran viruses, the larger clade consists of viruses infecting a wide array of mammals (</w:t>
      </w:r>
      <w:r w:rsidR="00D01E15" w:rsidRPr="00BC2FD0">
        <w:rPr>
          <w:rFonts w:ascii="Arial" w:hAnsi="Arial" w:cs="Arial"/>
          <w:sz w:val="22"/>
          <w:szCs w:val="22"/>
        </w:rPr>
        <w:t xml:space="preserve">red arrow in </w:t>
      </w:r>
      <w:r w:rsidRPr="003A2605">
        <w:rPr>
          <w:rFonts w:ascii="Arial" w:hAnsi="Arial"/>
          <w:b/>
          <w:sz w:val="22"/>
        </w:rPr>
        <w:t>Figure 1A</w:t>
      </w:r>
      <w:r w:rsidRPr="00BC2FD0">
        <w:rPr>
          <w:rFonts w:ascii="Arial" w:hAnsi="Arial" w:cs="Arial"/>
          <w:sz w:val="22"/>
          <w:szCs w:val="22"/>
        </w:rPr>
        <w:t xml:space="preserve">). </w:t>
      </w:r>
      <w:r w:rsidR="00D45168" w:rsidRPr="00BC2FD0">
        <w:rPr>
          <w:rFonts w:ascii="Arial" w:hAnsi="Arial" w:cs="Arial"/>
          <w:sz w:val="22"/>
          <w:szCs w:val="22"/>
        </w:rPr>
        <w:t xml:space="preserve">In addition to 6 species of </w:t>
      </w:r>
      <w:proofErr w:type="spellStart"/>
      <w:r w:rsidR="00D45168" w:rsidRPr="00D46BC2">
        <w:rPr>
          <w:rFonts w:ascii="Arial" w:hAnsi="Arial" w:cs="Arial"/>
          <w:iCs/>
          <w:sz w:val="22"/>
          <w:szCs w:val="22"/>
        </w:rPr>
        <w:t>Chiroptera</w:t>
      </w:r>
      <w:proofErr w:type="spellEnd"/>
      <w:r w:rsidR="00D45168" w:rsidRPr="00BC2FD0">
        <w:rPr>
          <w:rFonts w:ascii="Arial" w:hAnsi="Arial" w:cs="Arial"/>
          <w:sz w:val="22"/>
          <w:szCs w:val="22"/>
        </w:rPr>
        <w:t>, the subtree contains 16 host species classified in 5 mammalian orders</w:t>
      </w:r>
      <w:r w:rsidR="00D45168" w:rsidRPr="00BC2FD0">
        <w:rPr>
          <w:rFonts w:ascii="Arial" w:hAnsi="Arial" w:cs="Arial"/>
          <w:i/>
          <w:sz w:val="22"/>
          <w:szCs w:val="22"/>
        </w:rPr>
        <w:t xml:space="preserve">. </w:t>
      </w:r>
      <w:r w:rsidRPr="00BC2FD0">
        <w:rPr>
          <w:rFonts w:ascii="Arial" w:hAnsi="Arial" w:cs="Arial"/>
          <w:sz w:val="22"/>
          <w:szCs w:val="22"/>
        </w:rPr>
        <w:t xml:space="preserve">We </w:t>
      </w:r>
      <w:r w:rsidR="00D01E15" w:rsidRPr="00BC2FD0">
        <w:rPr>
          <w:rFonts w:ascii="Arial" w:hAnsi="Arial" w:cs="Arial"/>
          <w:sz w:val="22"/>
          <w:szCs w:val="22"/>
        </w:rPr>
        <w:t xml:space="preserve">wanted to </w:t>
      </w:r>
      <w:r w:rsidRPr="00BC2FD0">
        <w:rPr>
          <w:rFonts w:ascii="Arial" w:hAnsi="Arial" w:cs="Arial"/>
          <w:sz w:val="22"/>
          <w:szCs w:val="22"/>
        </w:rPr>
        <w:t xml:space="preserve">compare the evolutionary history of these diverse viruses to their hosts. Due to </w:t>
      </w:r>
      <w:r w:rsidR="00F36B16" w:rsidRPr="00BC2FD0">
        <w:rPr>
          <w:rFonts w:ascii="Arial" w:hAnsi="Arial" w:cs="Arial"/>
          <w:color w:val="000000" w:themeColor="text1"/>
          <w:sz w:val="22"/>
          <w:szCs w:val="22"/>
        </w:rPr>
        <w:t>intra-host divergence and niche adaptation</w:t>
      </w:r>
      <w:r w:rsidRPr="00BC2FD0">
        <w:rPr>
          <w:rFonts w:ascii="Arial" w:hAnsi="Arial" w:cs="Arial"/>
          <w:sz w:val="22"/>
          <w:szCs w:val="22"/>
        </w:rPr>
        <w:t xml:space="preserve">, papillomaviruses infecting the same host can be found in multiple phylogenetic tree clades. To ensure that viruses with a similar tissue tropism </w:t>
      </w:r>
      <w:r w:rsidR="003B68B7" w:rsidRPr="00BC2FD0">
        <w:rPr>
          <w:rFonts w:ascii="Arial" w:hAnsi="Arial" w:cs="Arial"/>
          <w:sz w:val="22"/>
          <w:szCs w:val="22"/>
        </w:rPr>
        <w:t xml:space="preserve">and evolutionary history </w:t>
      </w:r>
      <w:r w:rsidRPr="00BC2FD0">
        <w:rPr>
          <w:rFonts w:ascii="Arial" w:hAnsi="Arial" w:cs="Arial"/>
          <w:sz w:val="22"/>
          <w:szCs w:val="22"/>
        </w:rPr>
        <w:t>are compared, we extracted a subtree from the maximum likelihood tree</w:t>
      </w:r>
      <w:r w:rsidR="00F36B16" w:rsidRPr="00BC2FD0">
        <w:rPr>
          <w:rFonts w:ascii="Arial" w:hAnsi="Arial" w:cs="Arial"/>
          <w:sz w:val="22"/>
          <w:szCs w:val="22"/>
        </w:rPr>
        <w:t xml:space="preserve"> (</w:t>
      </w:r>
      <w:r w:rsidR="00F36B16" w:rsidRPr="003A2605">
        <w:rPr>
          <w:rFonts w:ascii="Arial" w:hAnsi="Arial"/>
          <w:b/>
          <w:sz w:val="22"/>
        </w:rPr>
        <w:t>Figure 2</w:t>
      </w:r>
      <w:r w:rsidR="00F36B16" w:rsidRPr="00BC2FD0">
        <w:rPr>
          <w:rFonts w:ascii="Arial" w:hAnsi="Arial" w:cs="Arial"/>
          <w:sz w:val="22"/>
          <w:szCs w:val="22"/>
        </w:rPr>
        <w:t>)</w:t>
      </w:r>
      <w:r w:rsidR="00130EB7" w:rsidRPr="00BC2FD0">
        <w:rPr>
          <w:rFonts w:ascii="Arial" w:hAnsi="Arial" w:cs="Arial"/>
          <w:sz w:val="22"/>
          <w:szCs w:val="22"/>
        </w:rPr>
        <w:t xml:space="preserve"> </w:t>
      </w:r>
      <w:r w:rsidR="00130EB7" w:rsidRPr="00BC2FD0">
        <w:rPr>
          <w:rFonts w:ascii="Arial" w:hAnsi="Arial" w:cs="Arial"/>
          <w:sz w:val="22"/>
          <w:szCs w:val="22"/>
        </w:rPr>
        <w:fldChar w:fldCharType="begin"/>
      </w:r>
      <w:r w:rsidR="00130EB7" w:rsidRPr="00BC2FD0">
        <w:rPr>
          <w:rFonts w:ascii="Arial" w:hAnsi="Arial" w:cs="Arial"/>
          <w:sz w:val="22"/>
          <w:szCs w:val="22"/>
        </w:rPr>
        <w:instrText xml:space="preserve"> ADDIN ZOTERO_ITEM CSL_CITATION {"citationID":"fMFprZPT","properties":{"formattedCitation":"(Smeele et al. 2018)","plainCitation":"(Smeele et al. 2018)","noteIndex":0},"citationItems":[{"id":23,"uris":["http://zotero.org/users/4782594/items/YWL4WENU"],"uri":["http://zotero.org/users/4782594/items/YWL4WENU"],"itemData":{"id":23,"type":"article-journal","abstract":"Papillomaviridae is a diverse family of circular, double-stranded DNA (dsDNA) viruses that infect a broad range of mammalian, avian and fish hosts. While papillomaviruses have been characterized most extensively in humans, the study of non-human papillomaviruses has contributed greatly to our understanding of their pathogenicity and evolution. Using high-throughput sequencing approaches, we identified 7 novel papillomaviruses from vaginal swabs collected from 81 adult female Weddell seals (Leptonychotes weddellii) in the Ross Sea of Antarctica between 2014-2017. These seven papillomavirus genomes were amplified from seven individual seals, and six of the seven genomes represented novel species with distinct evolutionary lineages. This highlights the diversity of papillomaviruses among the relatively small number of Weddell seal samples tested. Viruses associated with large vertebrates are poorly studied in Antarctica, and this study adds information about papillomaviruses associated with Weddell seals and contributes to our understanding of the evolutionary history of papillomaviruses.","container-title":"The Journal of General Virology","DOI":"10.1099/jgv.0.001028","ISSN":"1465-2099","journalAbbreviation":"J. Gen. Virol.","language":"eng","note":"PMID: 29469687","source":"PubMed","title":"Diverse papillomaviruses identified in Weddell seals","author":[{"family":"Smeele","given":"Zoe E."},{"family":"Burns","given":"Jennifer M."},{"family":"Van Doorsaler","given":"Koenraad"},{"family":"Fontenele","given":"Rafaela S."},{"family":"Waits","given":"Kara"},{"family":"Stainton","given":"Daisy"},{"family":"Shero","given":"Michelle R."},{"family":"Beltran","given":"Roxanne S."},{"family":"Kirkham","given":"Amy L."},{"family":"Berngartt","given":"Rachel"},{"family":"Kraberger","given":"Simona"},{"family":"Varsani","given":"Arvind"}],"issued":{"date-parts":[["2018",2,22]]}}}],"schema":"https://github.com/citation-style-language/schema/raw/master/csl-citation.json"} </w:instrText>
      </w:r>
      <w:r w:rsidR="00130EB7" w:rsidRPr="00BC2FD0">
        <w:rPr>
          <w:rFonts w:ascii="Arial" w:hAnsi="Arial" w:cs="Arial"/>
          <w:sz w:val="22"/>
          <w:szCs w:val="22"/>
        </w:rPr>
        <w:fldChar w:fldCharType="separate"/>
      </w:r>
      <w:r w:rsidR="00130EB7" w:rsidRPr="00BC2FD0">
        <w:rPr>
          <w:rFonts w:ascii="Arial" w:hAnsi="Arial" w:cs="Arial"/>
          <w:noProof/>
          <w:sz w:val="22"/>
          <w:szCs w:val="22"/>
        </w:rPr>
        <w:t>(Smeele et al. 2018)</w:t>
      </w:r>
      <w:r w:rsidR="00130EB7" w:rsidRPr="00BC2FD0">
        <w:rPr>
          <w:rFonts w:ascii="Arial" w:hAnsi="Arial" w:cs="Arial"/>
          <w:sz w:val="22"/>
          <w:szCs w:val="22"/>
        </w:rPr>
        <w:fldChar w:fldCharType="end"/>
      </w:r>
      <w:r w:rsidRPr="00BC2FD0">
        <w:rPr>
          <w:rFonts w:ascii="Arial" w:hAnsi="Arial" w:cs="Arial"/>
          <w:sz w:val="22"/>
          <w:szCs w:val="22"/>
        </w:rPr>
        <w:t xml:space="preserve">. This clade contains the newly identified TbraPV2 and TbraPV3 embedded within the largest monophyletic </w:t>
      </w:r>
      <w:proofErr w:type="spellStart"/>
      <w:r w:rsidRPr="00D46BC2">
        <w:rPr>
          <w:rFonts w:ascii="Arial" w:hAnsi="Arial" w:cs="Arial"/>
          <w:sz w:val="22"/>
          <w:szCs w:val="22"/>
        </w:rPr>
        <w:t>Chiroptera</w:t>
      </w:r>
      <w:proofErr w:type="spellEnd"/>
      <w:r w:rsidRPr="00BC2FD0">
        <w:rPr>
          <w:rFonts w:ascii="Arial" w:hAnsi="Arial" w:cs="Arial"/>
          <w:i/>
          <w:sz w:val="22"/>
          <w:szCs w:val="22"/>
        </w:rPr>
        <w:t xml:space="preserve"> </w:t>
      </w:r>
      <w:r w:rsidR="00130EB7" w:rsidRPr="00BC2FD0">
        <w:rPr>
          <w:rFonts w:ascii="Arial" w:hAnsi="Arial" w:cs="Arial"/>
          <w:iCs/>
          <w:sz w:val="22"/>
          <w:szCs w:val="22"/>
        </w:rPr>
        <w:t xml:space="preserve">papillomavirus </w:t>
      </w:r>
      <w:r w:rsidRPr="00BC2FD0">
        <w:rPr>
          <w:rFonts w:ascii="Arial" w:hAnsi="Arial" w:cs="Arial"/>
          <w:sz w:val="22"/>
          <w:szCs w:val="22"/>
        </w:rPr>
        <w:t>clade</w:t>
      </w:r>
      <w:r w:rsidR="00F36B16" w:rsidRPr="00BC2FD0">
        <w:rPr>
          <w:rFonts w:ascii="Arial" w:hAnsi="Arial" w:cs="Arial"/>
          <w:sz w:val="22"/>
          <w:szCs w:val="22"/>
        </w:rPr>
        <w:t xml:space="preserve"> (</w:t>
      </w:r>
      <w:r w:rsidR="00D01E15" w:rsidRPr="00BC2FD0">
        <w:rPr>
          <w:rFonts w:ascii="Arial" w:hAnsi="Arial" w:cs="Arial"/>
          <w:sz w:val="22"/>
          <w:szCs w:val="22"/>
        </w:rPr>
        <w:t>red arrow</w:t>
      </w:r>
      <w:r w:rsidR="00F36B16" w:rsidRPr="00BC2FD0">
        <w:rPr>
          <w:rFonts w:ascii="Arial" w:hAnsi="Arial" w:cs="Arial"/>
          <w:sz w:val="22"/>
          <w:szCs w:val="22"/>
        </w:rPr>
        <w:t xml:space="preserve"> in </w:t>
      </w:r>
      <w:r w:rsidR="00F36B16" w:rsidRPr="003A2605">
        <w:rPr>
          <w:rFonts w:ascii="Arial" w:hAnsi="Arial"/>
          <w:b/>
          <w:sz w:val="22"/>
        </w:rPr>
        <w:t>Figure 1A</w:t>
      </w:r>
      <w:r w:rsidR="00F36B16" w:rsidRPr="00BC2FD0">
        <w:rPr>
          <w:rFonts w:ascii="Arial" w:hAnsi="Arial" w:cs="Arial"/>
          <w:sz w:val="22"/>
          <w:szCs w:val="22"/>
        </w:rPr>
        <w:t>)</w:t>
      </w:r>
      <w:r w:rsidRPr="00BC2FD0">
        <w:rPr>
          <w:rFonts w:ascii="Arial" w:hAnsi="Arial" w:cs="Arial"/>
          <w:sz w:val="22"/>
          <w:szCs w:val="22"/>
        </w:rPr>
        <w:t xml:space="preserve">. </w:t>
      </w:r>
      <w:r w:rsidR="00D01E15" w:rsidRPr="00BC2FD0">
        <w:rPr>
          <w:rFonts w:ascii="Arial" w:hAnsi="Arial" w:cs="Arial"/>
          <w:iCs/>
          <w:sz w:val="22"/>
          <w:szCs w:val="22"/>
        </w:rPr>
        <w:t xml:space="preserve">We used a </w:t>
      </w:r>
      <w:proofErr w:type="spellStart"/>
      <w:r w:rsidR="00D01E15" w:rsidRPr="00BC2FD0">
        <w:rPr>
          <w:rFonts w:ascii="Arial" w:hAnsi="Arial" w:cs="Arial"/>
          <w:iCs/>
          <w:sz w:val="22"/>
          <w:szCs w:val="22"/>
        </w:rPr>
        <w:t>tanglegram</w:t>
      </w:r>
      <w:proofErr w:type="spellEnd"/>
      <w:r w:rsidR="00D01E15" w:rsidRPr="00BC2FD0">
        <w:rPr>
          <w:rFonts w:ascii="Arial" w:hAnsi="Arial" w:cs="Arial"/>
          <w:iCs/>
          <w:sz w:val="22"/>
          <w:szCs w:val="22"/>
        </w:rPr>
        <w:t xml:space="preserve"> to address our hypothesis of virus-host co-evolution </w:t>
      </w:r>
      <w:r w:rsidRPr="00BC2FD0">
        <w:rPr>
          <w:rFonts w:ascii="Arial" w:hAnsi="Arial" w:cs="Arial"/>
          <w:sz w:val="22"/>
          <w:szCs w:val="22"/>
        </w:rPr>
        <w:t>(</w:t>
      </w:r>
      <w:r w:rsidRPr="00BC2FD0">
        <w:rPr>
          <w:rFonts w:ascii="Arial" w:hAnsi="Arial" w:cs="Arial"/>
          <w:b/>
          <w:sz w:val="22"/>
          <w:szCs w:val="22"/>
        </w:rPr>
        <w:t xml:space="preserve">Figure </w:t>
      </w:r>
      <w:r w:rsidRPr="00BC2FD0">
        <w:rPr>
          <w:rFonts w:ascii="Arial" w:hAnsi="Arial" w:cs="Arial"/>
          <w:b/>
          <w:bCs/>
          <w:sz w:val="22"/>
          <w:szCs w:val="22"/>
        </w:rPr>
        <w:t>2A</w:t>
      </w:r>
      <w:r w:rsidRPr="00BC2FD0">
        <w:rPr>
          <w:rFonts w:ascii="Arial" w:hAnsi="Arial" w:cs="Arial"/>
          <w:sz w:val="22"/>
          <w:szCs w:val="22"/>
        </w:rPr>
        <w:t xml:space="preserve">). In this </w:t>
      </w:r>
      <w:r w:rsidR="009B6BB7" w:rsidRPr="00BC2FD0">
        <w:rPr>
          <w:rFonts w:ascii="Arial" w:hAnsi="Arial" w:cs="Arial"/>
          <w:sz w:val="22"/>
          <w:szCs w:val="22"/>
        </w:rPr>
        <w:t>analysis</w:t>
      </w:r>
      <w:r w:rsidRPr="00BC2FD0">
        <w:rPr>
          <w:rFonts w:ascii="Arial" w:hAnsi="Arial" w:cs="Arial"/>
          <w:sz w:val="22"/>
          <w:szCs w:val="22"/>
        </w:rPr>
        <w:t xml:space="preserve">, nodes in the host and virus phylogeny are rotated to optimize tip matching. Similarities between the host and virus phylogenetic relationships are indicated by </w:t>
      </w:r>
      <w:r w:rsidR="00130EB7" w:rsidRPr="00BC2FD0">
        <w:rPr>
          <w:rFonts w:ascii="Arial" w:hAnsi="Arial" w:cs="Arial"/>
          <w:sz w:val="22"/>
          <w:szCs w:val="22"/>
        </w:rPr>
        <w:t xml:space="preserve">parallel </w:t>
      </w:r>
      <w:r w:rsidRPr="00BC2FD0">
        <w:rPr>
          <w:rFonts w:ascii="Arial" w:hAnsi="Arial" w:cs="Arial"/>
          <w:sz w:val="22"/>
          <w:szCs w:val="22"/>
        </w:rPr>
        <w:t xml:space="preserve">lines </w:t>
      </w:r>
      <w:r w:rsidRPr="00BC2FD0">
        <w:rPr>
          <w:rFonts w:ascii="Arial" w:hAnsi="Arial" w:cs="Arial"/>
          <w:sz w:val="22"/>
          <w:szCs w:val="22"/>
        </w:rPr>
        <w:lastRenderedPageBreak/>
        <w:t xml:space="preserve">linking the </w:t>
      </w:r>
      <w:r w:rsidR="00681E2D" w:rsidRPr="00BC2FD0">
        <w:rPr>
          <w:rFonts w:ascii="Arial" w:hAnsi="Arial" w:cs="Arial"/>
          <w:sz w:val="22"/>
          <w:szCs w:val="22"/>
        </w:rPr>
        <w:t xml:space="preserve">virus to its host </w:t>
      </w:r>
      <w:r w:rsidRPr="00BC2FD0">
        <w:rPr>
          <w:rFonts w:ascii="Arial" w:hAnsi="Arial" w:cs="Arial"/>
          <w:sz w:val="22"/>
          <w:szCs w:val="22"/>
        </w:rPr>
        <w:t xml:space="preserve">in </w:t>
      </w:r>
      <w:r w:rsidR="00130EB7" w:rsidRPr="00BC2FD0">
        <w:rPr>
          <w:rFonts w:ascii="Arial" w:hAnsi="Arial" w:cs="Arial"/>
          <w:sz w:val="22"/>
          <w:szCs w:val="22"/>
        </w:rPr>
        <w:t>their respective</w:t>
      </w:r>
      <w:r w:rsidRPr="00BC2FD0">
        <w:rPr>
          <w:rFonts w:ascii="Arial" w:hAnsi="Arial" w:cs="Arial"/>
          <w:sz w:val="22"/>
          <w:szCs w:val="22"/>
        </w:rPr>
        <w:t xml:space="preserve"> trees. </w:t>
      </w:r>
      <w:r w:rsidR="003B68B7" w:rsidRPr="00BC2FD0">
        <w:rPr>
          <w:rFonts w:ascii="Arial" w:hAnsi="Arial" w:cs="Arial"/>
          <w:sz w:val="22"/>
          <w:szCs w:val="22"/>
        </w:rPr>
        <w:t>Conversely</w:t>
      </w:r>
      <w:r w:rsidRPr="00BC2FD0">
        <w:rPr>
          <w:rFonts w:ascii="Arial" w:hAnsi="Arial" w:cs="Arial"/>
          <w:sz w:val="22"/>
          <w:szCs w:val="22"/>
        </w:rPr>
        <w:t xml:space="preserve">, mismatches in the evolutionary history of the host and the virus show overlapping connecting lines. </w:t>
      </w:r>
      <w:r w:rsidR="00F36B16" w:rsidRPr="00BC2FD0">
        <w:rPr>
          <w:rFonts w:ascii="Arial" w:hAnsi="Arial" w:cs="Arial"/>
          <w:sz w:val="22"/>
          <w:szCs w:val="22"/>
        </w:rPr>
        <w:t>While there are some overlapping connections</w:t>
      </w:r>
      <w:r w:rsidR="009B6BB7" w:rsidRPr="00BC2FD0">
        <w:rPr>
          <w:rFonts w:ascii="Arial" w:hAnsi="Arial" w:cs="Arial"/>
          <w:sz w:val="22"/>
          <w:szCs w:val="22"/>
        </w:rPr>
        <w:t xml:space="preserve"> between </w:t>
      </w:r>
      <w:r w:rsidR="00681E2D" w:rsidRPr="00BC2FD0">
        <w:rPr>
          <w:rFonts w:ascii="Arial" w:hAnsi="Arial" w:cs="Arial"/>
          <w:sz w:val="22"/>
          <w:szCs w:val="22"/>
        </w:rPr>
        <w:t>papillomaviruses</w:t>
      </w:r>
      <w:r w:rsidR="009B6BB7" w:rsidRPr="00BC2FD0">
        <w:rPr>
          <w:rFonts w:ascii="Arial" w:hAnsi="Arial" w:cs="Arial"/>
          <w:sz w:val="22"/>
          <w:szCs w:val="22"/>
        </w:rPr>
        <w:t xml:space="preserve"> and their hosts</w:t>
      </w:r>
      <w:r w:rsidR="00F36B16" w:rsidRPr="00BC2FD0">
        <w:rPr>
          <w:rFonts w:ascii="Arial" w:hAnsi="Arial" w:cs="Arial"/>
          <w:sz w:val="22"/>
          <w:szCs w:val="22"/>
        </w:rPr>
        <w:t>, most virus-host pairs support the idea of co-speciation.</w:t>
      </w:r>
      <w:r w:rsidR="00F36B16" w:rsidRPr="00BC2FD0">
        <w:rPr>
          <w:rFonts w:ascii="Arial" w:hAnsi="Arial" w:cs="Arial"/>
          <w:color w:val="FF0000"/>
          <w:sz w:val="22"/>
          <w:szCs w:val="22"/>
        </w:rPr>
        <w:t xml:space="preserve"> </w:t>
      </w:r>
    </w:p>
    <w:p w14:paraId="75DA00FE" w14:textId="1078E008" w:rsidR="00AC7040" w:rsidRPr="00BC2FD0" w:rsidRDefault="0000453B" w:rsidP="00E55588">
      <w:pPr>
        <w:adjustRightInd w:val="0"/>
        <w:snapToGrid w:val="0"/>
        <w:spacing w:line="480" w:lineRule="auto"/>
        <w:jc w:val="both"/>
        <w:rPr>
          <w:rFonts w:ascii="Arial" w:hAnsi="Arial" w:cs="Arial"/>
          <w:color w:val="FF0000"/>
          <w:sz w:val="22"/>
          <w:szCs w:val="22"/>
        </w:rPr>
      </w:pPr>
      <w:r w:rsidRPr="00BC2FD0">
        <w:rPr>
          <w:rFonts w:ascii="Arial" w:hAnsi="Arial" w:cs="Arial"/>
          <w:sz w:val="22"/>
          <w:szCs w:val="22"/>
        </w:rPr>
        <w:t xml:space="preserve">To formally quantify the degree of co-speciation, we focused on two datasets. </w:t>
      </w:r>
      <w:r w:rsidR="003B68B7" w:rsidRPr="00BC2FD0">
        <w:rPr>
          <w:rFonts w:ascii="Arial" w:hAnsi="Arial" w:cs="Arial"/>
          <w:sz w:val="22"/>
          <w:szCs w:val="22"/>
        </w:rPr>
        <w:t>First, w</w:t>
      </w:r>
      <w:r w:rsidRPr="00BC2FD0">
        <w:rPr>
          <w:rFonts w:ascii="Arial" w:hAnsi="Arial" w:cs="Arial"/>
          <w:sz w:val="22"/>
          <w:szCs w:val="22"/>
        </w:rPr>
        <w:t xml:space="preserve">e used the </w:t>
      </w:r>
      <w:r w:rsidR="00E510C3">
        <w:rPr>
          <w:rFonts w:ascii="Arial" w:hAnsi="Arial" w:cs="Arial"/>
          <w:sz w:val="22"/>
          <w:szCs w:val="22"/>
        </w:rPr>
        <w:t xml:space="preserve">phylogenetic </w:t>
      </w:r>
      <w:r w:rsidRPr="00BC2FD0">
        <w:rPr>
          <w:rFonts w:ascii="Arial" w:hAnsi="Arial" w:cs="Arial"/>
          <w:sz w:val="22"/>
          <w:szCs w:val="22"/>
        </w:rPr>
        <w:t xml:space="preserve">tree shown in </w:t>
      </w:r>
      <w:r w:rsidRPr="003A2605">
        <w:rPr>
          <w:rFonts w:ascii="Arial" w:hAnsi="Arial"/>
          <w:b/>
          <w:sz w:val="22"/>
        </w:rPr>
        <w:t>Figure 2</w:t>
      </w:r>
      <w:r w:rsidRPr="00BC2FD0">
        <w:rPr>
          <w:rFonts w:ascii="Arial" w:hAnsi="Arial" w:cs="Arial"/>
          <w:sz w:val="22"/>
          <w:szCs w:val="22"/>
        </w:rPr>
        <w:t xml:space="preserve">. </w:t>
      </w:r>
      <w:r w:rsidR="00681E2D" w:rsidRPr="00BC2FD0">
        <w:rPr>
          <w:rFonts w:ascii="Arial" w:hAnsi="Arial" w:cs="Arial"/>
          <w:sz w:val="22"/>
          <w:szCs w:val="22"/>
        </w:rPr>
        <w:t>Because i</w:t>
      </w:r>
      <w:r w:rsidRPr="00BC2FD0">
        <w:rPr>
          <w:rFonts w:ascii="Arial" w:hAnsi="Arial" w:cs="Arial"/>
          <w:sz w:val="22"/>
          <w:szCs w:val="22"/>
        </w:rPr>
        <w:t xml:space="preserve">t was previously shown that members of the </w:t>
      </w:r>
      <w:proofErr w:type="spellStart"/>
      <w:r w:rsidRPr="00D46BC2">
        <w:rPr>
          <w:rFonts w:ascii="Arial" w:hAnsi="Arial" w:cs="Arial"/>
          <w:i/>
          <w:sz w:val="22"/>
          <w:szCs w:val="22"/>
        </w:rPr>
        <w:t>Lambdapapillomavirus</w:t>
      </w:r>
      <w:proofErr w:type="spellEnd"/>
      <w:r w:rsidRPr="00BC2FD0">
        <w:rPr>
          <w:rFonts w:ascii="Arial" w:hAnsi="Arial" w:cs="Arial"/>
          <w:sz w:val="22"/>
          <w:szCs w:val="22"/>
        </w:rPr>
        <w:t xml:space="preserve"> genus co-evolve</w:t>
      </w:r>
      <w:r w:rsidR="00681E2D" w:rsidRPr="00BC2FD0">
        <w:rPr>
          <w:rFonts w:ascii="Arial" w:hAnsi="Arial" w:cs="Arial"/>
          <w:sz w:val="22"/>
          <w:szCs w:val="22"/>
        </w:rPr>
        <w:t xml:space="preserve"> with their hosts</w:t>
      </w:r>
      <w:r w:rsidR="00D45168" w:rsidRPr="00BC2FD0">
        <w:rPr>
          <w:rFonts w:ascii="Arial" w:hAnsi="Arial" w:cs="Arial"/>
          <w:sz w:val="22"/>
          <w:szCs w:val="22"/>
        </w:rPr>
        <w:t xml:space="preserve"> </w:t>
      </w:r>
      <w:r w:rsidR="00D45168" w:rsidRPr="00BC2FD0">
        <w:rPr>
          <w:rFonts w:ascii="Arial" w:hAnsi="Arial" w:cs="Arial"/>
          <w:sz w:val="22"/>
          <w:szCs w:val="22"/>
        </w:rPr>
        <w:fldChar w:fldCharType="begin"/>
      </w:r>
      <w:r w:rsidR="00D45168" w:rsidRPr="00BC2FD0">
        <w:rPr>
          <w:rFonts w:ascii="Arial" w:hAnsi="Arial" w:cs="Arial"/>
          <w:sz w:val="22"/>
          <w:szCs w:val="22"/>
        </w:rPr>
        <w:instrText xml:space="preserve"> ADDIN ZOTERO_ITEM CSL_CITATION {"citationID":"Rl5yLMne","properties":{"formattedCitation":"(Rector et al. 2007)","plainCitation":"(Rector et al. 2007)","noteIndex":0},"citationItems":[{"id":187,"uris":["http://zotero.org/groups/2273325/items/M8K8YB8T"],"uri":["http://zotero.org/groups/2273325/items/M8K8YB8T"],"itemData":{"id":187,"type":"article-journal","abstract":"BACKGROUND: Estimating evolutionary rates for slowly evolving viruses such as papillomaviruses (PVs) is not possible using fossil calibrations directly or sequences sampled over a time-scale of decades. An ability to correlate their divergence with a host species, however, can provide a means to estimate evolutionary rates for these viruses accurately. To determine whether such an approach is feasible, we sequenced complete feline PV genomes, previously available only for the domestic cat (Felis domesticus, FdPV1), from four additional, globally distributed feline species: Lynx rufus PV type 1, Puma concolor PV type 1, Panthera leo persica PV type 1, and Uncia uncia PV type 1.\nRESULTS: The feline PVs all belong to the Lambdapapillomavirus genus, and contain an unusual second noncoding region between the early and late protein region, which is only present in members of this genus. Our maximum likelihood and Bayesian phylogenetic analyses demonstrate that the evolutionary relationships between feline PVs perfectly mirror those of their feline hosts, despite a complex and dynamic phylogeographic history. By applying host species divergence times, we provide the first precise estimates for the rate of evolution for each PV gene, with an overall evolutionary rate of 1.95 x 10(-8) (95% confidence interval 1.32 x 10(-8) to 2.47 x 10(-8)) nucleotide substitutions per site per year for the viral coding genome.\nCONCLUSION: Our work provides evidence for long-term virus-host co-speciation of feline PVs, indicating that viral diversity in slowly evolving viruses can be used to investigate host species evolution. These findings, however, should not be extrapolated to other viral lineages without prior confirmation of virus-host co-divergence.","container-title":"Genome Biology","DOI":"10.1186/gb-2007-8-4-r57","ISSN":"1474-760X","issue":"4","journalAbbreviation":"Genome Biol.","language":"eng","note":"PMID: 17430578\nPMCID: PMC1896010","page":"R57","source":"PubMed","title":"Ancient papillomavirus-host co-speciation in Felidae","volume":"8","author":[{"family":"Rector","given":"Annabel"},{"family":"Lemey","given":"Philippe"},{"family":"Tachezy","given":"Ruth"},{"family":"Mostmans","given":"Sara"},{"family":"Ghim","given":"Shin-Je"},{"family":"Van Doorslaer","given":"Koenraad"},{"family":"Roelke","given":"Melody"},{"family":"Bush","given":"Mitchell"},{"family":"Montali","given":"Richard J."},{"family":"Joslin","given":"Janis"},{"family":"Burk","given":"Robert D."},{"family":"Jenson","given":"Alfred B."},{"family":"Sundberg","given":"John P."},{"family":"Shapiro","given":"Beth"},{"family":"Van Ranst","given":"Marc"}],"issued":{"date-parts":[["2007"]]}}}],"schema":"https://github.com/citation-style-language/schema/raw/master/csl-citation.json"} </w:instrText>
      </w:r>
      <w:r w:rsidR="00D45168" w:rsidRPr="00BC2FD0">
        <w:rPr>
          <w:rFonts w:ascii="Arial" w:hAnsi="Arial" w:cs="Arial"/>
          <w:sz w:val="22"/>
          <w:szCs w:val="22"/>
        </w:rPr>
        <w:fldChar w:fldCharType="separate"/>
      </w:r>
      <w:r w:rsidR="00D45168" w:rsidRPr="00BC2FD0">
        <w:rPr>
          <w:rFonts w:ascii="Arial" w:hAnsi="Arial" w:cs="Arial"/>
          <w:noProof/>
          <w:sz w:val="22"/>
          <w:szCs w:val="22"/>
        </w:rPr>
        <w:t>(Rector et al. 2007)</w:t>
      </w:r>
      <w:r w:rsidR="00D45168" w:rsidRPr="00BC2FD0">
        <w:rPr>
          <w:rFonts w:ascii="Arial" w:hAnsi="Arial" w:cs="Arial"/>
          <w:sz w:val="22"/>
          <w:szCs w:val="22"/>
        </w:rPr>
        <w:fldChar w:fldCharType="end"/>
      </w:r>
      <w:r w:rsidR="00681E2D" w:rsidRPr="00BC2FD0">
        <w:rPr>
          <w:rFonts w:ascii="Arial" w:hAnsi="Arial" w:cs="Arial"/>
          <w:sz w:val="22"/>
          <w:szCs w:val="22"/>
        </w:rPr>
        <w:t xml:space="preserve">, we </w:t>
      </w:r>
      <w:r w:rsidR="00130EB7" w:rsidRPr="00BC2FD0">
        <w:rPr>
          <w:rFonts w:ascii="Arial" w:hAnsi="Arial" w:cs="Arial"/>
          <w:sz w:val="22"/>
          <w:szCs w:val="22"/>
        </w:rPr>
        <w:t>also tested</w:t>
      </w:r>
      <w:r w:rsidR="00681E2D" w:rsidRPr="00BC2FD0">
        <w:rPr>
          <w:rFonts w:ascii="Arial" w:hAnsi="Arial" w:cs="Arial"/>
          <w:sz w:val="22"/>
          <w:szCs w:val="22"/>
        </w:rPr>
        <w:t xml:space="preserve"> a </w:t>
      </w:r>
      <w:r w:rsidRPr="00BC2FD0">
        <w:rPr>
          <w:rFonts w:ascii="Arial" w:hAnsi="Arial" w:cs="Arial"/>
          <w:color w:val="000000" w:themeColor="text1"/>
          <w:sz w:val="22"/>
          <w:szCs w:val="22"/>
        </w:rPr>
        <w:t>smaller subtree</w:t>
      </w:r>
      <w:r w:rsidR="003B68B7" w:rsidRPr="00BC2FD0">
        <w:rPr>
          <w:rFonts w:ascii="Arial" w:hAnsi="Arial" w:cs="Arial"/>
          <w:color w:val="000000" w:themeColor="text1"/>
          <w:sz w:val="22"/>
          <w:szCs w:val="22"/>
        </w:rPr>
        <w:t xml:space="preserve"> </w:t>
      </w:r>
      <w:r w:rsidR="00D068A1" w:rsidRPr="00BC2FD0">
        <w:rPr>
          <w:rFonts w:ascii="Arial" w:hAnsi="Arial" w:cs="Arial"/>
          <w:color w:val="000000" w:themeColor="text1"/>
          <w:sz w:val="22"/>
          <w:szCs w:val="22"/>
        </w:rPr>
        <w:t xml:space="preserve">to avoid skewing the results </w:t>
      </w:r>
      <w:r w:rsidR="003B68B7" w:rsidRPr="00BC2FD0">
        <w:rPr>
          <w:rFonts w:ascii="Arial" w:hAnsi="Arial" w:cs="Arial"/>
          <w:color w:val="000000" w:themeColor="text1"/>
          <w:sz w:val="22"/>
          <w:szCs w:val="22"/>
        </w:rPr>
        <w:t xml:space="preserve">(indicated with </w:t>
      </w:r>
      <w:r w:rsidR="008D2C6B" w:rsidRPr="00BC2FD0">
        <w:rPr>
          <w:rFonts w:ascii="Arial" w:hAnsi="Arial" w:cs="Arial"/>
          <w:color w:val="000000" w:themeColor="text1"/>
          <w:sz w:val="22"/>
          <w:szCs w:val="22"/>
        </w:rPr>
        <w:t>the red arrow</w:t>
      </w:r>
      <w:r w:rsidR="009F0965" w:rsidRPr="00BC2FD0">
        <w:rPr>
          <w:rFonts w:ascii="Arial" w:hAnsi="Arial" w:cs="Arial"/>
          <w:color w:val="000000" w:themeColor="text1"/>
          <w:sz w:val="22"/>
          <w:szCs w:val="22"/>
        </w:rPr>
        <w:t xml:space="preserve"> in </w:t>
      </w:r>
      <w:r w:rsidR="009F0965" w:rsidRPr="003A2605">
        <w:rPr>
          <w:rFonts w:ascii="Arial" w:hAnsi="Arial"/>
          <w:b/>
          <w:color w:val="000000" w:themeColor="text1"/>
          <w:sz w:val="22"/>
        </w:rPr>
        <w:t>Figure 2</w:t>
      </w:r>
      <w:r w:rsidR="003B68B7" w:rsidRPr="00BC2FD0">
        <w:rPr>
          <w:rFonts w:ascii="Arial" w:hAnsi="Arial" w:cs="Arial"/>
          <w:color w:val="000000" w:themeColor="text1"/>
          <w:sz w:val="22"/>
          <w:szCs w:val="22"/>
        </w:rPr>
        <w:t>)</w:t>
      </w:r>
      <w:r w:rsidRPr="00BC2FD0">
        <w:rPr>
          <w:rFonts w:ascii="Arial" w:hAnsi="Arial" w:cs="Arial"/>
          <w:color w:val="000000" w:themeColor="text1"/>
          <w:sz w:val="22"/>
          <w:szCs w:val="22"/>
        </w:rPr>
        <w:t xml:space="preserve">. </w:t>
      </w:r>
      <w:r w:rsidR="00D45168" w:rsidRPr="00BC2FD0">
        <w:rPr>
          <w:rFonts w:ascii="Arial" w:hAnsi="Arial" w:cs="Arial"/>
          <w:color w:val="000000" w:themeColor="text1"/>
          <w:sz w:val="22"/>
          <w:szCs w:val="22"/>
        </w:rPr>
        <w:t xml:space="preserve">The host and virus phylogenetic trees were compared using the </w:t>
      </w:r>
      <w:r w:rsidR="00E70167">
        <w:rPr>
          <w:rFonts w:ascii="Arial" w:hAnsi="Arial" w:cs="Arial"/>
          <w:color w:val="000000" w:themeColor="text1"/>
          <w:sz w:val="22"/>
          <w:szCs w:val="22"/>
        </w:rPr>
        <w:t>Wasserstein distance</w:t>
      </w:r>
      <w:r w:rsidR="00F13476">
        <w:rPr>
          <w:rFonts w:ascii="Arial" w:hAnsi="Arial" w:cs="Arial"/>
          <w:color w:val="000000" w:themeColor="text1"/>
          <w:sz w:val="22"/>
          <w:szCs w:val="22"/>
        </w:rPr>
        <w:t>, estimated to be</w:t>
      </w:r>
      <w:r w:rsidR="00E70167" w:rsidRPr="00E70167">
        <w:rPr>
          <w:rFonts w:ascii="Arial" w:hAnsi="Arial" w:cs="Arial"/>
          <w:color w:val="000000" w:themeColor="text1"/>
          <w:sz w:val="22"/>
          <w:szCs w:val="22"/>
        </w:rPr>
        <w:t xml:space="preserve"> 0.20</w:t>
      </w:r>
      <w:r w:rsidR="009140B5">
        <w:rPr>
          <w:rFonts w:ascii="Arial" w:hAnsi="Arial" w:cs="Arial"/>
          <w:color w:val="000000" w:themeColor="text1"/>
          <w:sz w:val="22"/>
          <w:szCs w:val="22"/>
        </w:rPr>
        <w:t>5</w:t>
      </w:r>
      <w:r w:rsidR="00E70167" w:rsidRPr="00E70167">
        <w:rPr>
          <w:rFonts w:ascii="Arial" w:hAnsi="Arial" w:cs="Arial"/>
          <w:color w:val="000000" w:themeColor="text1"/>
          <w:sz w:val="22"/>
          <w:szCs w:val="22"/>
        </w:rPr>
        <w:t xml:space="preserve"> and 0.28</w:t>
      </w:r>
      <w:r w:rsidR="009140B5">
        <w:rPr>
          <w:rFonts w:ascii="Arial" w:hAnsi="Arial" w:cs="Arial"/>
          <w:color w:val="000000" w:themeColor="text1"/>
          <w:sz w:val="22"/>
          <w:szCs w:val="22"/>
        </w:rPr>
        <w:t>4</w:t>
      </w:r>
      <w:r w:rsidR="00E70167" w:rsidRPr="00E70167">
        <w:rPr>
          <w:rFonts w:ascii="Arial" w:hAnsi="Arial" w:cs="Arial"/>
          <w:color w:val="000000" w:themeColor="text1"/>
          <w:sz w:val="22"/>
          <w:szCs w:val="22"/>
        </w:rPr>
        <w:t xml:space="preserve"> for the</w:t>
      </w:r>
      <w:r w:rsidR="00E70167">
        <w:rPr>
          <w:rFonts w:ascii="Arial" w:hAnsi="Arial" w:cs="Arial"/>
          <w:color w:val="000000" w:themeColor="text1"/>
          <w:sz w:val="22"/>
          <w:szCs w:val="22"/>
        </w:rPr>
        <w:t xml:space="preserve"> larger and smaller datasets, respectively. A Wasserstein distance </w:t>
      </w:r>
      <w:r w:rsidR="00E70167" w:rsidRPr="00A60C18">
        <w:rPr>
          <w:rFonts w:ascii="Arial" w:hAnsi="Arial" w:cs="Arial"/>
          <w:color w:val="000000" w:themeColor="text1"/>
          <w:sz w:val="22"/>
          <w:szCs w:val="22"/>
        </w:rPr>
        <w:t xml:space="preserve">of 0 indicates </w:t>
      </w:r>
      <w:r w:rsidR="00E70167">
        <w:rPr>
          <w:rFonts w:ascii="Arial" w:hAnsi="Arial" w:cs="Arial"/>
          <w:color w:val="000000" w:themeColor="text1"/>
          <w:sz w:val="22"/>
          <w:szCs w:val="22"/>
        </w:rPr>
        <w:t>that both trees are topologically identical</w:t>
      </w:r>
      <w:r w:rsidR="00E70167" w:rsidRPr="00A60C18">
        <w:rPr>
          <w:rFonts w:ascii="Arial" w:hAnsi="Arial" w:cs="Arial"/>
          <w:color w:val="000000" w:themeColor="text1"/>
          <w:sz w:val="22"/>
          <w:szCs w:val="22"/>
        </w:rPr>
        <w:t xml:space="preserve">, while </w:t>
      </w:r>
      <w:r w:rsidR="00E70167">
        <w:rPr>
          <w:rFonts w:ascii="Arial" w:hAnsi="Arial" w:cs="Arial"/>
          <w:color w:val="000000" w:themeColor="text1"/>
          <w:sz w:val="22"/>
          <w:szCs w:val="22"/>
        </w:rPr>
        <w:t>a value of</w:t>
      </w:r>
      <w:r w:rsidR="00E70167" w:rsidRPr="00A60C18">
        <w:rPr>
          <w:rFonts w:ascii="Arial" w:hAnsi="Arial" w:cs="Arial"/>
          <w:color w:val="000000" w:themeColor="text1"/>
          <w:sz w:val="22"/>
          <w:szCs w:val="22"/>
        </w:rPr>
        <w:t xml:space="preserve"> 1 indicates complete lack of congruence</w:t>
      </w:r>
      <w:r w:rsidR="00E70167">
        <w:rPr>
          <w:rFonts w:ascii="Arial" w:hAnsi="Arial" w:cs="Arial"/>
          <w:color w:val="000000" w:themeColor="text1"/>
          <w:sz w:val="22"/>
          <w:szCs w:val="22"/>
        </w:rPr>
        <w:t xml:space="preserve"> between both trees </w:t>
      </w:r>
      <w:r w:rsidR="00E70167">
        <w:rPr>
          <w:rFonts w:ascii="Arial" w:hAnsi="Arial" w:cs="Arial"/>
          <w:color w:val="000000" w:themeColor="text1"/>
          <w:sz w:val="22"/>
          <w:szCs w:val="22"/>
        </w:rPr>
        <w:fldChar w:fldCharType="begin"/>
      </w:r>
      <w:r w:rsidR="00E70167">
        <w:rPr>
          <w:rFonts w:ascii="Arial" w:hAnsi="Arial" w:cs="Arial"/>
          <w:color w:val="000000" w:themeColor="text1"/>
          <w:sz w:val="22"/>
          <w:szCs w:val="22"/>
        </w:rPr>
        <w:instrText xml:space="preserve"> ADDIN ZOTERO_ITEM CSL_CITATION {"citationID":"Se41BnT9","properties":{"formattedCitation":"(Lewitus and Morlon 2016)","plainCitation":"(Lewitus and Morlon 2016)","noteIndex":0},"citationItems":[{"id":2098,"uris":["http://zotero.org/groups/2444007/items/NDG44B78"],"uri":["http://zotero.org/groups/2444007/items/NDG44B78"],"itemData":{"id":2098,"type":"article-journal","container-title":"Systematic Biology","DOI":"10.1093/sysbio/syv116","ISSN":"1063-5157, 1076-836X","issue":"3","journalAbbreviation":"Syst Biol","language":"en","page":"495-507","source":"DOI.org (Crossref)","title":"Characterizing and Comparing Phylogenies from their Laplacian Spectrum","volume":"65","author":[{"family":"Lewitus","given":"Eric"},{"family":"Morlon","given":"Helene"}],"issued":{"date-parts":[["2016",5]]}}}],"schema":"https://github.com/citation-style-language/schema/raw/master/csl-citation.json"} </w:instrText>
      </w:r>
      <w:r w:rsidR="00E70167">
        <w:rPr>
          <w:rFonts w:ascii="Arial" w:hAnsi="Arial" w:cs="Arial"/>
          <w:color w:val="000000" w:themeColor="text1"/>
          <w:sz w:val="22"/>
          <w:szCs w:val="22"/>
        </w:rPr>
        <w:fldChar w:fldCharType="separate"/>
      </w:r>
      <w:r w:rsidR="00E70167">
        <w:rPr>
          <w:rFonts w:ascii="Arial" w:hAnsi="Arial" w:cs="Arial"/>
          <w:noProof/>
          <w:color w:val="000000" w:themeColor="text1"/>
          <w:sz w:val="22"/>
          <w:szCs w:val="22"/>
        </w:rPr>
        <w:t>(Lewitus and Morlon 2016)</w:t>
      </w:r>
      <w:r w:rsidR="00E70167">
        <w:rPr>
          <w:rFonts w:ascii="Arial" w:hAnsi="Arial" w:cs="Arial"/>
          <w:color w:val="000000" w:themeColor="text1"/>
          <w:sz w:val="22"/>
          <w:szCs w:val="22"/>
        </w:rPr>
        <w:fldChar w:fldCharType="end"/>
      </w:r>
      <w:r w:rsidR="00E70167">
        <w:rPr>
          <w:rFonts w:ascii="Arial" w:hAnsi="Arial" w:cs="Arial"/>
          <w:color w:val="000000" w:themeColor="text1"/>
          <w:sz w:val="22"/>
          <w:szCs w:val="22"/>
        </w:rPr>
        <w:t>. Therefore, the host tree predicts the virus tree, suggesting a role for co-speciation.</w:t>
      </w:r>
    </w:p>
    <w:p w14:paraId="02506F14" w14:textId="06FC6619" w:rsidR="001517BC" w:rsidRPr="00BC2FD0" w:rsidRDefault="0000453B" w:rsidP="00E55588">
      <w:pPr>
        <w:adjustRightInd w:val="0"/>
        <w:snapToGrid w:val="0"/>
        <w:spacing w:line="480" w:lineRule="auto"/>
        <w:jc w:val="both"/>
        <w:rPr>
          <w:rFonts w:ascii="Arial" w:hAnsi="Arial" w:cs="Arial"/>
          <w:color w:val="FF0000"/>
          <w:sz w:val="22"/>
          <w:szCs w:val="22"/>
        </w:rPr>
      </w:pPr>
      <w:r w:rsidRPr="00BC2FD0">
        <w:rPr>
          <w:rFonts w:ascii="Arial" w:hAnsi="Arial" w:cs="Arial"/>
          <w:sz w:val="22"/>
          <w:szCs w:val="22"/>
        </w:rPr>
        <w:t xml:space="preserve">Also, </w:t>
      </w:r>
      <w:r w:rsidR="00295919" w:rsidRPr="00BC2FD0">
        <w:rPr>
          <w:rFonts w:ascii="Arial" w:hAnsi="Arial" w:cs="Arial"/>
          <w:sz w:val="22"/>
          <w:szCs w:val="22"/>
        </w:rPr>
        <w:t xml:space="preserve">we used the Procrustean Approach to </w:t>
      </w:r>
      <w:proofErr w:type="spellStart"/>
      <w:r w:rsidR="00295919" w:rsidRPr="00BC2FD0">
        <w:rPr>
          <w:rFonts w:ascii="Arial" w:hAnsi="Arial" w:cs="Arial"/>
          <w:sz w:val="22"/>
          <w:szCs w:val="22"/>
        </w:rPr>
        <w:t>Cophylogeny</w:t>
      </w:r>
      <w:proofErr w:type="spellEnd"/>
      <w:r w:rsidR="00295919" w:rsidRPr="00BC2FD0">
        <w:rPr>
          <w:rFonts w:ascii="Arial" w:hAnsi="Arial" w:cs="Arial"/>
          <w:sz w:val="22"/>
          <w:szCs w:val="22"/>
        </w:rPr>
        <w:t xml:space="preserve"> (</w:t>
      </w:r>
      <w:proofErr w:type="spellStart"/>
      <w:r w:rsidR="00295919" w:rsidRPr="00BC2FD0">
        <w:rPr>
          <w:rFonts w:ascii="Arial" w:hAnsi="Arial" w:cs="Arial"/>
          <w:sz w:val="22"/>
          <w:szCs w:val="22"/>
        </w:rPr>
        <w:t>PACo</w:t>
      </w:r>
      <w:proofErr w:type="spellEnd"/>
      <w:r w:rsidR="00295919" w:rsidRPr="00BC2FD0">
        <w:rPr>
          <w:rFonts w:ascii="Arial" w:hAnsi="Arial" w:cs="Arial"/>
          <w:sz w:val="22"/>
          <w:szCs w:val="22"/>
        </w:rPr>
        <w:t>). This approach evaluates congruency between distance matrices for each virus and associated host phylogenies</w:t>
      </w:r>
      <w:r w:rsidR="00D45168" w:rsidRPr="00BC2FD0">
        <w:rPr>
          <w:rFonts w:ascii="Arial" w:hAnsi="Arial" w:cs="Arial"/>
          <w:sz w:val="22"/>
          <w:szCs w:val="22"/>
        </w:rPr>
        <w:t xml:space="preserve"> </w:t>
      </w:r>
      <w:r w:rsidR="00D45168" w:rsidRPr="00BC2FD0">
        <w:rPr>
          <w:rFonts w:ascii="Arial" w:hAnsi="Arial" w:cs="Arial"/>
          <w:sz w:val="22"/>
          <w:szCs w:val="22"/>
        </w:rPr>
        <w:fldChar w:fldCharType="begin"/>
      </w:r>
      <w:r w:rsidR="000B7851" w:rsidRPr="00BC2FD0">
        <w:rPr>
          <w:rFonts w:ascii="Arial" w:hAnsi="Arial" w:cs="Arial"/>
          <w:sz w:val="22"/>
          <w:szCs w:val="22"/>
        </w:rPr>
        <w:instrText xml:space="preserve"> ADDIN ZOTERO_ITEM CSL_CITATION {"citationID":"gbqQ3Bm0","properties":{"formattedCitation":"(Balbuena, M\\uc0\\u237{}guez-Lozano, and Blasco-Costa 2013; Hutchinson et al. 2017)","plainCitation":"(Balbuena, Míguez-Lozano, and Blasco-Costa 2013; Hutchinson et al. 2017)","noteIndex":0},"citationItems":[{"id":1930,"uris":["http://zotero.org/groups/2444007/items/KNT3TBFT"],"uri":["http://zotero.org/groups/2444007/items/KNT3TBFT"],"itemData":{"id":1930,"type":"article-journal","abstract":"We present Procrustean Approach to Cophylogeny (PACo), a novel statistical tool to test for congruence between phylogenetic trees, or between phylogenetic distance matrices of associated taxa. Unlike previous tests, PACo evaluates the dependence of one phylogeny upon the other. This makes it especially appropriate to test the classical coevolutionary model that assumes that parasites that spend part of their life in or on their hosts track the phylogeny of their hosts. The new method does not require fully resolved phylogenies and allows for multiple host-parasite associations. PACo produces a Procrustes superimposition plot enabling a graphical assessment of the fit of the parasite phylogeny onto the host phylogeny and a goodness-of-fit statistic, whose significance is established by randomization of the host-parasite association data. The contribution of each individual host-parasite association to the global fit is measured by means of jackknife estimation of their respective squared residuals and confidence intervals associated to each host-parasite link. We carried out different simulations to evaluate the performance of PACo in terms of Type I and Type II errors with respect to two similar published tests. In most instances, PACo performed at least as well as the other tests and showed higher overall statistical power. In addition, the jackknife estimation of squared residuals enabled more elaborate validations about the nature of individual links than the ParaFitLink1 test of the program ParaFit. In order to demonstrate how it can be used in real biological situations, we applied PACo to two published studies using a script written in the public-domain statistical software R.","container-title":"PloS One","DOI":"10.1371/journal.pone.0061048","ISSN":"1932-6203","issue":"4","journalAbbreviation":"PLoS One","language":"eng","note":"PMID: 23580325\nPMCID: PMC3620278","page":"e61048","source":"PubMed","title":"PACo: a novel procrustes application to cophylogenetic analysis","title-short":"PACo","volume":"8","author":[{"family":"Balbuena","given":"Juan Antonio"},{"family":"Míguez-Lozano","given":"Raúl"},{"family":"Blasco-Costa","given":"Isabel"}],"issued":{"date-parts":[["2013"]]}}},{"id":1933,"uris":["http://zotero.org/groups/2444007/items/9I4BMXXL"],"uri":["http://zotero.org/groups/2444007/items/9I4BMXXL"],"itemData":{"id":1933,"type":"article-journal","container-title":"Methods in Ecology and Evolution","DOI":"10.1111/2041-210X.12736","ISSN":"2041-210X, 2041-210X","issue":"8","journalAbbreviation":"Methods Ecol Evol","language":"en","page":"932-940","source":"DOI.org (Crossref)","title":"paco: implementing Procrustean Approach to Cophylogeny in R","title-short":"paco","volume":"8","author":[{"family":"Hutchinson","given":"Matthew C."},{"family":"Cagua","given":"E. Fernando"},{"family":"Balbuena","given":"Juan A."},{"family":"Stouffer","given":"Daniel B."},{"family":"Poisot","given":"Timothée"}],"editor":[{"family":"Fitzjohn","given":"Richard"}],"issued":{"date-parts":[["2017",8]]}}}],"schema":"https://github.com/citation-style-language/schema/raw/master/csl-citation.json"} </w:instrText>
      </w:r>
      <w:r w:rsidR="00D45168" w:rsidRPr="00BC2FD0">
        <w:rPr>
          <w:rFonts w:ascii="Arial" w:hAnsi="Arial" w:cs="Arial"/>
          <w:sz w:val="22"/>
          <w:szCs w:val="22"/>
        </w:rPr>
        <w:fldChar w:fldCharType="separate"/>
      </w:r>
      <w:r w:rsidR="000B7851" w:rsidRPr="00BC2FD0">
        <w:rPr>
          <w:rFonts w:ascii="Arial" w:hAnsi="Arial" w:cs="Arial"/>
          <w:sz w:val="22"/>
          <w:szCs w:val="22"/>
        </w:rPr>
        <w:t>(Balbuena, Míguez-Lozano, and Blasco-Costa 2013; Hutchinson et al. 2017)</w:t>
      </w:r>
      <w:r w:rsidR="00D45168" w:rsidRPr="00BC2FD0">
        <w:rPr>
          <w:rFonts w:ascii="Arial" w:hAnsi="Arial" w:cs="Arial"/>
          <w:sz w:val="22"/>
          <w:szCs w:val="22"/>
        </w:rPr>
        <w:fldChar w:fldCharType="end"/>
      </w:r>
      <w:r w:rsidR="00295919" w:rsidRPr="00BC2FD0">
        <w:rPr>
          <w:rFonts w:ascii="Arial" w:hAnsi="Arial" w:cs="Arial"/>
          <w:sz w:val="22"/>
          <w:szCs w:val="22"/>
        </w:rPr>
        <w:t>. The observed best</w:t>
      </w:r>
      <w:r w:rsidR="00295919" w:rsidRPr="00BC2FD0">
        <w:rPr>
          <w:rFonts w:ascii="Cambria Math" w:hAnsi="Cambria Math" w:cs="Cambria Math"/>
          <w:sz w:val="22"/>
          <w:szCs w:val="22"/>
        </w:rPr>
        <w:t>‐</w:t>
      </w:r>
      <w:r w:rsidR="00295919" w:rsidRPr="00BC2FD0">
        <w:rPr>
          <w:rFonts w:ascii="Arial" w:hAnsi="Arial" w:cs="Arial"/>
          <w:sz w:val="22"/>
          <w:szCs w:val="22"/>
        </w:rPr>
        <w:t>fit Procrustean super</w:t>
      </w:r>
      <w:r w:rsidR="00295919" w:rsidRPr="00BC2FD0">
        <w:rPr>
          <w:rFonts w:ascii="Cambria Math" w:hAnsi="Cambria Math" w:cs="Cambria Math"/>
          <w:sz w:val="22"/>
          <w:szCs w:val="22"/>
        </w:rPr>
        <w:t>‐</w:t>
      </w:r>
      <w:r w:rsidR="00295919" w:rsidRPr="00BC2FD0">
        <w:rPr>
          <w:rFonts w:ascii="Arial" w:hAnsi="Arial" w:cs="Arial"/>
          <w:sz w:val="22"/>
          <w:szCs w:val="22"/>
        </w:rPr>
        <w:t xml:space="preserve">imposition </w:t>
      </w:r>
      <w:r w:rsidR="00295919" w:rsidRPr="00E70167">
        <w:rPr>
          <w:rFonts w:ascii="Arial" w:hAnsi="Arial" w:cs="Arial"/>
          <w:sz w:val="22"/>
          <w:szCs w:val="22"/>
        </w:rPr>
        <w:t>(</w:t>
      </w:r>
      <w:r w:rsidR="00E70167" w:rsidRPr="00E70167">
        <w:rPr>
          <w:rFonts w:ascii="Arial" w:hAnsi="Arial" w:cs="Arial"/>
          <w:sz w:val="22"/>
          <w:szCs w:val="22"/>
        </w:rPr>
        <w:t>1.08E5</w:t>
      </w:r>
      <w:r w:rsidR="00AC7040" w:rsidRPr="00E70167">
        <w:rPr>
          <w:rFonts w:ascii="Arial" w:hAnsi="Arial" w:cs="Arial"/>
          <w:sz w:val="22"/>
          <w:szCs w:val="22"/>
        </w:rPr>
        <w:t xml:space="preserve"> and </w:t>
      </w:r>
      <w:r w:rsidR="00E70167" w:rsidRPr="00E70167">
        <w:rPr>
          <w:rFonts w:ascii="Arial" w:hAnsi="Arial" w:cs="Arial"/>
          <w:sz w:val="22"/>
          <w:szCs w:val="22"/>
        </w:rPr>
        <w:t>3.</w:t>
      </w:r>
      <w:r w:rsidR="007342D9">
        <w:rPr>
          <w:rFonts w:ascii="Arial" w:hAnsi="Arial" w:cs="Arial"/>
          <w:sz w:val="22"/>
          <w:szCs w:val="22"/>
        </w:rPr>
        <w:t>22</w:t>
      </w:r>
      <w:r w:rsidR="00E70167" w:rsidRPr="00E70167">
        <w:rPr>
          <w:rFonts w:ascii="Arial" w:hAnsi="Arial" w:cs="Arial"/>
          <w:sz w:val="22"/>
          <w:szCs w:val="22"/>
        </w:rPr>
        <w:t>E4 for the larger and smaller dataset, respectively</w:t>
      </w:r>
      <w:r w:rsidR="00295919" w:rsidRPr="00E70167">
        <w:rPr>
          <w:rFonts w:ascii="Arial" w:hAnsi="Arial" w:cs="Arial"/>
          <w:sz w:val="22"/>
          <w:szCs w:val="22"/>
        </w:rPr>
        <w:t>; denoted by the red dotted line) lies outside</w:t>
      </w:r>
      <w:r w:rsidR="00295919" w:rsidRPr="00BC2FD0">
        <w:rPr>
          <w:rFonts w:ascii="Arial" w:hAnsi="Arial" w:cs="Arial"/>
          <w:sz w:val="22"/>
          <w:szCs w:val="22"/>
        </w:rPr>
        <w:t xml:space="preserve"> of the 95% confidence interval of the ensemble of 1000 network randomizations in the null model (</w:t>
      </w:r>
      <w:r w:rsidR="00295919" w:rsidRPr="00BC2FD0">
        <w:rPr>
          <w:rFonts w:ascii="Arial" w:hAnsi="Arial" w:cs="Arial"/>
          <w:b/>
          <w:bCs/>
          <w:sz w:val="22"/>
          <w:szCs w:val="22"/>
        </w:rPr>
        <w:t>Figure</w:t>
      </w:r>
      <w:r w:rsidR="00D97191" w:rsidRPr="00BC2FD0">
        <w:rPr>
          <w:rFonts w:ascii="Arial" w:hAnsi="Arial" w:cs="Arial"/>
          <w:b/>
          <w:bCs/>
          <w:sz w:val="22"/>
          <w:szCs w:val="22"/>
        </w:rPr>
        <w:t>s</w:t>
      </w:r>
      <w:r w:rsidR="00295919" w:rsidRPr="00BC2FD0">
        <w:rPr>
          <w:rFonts w:ascii="Arial" w:hAnsi="Arial" w:cs="Arial"/>
          <w:b/>
          <w:bCs/>
          <w:sz w:val="22"/>
          <w:szCs w:val="22"/>
        </w:rPr>
        <w:t xml:space="preserve"> 2B</w:t>
      </w:r>
      <w:r w:rsidR="00D97191" w:rsidRPr="00BC2FD0">
        <w:rPr>
          <w:rFonts w:ascii="Arial" w:hAnsi="Arial" w:cs="Arial"/>
          <w:b/>
          <w:bCs/>
          <w:sz w:val="22"/>
          <w:szCs w:val="22"/>
        </w:rPr>
        <w:t xml:space="preserve"> and C</w:t>
      </w:r>
      <w:r w:rsidR="00295919" w:rsidRPr="00BC2FD0">
        <w:rPr>
          <w:rFonts w:ascii="Arial" w:hAnsi="Arial" w:cs="Arial"/>
          <w:sz w:val="22"/>
          <w:szCs w:val="22"/>
        </w:rPr>
        <w:t xml:space="preserve">). Therefore, the data </w:t>
      </w:r>
      <w:r w:rsidR="009B6BB7" w:rsidRPr="00BC2FD0">
        <w:rPr>
          <w:rFonts w:ascii="Arial" w:hAnsi="Arial" w:cs="Arial"/>
          <w:sz w:val="22"/>
          <w:szCs w:val="22"/>
        </w:rPr>
        <w:t>allow</w:t>
      </w:r>
      <w:r w:rsidR="009B6BB7" w:rsidRPr="00BC2FD0">
        <w:rPr>
          <w:rFonts w:ascii="Arial" w:hAnsi="Arial" w:cs="Arial"/>
          <w:sz w:val="22"/>
          <w:szCs w:val="22"/>
        </w:rPr>
        <w:t xml:space="preserve"> us to reject the </w:t>
      </w:r>
      <w:r w:rsidR="00D97191" w:rsidRPr="00BC2FD0">
        <w:rPr>
          <w:rFonts w:ascii="Arial" w:hAnsi="Arial" w:cs="Arial"/>
          <w:sz w:val="22"/>
          <w:szCs w:val="22"/>
        </w:rPr>
        <w:t>null hypotheses</w:t>
      </w:r>
      <w:r w:rsidR="009B6BB7" w:rsidRPr="00BC2FD0">
        <w:rPr>
          <w:rFonts w:ascii="Arial" w:hAnsi="Arial" w:cs="Arial"/>
          <w:sz w:val="22"/>
          <w:szCs w:val="22"/>
        </w:rPr>
        <w:t xml:space="preserve"> that the </w:t>
      </w:r>
      <w:r w:rsidR="00130EB7" w:rsidRPr="00BC2FD0">
        <w:rPr>
          <w:rFonts w:ascii="Arial" w:hAnsi="Arial" w:cs="Arial"/>
          <w:iCs/>
          <w:sz w:val="22"/>
          <w:szCs w:val="22"/>
        </w:rPr>
        <w:t xml:space="preserve">papillomavirus </w:t>
      </w:r>
      <w:r w:rsidR="009B6BB7" w:rsidRPr="00BC2FD0">
        <w:rPr>
          <w:rFonts w:ascii="Arial" w:hAnsi="Arial" w:cs="Arial"/>
          <w:sz w:val="22"/>
          <w:szCs w:val="22"/>
        </w:rPr>
        <w:t>host tree does not predict the virus tree</w:t>
      </w:r>
      <w:r w:rsidR="00D45168" w:rsidRPr="00BC2FD0">
        <w:rPr>
          <w:rFonts w:ascii="Arial" w:hAnsi="Arial" w:cs="Arial"/>
          <w:sz w:val="22"/>
          <w:szCs w:val="22"/>
        </w:rPr>
        <w:t xml:space="preserve"> </w:t>
      </w:r>
      <w:r w:rsidR="009B6BB7" w:rsidRPr="00BC2FD0">
        <w:rPr>
          <w:rFonts w:ascii="Arial" w:hAnsi="Arial" w:cs="Arial"/>
          <w:sz w:val="22"/>
          <w:szCs w:val="22"/>
        </w:rPr>
        <w:t xml:space="preserve">and </w:t>
      </w:r>
      <w:r w:rsidR="00295919" w:rsidRPr="00BC2FD0">
        <w:rPr>
          <w:rFonts w:ascii="Arial" w:hAnsi="Arial" w:cs="Arial"/>
          <w:sz w:val="22"/>
          <w:szCs w:val="22"/>
        </w:rPr>
        <w:t>supports co-speciation as a</w:t>
      </w:r>
      <w:r w:rsidR="009B6BB7" w:rsidRPr="00BC2FD0">
        <w:rPr>
          <w:rFonts w:ascii="Arial" w:hAnsi="Arial" w:cs="Arial"/>
          <w:sz w:val="22"/>
          <w:szCs w:val="22"/>
        </w:rPr>
        <w:t>n important</w:t>
      </w:r>
      <w:r w:rsidR="00295919" w:rsidRPr="00BC2FD0">
        <w:rPr>
          <w:rFonts w:ascii="Arial" w:hAnsi="Arial" w:cs="Arial"/>
          <w:sz w:val="22"/>
          <w:szCs w:val="22"/>
        </w:rPr>
        <w:t xml:space="preserve"> </w:t>
      </w:r>
      <w:r w:rsidR="00F13476">
        <w:rPr>
          <w:rFonts w:ascii="Arial" w:hAnsi="Arial" w:cs="Arial"/>
          <w:sz w:val="22"/>
          <w:szCs w:val="22"/>
        </w:rPr>
        <w:t>process</w:t>
      </w:r>
      <w:r w:rsidR="00F13476" w:rsidRPr="00BC2FD0">
        <w:rPr>
          <w:rFonts w:ascii="Arial" w:hAnsi="Arial" w:cs="Arial"/>
          <w:sz w:val="22"/>
          <w:szCs w:val="22"/>
        </w:rPr>
        <w:t xml:space="preserve"> </w:t>
      </w:r>
      <w:r w:rsidR="00295919" w:rsidRPr="00BC2FD0">
        <w:rPr>
          <w:rFonts w:ascii="Arial" w:hAnsi="Arial" w:cs="Arial"/>
          <w:sz w:val="22"/>
          <w:szCs w:val="22"/>
        </w:rPr>
        <w:t xml:space="preserve">for the evolution of this subclade of PVs and their hosts </w:t>
      </w:r>
      <w:r w:rsidR="000B7851" w:rsidRPr="00BC2FD0">
        <w:rPr>
          <w:rFonts w:ascii="Arial" w:hAnsi="Arial" w:cs="Arial"/>
          <w:sz w:val="22"/>
          <w:szCs w:val="22"/>
        </w:rPr>
        <w:fldChar w:fldCharType="begin"/>
      </w:r>
      <w:r w:rsidR="00726D19" w:rsidRPr="00BC2FD0">
        <w:rPr>
          <w:rFonts w:ascii="Arial" w:hAnsi="Arial" w:cs="Arial"/>
          <w:sz w:val="22"/>
          <w:szCs w:val="22"/>
        </w:rPr>
        <w:instrText xml:space="preserve"> ADDIN ZOTERO_ITEM CSL_CITATION {"citationID":"G8PMAPIs","properties":{"formattedCitation":"(Balbuena, M\\uc0\\u237{}guez-Lozano, and Blasco-Costa 2013; Hutchinson et al. 2017)","plainCitation":"(Balbuena, Míguez-Lozano, and Blasco-Costa 2013; Hutchinson et al. 2017)","noteIndex":0},"citationItems":[{"id":1930,"uris":["http://zotero.org/groups/2444007/items/KNT3TBFT"],"uri":["http://zotero.org/groups/2444007/items/KNT3TBFT"],"itemData":{"id":1930,"type":"article-journal","abstract":"We present Procrustean Approach to Cophylogeny (PACo), a novel statistical tool to test for congruence between phylogenetic trees, or between phylogenetic distance matrices of associated taxa. Unlike previous tests, PACo evaluates the dependence of one phylogeny upon the other. This makes it especially appropriate to test the classical coevolutionary model that assumes that parasites that spend part of their life in or on their hosts track the phylogeny of their hosts. The new method does not require fully resolved phylogenies and allows for multiple host-parasite associations. PACo produces a Procrustes superimposition plot enabling a graphical assessment of the fit of the parasite phylogeny onto the host phylogeny and a goodness-of-fit statistic, whose significance is established by randomization of the host-parasite association data. The contribution of each individual host-parasite association to the global fit is measured by means of jackknife estimation of their respective squared residuals and confidence intervals associated to each host-parasite link. We carried out different simulations to evaluate the performance of PACo in terms of Type I and Type II errors with respect to two similar published tests. In most instances, PACo performed at least as well as the other tests and showed higher overall statistical power. In addition, the jackknife estimation of squared residuals enabled more elaborate validations about the nature of individual links than the ParaFitLink1 test of the program ParaFit. In order to demonstrate how it can be used in real biological situations, we applied PACo to two published studies using a script written in the public-domain statistical software R.","container-title":"PloS One","DOI":"10.1371/journal.pone.0061048","ISSN":"1932-6203","issue":"4","journalAbbreviation":"PLoS One","language":"eng","note":"PMID: 23580325\nPMCID: PMC3620278","page":"e61048","source":"PubMed","title":"PACo: a novel procrustes application to cophylogenetic analysis","title-short":"PACo","volume":"8","author":[{"family":"Balbuena","given":"Juan Antonio"},{"family":"Míguez-Lozano","given":"Raúl"},{"family":"Blasco-Costa","given":"Isabel"}],"issued":{"date-parts":[["2013"]]}}},{"id":1933,"uris":["http://zotero.org/groups/2444007/items/9I4BMXXL"],"uri":["http://zotero.org/groups/2444007/items/9I4BMXXL"],"itemData":{"id":1933,"type":"article-journal","container-title":"Methods in Ecology and Evolution","DOI":"10.1111/2041-210X.12736","ISSN":"2041-210X, 2041-210X","issue":"8","journalAbbreviation":"Methods Ecol Evol","language":"en","page":"932-940","source":"DOI.org (Crossref)","title":"paco: implementing Procrustean Approach to Cophylogeny in R","title-short":"paco","volume":"8","author":[{"family":"Hutchinson","given":"Matthew C."},{"family":"Cagua","given":"E. Fernando"},{"family":"Balbuena","given":"Juan A."},{"family":"Stouffer","given":"Daniel B."},{"family":"Poisot","given":"Timothée"}],"editor":[{"family":"Fitzjohn","given":"Richard"}],"issued":{"date-parts":[["2017",8]]}}}],"schema":"https://github.com/citation-style-language/schema/raw/master/csl-citation.json"} </w:instrText>
      </w:r>
      <w:r w:rsidR="000B7851" w:rsidRPr="00BC2FD0">
        <w:rPr>
          <w:rFonts w:ascii="Arial" w:hAnsi="Arial" w:cs="Arial"/>
          <w:sz w:val="22"/>
          <w:szCs w:val="22"/>
        </w:rPr>
        <w:fldChar w:fldCharType="separate"/>
      </w:r>
      <w:r w:rsidR="000B7851" w:rsidRPr="00BC2FD0">
        <w:rPr>
          <w:rFonts w:ascii="Arial" w:hAnsi="Arial" w:cs="Arial"/>
          <w:sz w:val="22"/>
          <w:szCs w:val="22"/>
        </w:rPr>
        <w:t>(Balbuena, Míguez-Lozano, and Blasco-Costa 2013; Hutchinson et al. 2017)</w:t>
      </w:r>
      <w:r w:rsidR="000B7851" w:rsidRPr="00BC2FD0">
        <w:rPr>
          <w:rFonts w:ascii="Arial" w:hAnsi="Arial" w:cs="Arial"/>
          <w:sz w:val="22"/>
          <w:szCs w:val="22"/>
        </w:rPr>
        <w:fldChar w:fldCharType="end"/>
      </w:r>
      <w:r w:rsidR="000B7851" w:rsidRPr="00BC2FD0">
        <w:rPr>
          <w:rFonts w:ascii="Arial" w:hAnsi="Arial" w:cs="Arial"/>
          <w:sz w:val="22"/>
          <w:szCs w:val="22"/>
        </w:rPr>
        <w:t>.</w:t>
      </w:r>
    </w:p>
    <w:p w14:paraId="6D7EC61E" w14:textId="1CFE40B3" w:rsidR="00F03B5E" w:rsidRPr="00BC2FD0" w:rsidRDefault="0000453B" w:rsidP="00E55588">
      <w:pPr>
        <w:pStyle w:val="ListParagraph"/>
        <w:adjustRightInd w:val="0"/>
        <w:snapToGrid w:val="0"/>
        <w:spacing w:line="480" w:lineRule="auto"/>
        <w:ind w:left="0"/>
        <w:contextualSpacing w:val="0"/>
        <w:jc w:val="both"/>
        <w:rPr>
          <w:rFonts w:ascii="Arial" w:hAnsi="Arial" w:cs="Arial"/>
          <w:i/>
          <w:iCs/>
          <w:color w:val="000000" w:themeColor="text1"/>
          <w:sz w:val="22"/>
          <w:szCs w:val="22"/>
          <w:u w:val="single"/>
        </w:rPr>
      </w:pPr>
      <w:r w:rsidRPr="00BC2FD0">
        <w:rPr>
          <w:rFonts w:ascii="Arial" w:hAnsi="Arial" w:cs="Arial"/>
          <w:i/>
          <w:iCs/>
          <w:color w:val="000000" w:themeColor="text1"/>
          <w:sz w:val="22"/>
          <w:szCs w:val="22"/>
          <w:u w:val="single"/>
        </w:rPr>
        <w:t>C4.</w:t>
      </w:r>
      <w:r w:rsidRPr="00BC2FD0">
        <w:rPr>
          <w:rFonts w:ascii="Arial" w:hAnsi="Arial" w:cs="Arial"/>
          <w:i/>
          <w:iCs/>
          <w:color w:val="000000" w:themeColor="text1"/>
          <w:sz w:val="22"/>
          <w:szCs w:val="22"/>
          <w:u w:val="single"/>
        </w:rPr>
        <w:tab/>
      </w:r>
      <w:proofErr w:type="spellStart"/>
      <w:r w:rsidR="00A36B15" w:rsidRPr="00BC2FD0">
        <w:rPr>
          <w:rFonts w:ascii="Arial" w:hAnsi="Arial" w:cs="Arial"/>
          <w:i/>
          <w:iCs/>
          <w:color w:val="000000" w:themeColor="text1"/>
          <w:sz w:val="22"/>
          <w:szCs w:val="22"/>
          <w:u w:val="single"/>
        </w:rPr>
        <w:t>Yangochiropteran</w:t>
      </w:r>
      <w:proofErr w:type="spellEnd"/>
      <w:r w:rsidR="00A36B15" w:rsidRPr="00BC2FD0">
        <w:rPr>
          <w:rFonts w:ascii="Arial" w:hAnsi="Arial" w:cs="Arial"/>
          <w:i/>
          <w:iCs/>
          <w:color w:val="000000" w:themeColor="text1"/>
          <w:sz w:val="22"/>
          <w:szCs w:val="22"/>
          <w:u w:val="single"/>
        </w:rPr>
        <w:t xml:space="preserve"> </w:t>
      </w:r>
      <w:r w:rsidRPr="00BC2FD0">
        <w:rPr>
          <w:rFonts w:ascii="Arial" w:hAnsi="Arial" w:cs="Arial"/>
          <w:i/>
          <w:iCs/>
          <w:color w:val="000000" w:themeColor="text1"/>
          <w:sz w:val="22"/>
          <w:szCs w:val="22"/>
          <w:u w:val="single"/>
        </w:rPr>
        <w:t>viruses have a reduced CpG content.</w:t>
      </w:r>
    </w:p>
    <w:p w14:paraId="141948DE" w14:textId="1DF03FF1" w:rsidR="00726D19" w:rsidRPr="00BC2FD0" w:rsidRDefault="0000453B" w:rsidP="00E55588">
      <w:pPr>
        <w:pStyle w:val="ListParagraph"/>
        <w:adjustRightInd w:val="0"/>
        <w:snapToGrid w:val="0"/>
        <w:spacing w:line="480" w:lineRule="auto"/>
        <w:ind w:left="0"/>
        <w:contextualSpacing w:val="0"/>
        <w:jc w:val="both"/>
        <w:rPr>
          <w:rFonts w:ascii="Arial" w:hAnsi="Arial" w:cs="Arial"/>
          <w:sz w:val="22"/>
          <w:szCs w:val="22"/>
        </w:rPr>
      </w:pPr>
      <w:r w:rsidRPr="00BC2FD0">
        <w:rPr>
          <w:rFonts w:ascii="Arial" w:hAnsi="Arial" w:cs="Arial"/>
          <w:sz w:val="22"/>
          <w:szCs w:val="22"/>
        </w:rPr>
        <w:t>We previously demonstrated that millions of years of virus-host co-speciation left historical evidence of this virus-host arms-race in the papillomavirus' genome</w:t>
      </w:r>
      <w:r w:rsidR="009B6BB7" w:rsidRPr="00BC2FD0">
        <w:rPr>
          <w:rFonts w:ascii="Arial" w:hAnsi="Arial" w:cs="Arial"/>
          <w:sz w:val="22"/>
          <w:szCs w:val="22"/>
        </w:rPr>
        <w:t>s</w:t>
      </w:r>
      <w:r w:rsidRPr="00BC2FD0">
        <w:rPr>
          <w:rFonts w:ascii="Arial" w:hAnsi="Arial" w:cs="Arial"/>
          <w:sz w:val="22"/>
          <w:szCs w:val="22"/>
        </w:rPr>
        <w:t xml:space="preserve">. For example, the mucosal, </w:t>
      </w:r>
      <w:r w:rsidRPr="00BC2FD0">
        <w:rPr>
          <w:rFonts w:ascii="Arial" w:hAnsi="Arial" w:cs="Arial"/>
          <w:sz w:val="22"/>
          <w:szCs w:val="22"/>
        </w:rPr>
        <w:lastRenderedPageBreak/>
        <w:t xml:space="preserve">cancer-causing </w:t>
      </w:r>
      <w:proofErr w:type="spellStart"/>
      <w:r w:rsidR="00474821">
        <w:rPr>
          <w:rFonts w:ascii="Arial" w:hAnsi="Arial" w:cs="Arial"/>
          <w:sz w:val="22"/>
          <w:szCs w:val="22"/>
        </w:rPr>
        <w:t>a</w:t>
      </w:r>
      <w:r w:rsidRPr="00BC2FD0">
        <w:rPr>
          <w:rFonts w:ascii="Arial" w:hAnsi="Arial" w:cs="Arial"/>
          <w:sz w:val="22"/>
          <w:szCs w:val="22"/>
        </w:rPr>
        <w:t>lphapapillomavir</w:t>
      </w:r>
      <w:r w:rsidR="00F00A07" w:rsidRPr="00BC2FD0">
        <w:rPr>
          <w:rFonts w:ascii="Arial" w:hAnsi="Arial" w:cs="Arial"/>
          <w:sz w:val="22"/>
          <w:szCs w:val="22"/>
        </w:rPr>
        <w:t>uses</w:t>
      </w:r>
      <w:proofErr w:type="spellEnd"/>
      <w:r w:rsidRPr="00BC2FD0">
        <w:rPr>
          <w:rFonts w:ascii="Arial" w:hAnsi="Arial" w:cs="Arial"/>
          <w:sz w:val="22"/>
          <w:szCs w:val="22"/>
        </w:rPr>
        <w:t xml:space="preserve"> </w:t>
      </w:r>
      <w:r w:rsidRPr="00BC2FD0">
        <w:rPr>
          <w:rFonts w:ascii="Arial" w:hAnsi="Arial" w:cs="Arial"/>
          <w:color w:val="000000" w:themeColor="text1"/>
          <w:sz w:val="22"/>
          <w:szCs w:val="22"/>
        </w:rPr>
        <w:t xml:space="preserve">have a reduced </w:t>
      </w:r>
      <w:proofErr w:type="spellStart"/>
      <w:r w:rsidRPr="00BC2FD0">
        <w:rPr>
          <w:rFonts w:ascii="Arial" w:hAnsi="Arial" w:cs="Arial"/>
          <w:color w:val="000000" w:themeColor="text1"/>
          <w:sz w:val="22"/>
          <w:szCs w:val="22"/>
        </w:rPr>
        <w:t>TpC</w:t>
      </w:r>
      <w:proofErr w:type="spellEnd"/>
      <w:r w:rsidRPr="00BC2FD0">
        <w:rPr>
          <w:rFonts w:ascii="Arial" w:hAnsi="Arial" w:cs="Arial"/>
          <w:color w:val="000000" w:themeColor="text1"/>
          <w:sz w:val="22"/>
          <w:szCs w:val="22"/>
        </w:rPr>
        <w:t xml:space="preserve"> </w:t>
      </w:r>
      <w:r w:rsidR="00D97191" w:rsidRPr="00BC2FD0">
        <w:rPr>
          <w:rFonts w:ascii="Arial" w:hAnsi="Arial" w:cs="Arial"/>
          <w:color w:val="000000" w:themeColor="text1"/>
          <w:sz w:val="22"/>
          <w:szCs w:val="22"/>
        </w:rPr>
        <w:t xml:space="preserve">dinucleotide </w:t>
      </w:r>
      <w:r w:rsidRPr="00BC2FD0">
        <w:rPr>
          <w:rFonts w:ascii="Arial" w:hAnsi="Arial" w:cs="Arial"/>
          <w:color w:val="000000" w:themeColor="text1"/>
          <w:sz w:val="22"/>
          <w:szCs w:val="22"/>
        </w:rPr>
        <w:t>co</w:t>
      </w:r>
      <w:r w:rsidR="00D97191" w:rsidRPr="00BC2FD0">
        <w:rPr>
          <w:rFonts w:ascii="Arial" w:hAnsi="Arial" w:cs="Arial"/>
          <w:color w:val="000000" w:themeColor="text1"/>
          <w:sz w:val="22"/>
          <w:szCs w:val="22"/>
        </w:rPr>
        <w:t>nte</w:t>
      </w:r>
      <w:r w:rsidRPr="00BC2FD0">
        <w:rPr>
          <w:rFonts w:ascii="Arial" w:hAnsi="Arial" w:cs="Arial"/>
          <w:color w:val="000000" w:themeColor="text1"/>
          <w:sz w:val="22"/>
          <w:szCs w:val="22"/>
        </w:rPr>
        <w:t xml:space="preserve">nt, presumably due to evolutionary adaptations to APOBEC3 editing </w:t>
      </w:r>
      <w:r w:rsidRPr="00BC2FD0">
        <w:rPr>
          <w:rFonts w:ascii="Arial" w:hAnsi="Arial" w:cs="Arial"/>
          <w:color w:val="000000" w:themeColor="text1"/>
          <w:sz w:val="22"/>
          <w:szCs w:val="22"/>
        </w:rPr>
        <w:fldChar w:fldCharType="begin"/>
      </w:r>
      <w:r w:rsidRPr="00BC2FD0">
        <w:rPr>
          <w:rFonts w:ascii="Arial" w:hAnsi="Arial" w:cs="Arial"/>
          <w:color w:val="000000" w:themeColor="text1"/>
          <w:sz w:val="22"/>
          <w:szCs w:val="22"/>
        </w:rPr>
        <w:instrText xml:space="preserve"> ADDIN ZOTERO_ITEM CSL_CITATION {"citationID":"QcmUbi3a","properties":{"formattedCitation":"(Warren, Van Doorslaer, et al. 2015)","plainCitation":"(Warren, Van Doorslaer, et al. 2015)","noteIndex":0},"citationItems":[{"id":2,"uris":["http://zotero.org/users/4782594/items/J3AKYWJR"],"uri":["http://zotero.org/users/4782594/items/J3AKYWJR"],"itemData":{"id":2,"type":"article-journal","abstract":"More than 270 different types of papillomaviruses have been discovered in a wide array of animal species. Despite the great diversity of papillomaviruses, little is known about the evolutionary processes that drive host tropism and the emergence of oncogenic genotypes. Although host defense mechanisms have evolved to interfere with various aspects of a virus life cycle, viruses have also coevolved copious strategies to avoid host antiviral restriction. Our and other studies have shown that the cytidine deaminase APOBEC3 family members edit HPV genomes and restrict virus infectivity. Thus, we hypothesized that host restriction by APOBEC3 served as selective pressure during papillomavirus evolution. To test this hypothesis, we analyzed the relative abundance of all dinucleotide sequences in full-length genomes of 274 papillomavirus types documented in the Papillomavirus Episteme database (PaVE). Here, we report that TC dinucleotides, the preferred target sequence of several human APOBEC3 proteins (hA3A, hA3B, hA3F, and hA3H), are highly depleted in papillomavirus genomes. Given that HPV infection is highly tissue-specific, the expression levels of APOBEC3 family members were analyzed. The basal expression levels of all APOBEC3 isoforms, excluding hA3B, are significantly higher in mucosal skin compared with cutaneous skin. Interestingly, we reveal that Alphapapillomaviruses (alpha-PVs), a majority of which infects anogenital mucosa, display the most dramatic reduction in TC dinucleotide content. Computer modeling and reconstruction of ancestral alpha-PV genomes suggest that TC depletion occurred after the alpha-PVs diverged from their most recent common ancestor. In addition, we found that TC depletion in alpha-PVs is greatly affected by protein coding potential. Taken together, our results suggest that PVs replicating in tissues with high APOBEC3 levels may have evolved to evade restriction by selecting for variants that contain reduced APOBEC3 target sites in their genomes.","container-title":"Virus Evolution","DOI":"10.1093/ve/vev015","ISSN":"2057-1577","issue":"1","journalAbbreviation":"Virus Evol","language":"eng","note":"PMID: 27570633\nPMCID: PMC4999249","source":"PubMed","title":"Role of the host restriction factor APOBEC3 on papillomavirus evolution","volume":"1","author":[{"family":"Warren","given":"Cody J."},{"family":"Van Doorslaer","given":"Koenraad"},{"family":"Pandey","given":"Ahwan"},{"family":"Espinosa","given":"Joaquin M."},{"family":"Pyeon","given":"Dohun"}],"issued":{"date-parts":[["2015",1]]}}}],"schema":"https://github.com/citation-style-language/schema/raw/master/csl-citation.json"} </w:instrText>
      </w:r>
      <w:r w:rsidRPr="00BC2FD0">
        <w:rPr>
          <w:rFonts w:ascii="Arial" w:hAnsi="Arial" w:cs="Arial"/>
          <w:color w:val="000000" w:themeColor="text1"/>
          <w:sz w:val="22"/>
          <w:szCs w:val="22"/>
        </w:rPr>
        <w:fldChar w:fldCharType="separate"/>
      </w:r>
      <w:r w:rsidRPr="00BC2FD0">
        <w:rPr>
          <w:rFonts w:ascii="Arial" w:hAnsi="Arial" w:cs="Arial"/>
          <w:noProof/>
          <w:color w:val="000000" w:themeColor="text1"/>
          <w:sz w:val="22"/>
          <w:szCs w:val="22"/>
        </w:rPr>
        <w:t>(Warren, Van Doorslaer, et al. 2015)</w:t>
      </w:r>
      <w:r w:rsidRPr="00BC2FD0">
        <w:rPr>
          <w:rFonts w:ascii="Arial" w:hAnsi="Arial" w:cs="Arial"/>
          <w:color w:val="000000" w:themeColor="text1"/>
          <w:sz w:val="22"/>
          <w:szCs w:val="22"/>
        </w:rPr>
        <w:fldChar w:fldCharType="end"/>
      </w:r>
      <w:r w:rsidRPr="00BC2FD0">
        <w:rPr>
          <w:rFonts w:ascii="Arial" w:hAnsi="Arial" w:cs="Arial"/>
          <w:color w:val="000000" w:themeColor="text1"/>
          <w:sz w:val="22"/>
          <w:szCs w:val="22"/>
        </w:rPr>
        <w:t xml:space="preserve">. To extend these studies, we calculated the observed/predicted ratio for each dinucleotide in the viruses shown in </w:t>
      </w:r>
      <w:r w:rsidRPr="00BC2FD0">
        <w:rPr>
          <w:rFonts w:ascii="Arial" w:hAnsi="Arial" w:cs="Arial"/>
          <w:b/>
          <w:sz w:val="22"/>
          <w:szCs w:val="22"/>
        </w:rPr>
        <w:t xml:space="preserve">Figure </w:t>
      </w:r>
      <w:r w:rsidR="00D97191" w:rsidRPr="00BC2FD0">
        <w:rPr>
          <w:rFonts w:ascii="Arial" w:hAnsi="Arial" w:cs="Arial"/>
          <w:b/>
          <w:bCs/>
          <w:sz w:val="22"/>
          <w:szCs w:val="22"/>
        </w:rPr>
        <w:t>2</w:t>
      </w:r>
      <w:r w:rsidRPr="00BC2FD0">
        <w:rPr>
          <w:rFonts w:ascii="Arial" w:hAnsi="Arial" w:cs="Arial"/>
          <w:color w:val="000000" w:themeColor="text1"/>
          <w:sz w:val="22"/>
          <w:szCs w:val="22"/>
        </w:rPr>
        <w:t xml:space="preserve">. A ratio close to 1 indicates that a </w:t>
      </w:r>
      <w:r w:rsidR="00130EB7" w:rsidRPr="00BC2FD0">
        <w:rPr>
          <w:rFonts w:ascii="Arial" w:hAnsi="Arial" w:cs="Arial"/>
          <w:color w:val="000000" w:themeColor="text1"/>
          <w:sz w:val="22"/>
          <w:szCs w:val="22"/>
        </w:rPr>
        <w:t>dinucleotide</w:t>
      </w:r>
      <w:r w:rsidRPr="00BC2FD0">
        <w:rPr>
          <w:rFonts w:ascii="Arial" w:hAnsi="Arial" w:cs="Arial"/>
          <w:color w:val="000000" w:themeColor="text1"/>
          <w:sz w:val="22"/>
          <w:szCs w:val="22"/>
        </w:rPr>
        <w:t xml:space="preserve"> is seen in the sequence as often as expected based on each sequence's nucleotide composition. </w:t>
      </w:r>
      <w:r w:rsidR="00D97191" w:rsidRPr="00BC2FD0">
        <w:rPr>
          <w:rFonts w:ascii="Arial" w:hAnsi="Arial" w:cs="Arial"/>
          <w:color w:val="000000" w:themeColor="text1"/>
          <w:sz w:val="22"/>
          <w:szCs w:val="22"/>
        </w:rPr>
        <w:t xml:space="preserve">Values lower than 1 suggest that </w:t>
      </w:r>
      <w:r w:rsidRPr="00BC2FD0">
        <w:rPr>
          <w:rFonts w:ascii="Arial" w:hAnsi="Arial" w:cs="Arial"/>
          <w:color w:val="000000" w:themeColor="text1"/>
          <w:sz w:val="22"/>
          <w:szCs w:val="22"/>
        </w:rPr>
        <w:t>a</w:t>
      </w:r>
      <w:r w:rsidR="00D97191" w:rsidRPr="00BC2FD0">
        <w:rPr>
          <w:rFonts w:ascii="Arial" w:hAnsi="Arial" w:cs="Arial"/>
          <w:color w:val="000000" w:themeColor="text1"/>
          <w:sz w:val="22"/>
          <w:szCs w:val="22"/>
        </w:rPr>
        <w:t xml:space="preserve"> </w:t>
      </w:r>
      <w:r w:rsidRPr="00BC2FD0">
        <w:rPr>
          <w:rFonts w:ascii="Arial" w:hAnsi="Arial" w:cs="Arial"/>
          <w:color w:val="000000" w:themeColor="text1"/>
          <w:sz w:val="22"/>
          <w:szCs w:val="22"/>
        </w:rPr>
        <w:t>di</w:t>
      </w:r>
      <w:r w:rsidR="00D97191" w:rsidRPr="00BC2FD0">
        <w:rPr>
          <w:rFonts w:ascii="Arial" w:hAnsi="Arial" w:cs="Arial"/>
          <w:color w:val="000000" w:themeColor="text1"/>
          <w:sz w:val="22"/>
          <w:szCs w:val="22"/>
        </w:rPr>
        <w:t>nucleotide</w:t>
      </w:r>
      <w:r w:rsidRPr="00BC2FD0">
        <w:rPr>
          <w:rFonts w:ascii="Arial" w:hAnsi="Arial" w:cs="Arial"/>
          <w:color w:val="000000" w:themeColor="text1"/>
          <w:sz w:val="22"/>
          <w:szCs w:val="22"/>
        </w:rPr>
        <w:t xml:space="preserve"> is</w:t>
      </w:r>
      <w:r w:rsidR="00D97191" w:rsidRPr="00BC2FD0">
        <w:rPr>
          <w:rFonts w:ascii="Arial" w:hAnsi="Arial" w:cs="Arial"/>
          <w:color w:val="000000" w:themeColor="text1"/>
          <w:sz w:val="22"/>
          <w:szCs w:val="22"/>
        </w:rPr>
        <w:t xml:space="preserve"> depleted. </w:t>
      </w:r>
      <w:r w:rsidRPr="00BC2FD0">
        <w:rPr>
          <w:rFonts w:ascii="Arial" w:hAnsi="Arial" w:cs="Arial"/>
          <w:color w:val="000000" w:themeColor="text1"/>
          <w:sz w:val="22"/>
          <w:szCs w:val="22"/>
        </w:rPr>
        <w:t xml:space="preserve">While the </w:t>
      </w:r>
      <w:proofErr w:type="spellStart"/>
      <w:r w:rsidRPr="00BC2FD0">
        <w:rPr>
          <w:rFonts w:ascii="Arial" w:hAnsi="Arial" w:cs="Arial"/>
          <w:color w:val="000000" w:themeColor="text1"/>
          <w:sz w:val="22"/>
          <w:szCs w:val="22"/>
        </w:rPr>
        <w:t>ApC</w:t>
      </w:r>
      <w:proofErr w:type="spellEnd"/>
      <w:r w:rsidRPr="00BC2FD0">
        <w:rPr>
          <w:rFonts w:ascii="Arial" w:hAnsi="Arial" w:cs="Arial"/>
          <w:color w:val="000000" w:themeColor="text1"/>
          <w:sz w:val="22"/>
          <w:szCs w:val="22"/>
        </w:rPr>
        <w:t xml:space="preserve">, </w:t>
      </w:r>
      <w:proofErr w:type="spellStart"/>
      <w:r w:rsidRPr="00BC2FD0">
        <w:rPr>
          <w:rFonts w:ascii="Arial" w:hAnsi="Arial" w:cs="Arial"/>
          <w:color w:val="000000" w:themeColor="text1"/>
          <w:sz w:val="22"/>
          <w:szCs w:val="22"/>
        </w:rPr>
        <w:t>ApT</w:t>
      </w:r>
      <w:proofErr w:type="spellEnd"/>
      <w:r w:rsidRPr="00BC2FD0">
        <w:rPr>
          <w:rFonts w:ascii="Arial" w:hAnsi="Arial" w:cs="Arial"/>
          <w:color w:val="000000" w:themeColor="text1"/>
          <w:sz w:val="22"/>
          <w:szCs w:val="22"/>
        </w:rPr>
        <w:t xml:space="preserve">, </w:t>
      </w:r>
      <w:proofErr w:type="spellStart"/>
      <w:r w:rsidRPr="00BC2FD0">
        <w:rPr>
          <w:rFonts w:ascii="Arial" w:hAnsi="Arial" w:cs="Arial"/>
          <w:color w:val="000000" w:themeColor="text1"/>
          <w:sz w:val="22"/>
          <w:szCs w:val="22"/>
        </w:rPr>
        <w:t>GpT</w:t>
      </w:r>
      <w:proofErr w:type="spellEnd"/>
      <w:r w:rsidRPr="00BC2FD0">
        <w:rPr>
          <w:rFonts w:ascii="Arial" w:hAnsi="Arial" w:cs="Arial"/>
          <w:color w:val="000000" w:themeColor="text1"/>
          <w:sz w:val="22"/>
          <w:szCs w:val="22"/>
        </w:rPr>
        <w:t xml:space="preserve">, </w:t>
      </w:r>
      <w:proofErr w:type="spellStart"/>
      <w:r w:rsidRPr="00BC2FD0">
        <w:rPr>
          <w:rFonts w:ascii="Arial" w:hAnsi="Arial" w:cs="Arial"/>
          <w:color w:val="000000" w:themeColor="text1"/>
          <w:sz w:val="22"/>
          <w:szCs w:val="22"/>
        </w:rPr>
        <w:t>TpA</w:t>
      </w:r>
      <w:proofErr w:type="spellEnd"/>
      <w:r w:rsidRPr="00BC2FD0">
        <w:rPr>
          <w:rFonts w:ascii="Arial" w:hAnsi="Arial" w:cs="Arial"/>
          <w:color w:val="000000" w:themeColor="text1"/>
          <w:sz w:val="22"/>
          <w:szCs w:val="22"/>
        </w:rPr>
        <w:t xml:space="preserve">, and </w:t>
      </w:r>
      <w:proofErr w:type="spellStart"/>
      <w:r w:rsidRPr="00BC2FD0">
        <w:rPr>
          <w:rFonts w:ascii="Arial" w:hAnsi="Arial" w:cs="Arial"/>
          <w:color w:val="000000" w:themeColor="text1"/>
          <w:sz w:val="22"/>
          <w:szCs w:val="22"/>
        </w:rPr>
        <w:t>TpC</w:t>
      </w:r>
      <w:proofErr w:type="spellEnd"/>
      <w:r w:rsidRPr="00BC2FD0">
        <w:rPr>
          <w:rFonts w:ascii="Arial" w:hAnsi="Arial" w:cs="Arial"/>
          <w:color w:val="000000" w:themeColor="text1"/>
          <w:sz w:val="22"/>
          <w:szCs w:val="22"/>
        </w:rPr>
        <w:t xml:space="preserve"> ratios are significantly lower than 1 (one-sample t-test p-value &lt; 0.001), we observed the most significant decrease in the CpG dinucleotide ratio</w:t>
      </w:r>
      <w:r w:rsidR="009B6BB7" w:rsidRPr="00BC2FD0">
        <w:rPr>
          <w:rFonts w:ascii="Arial" w:hAnsi="Arial" w:cs="Arial"/>
          <w:color w:val="000000" w:themeColor="text1"/>
          <w:sz w:val="22"/>
          <w:szCs w:val="22"/>
        </w:rPr>
        <w:t xml:space="preserve"> (</w:t>
      </w:r>
      <w:r w:rsidR="009B6BB7" w:rsidRPr="00BC2FD0">
        <w:rPr>
          <w:rFonts w:ascii="Arial" w:hAnsi="Arial" w:cs="Arial"/>
          <w:b/>
          <w:bCs/>
          <w:color w:val="000000" w:themeColor="text1"/>
          <w:sz w:val="22"/>
          <w:szCs w:val="22"/>
        </w:rPr>
        <w:t xml:space="preserve">Figure </w:t>
      </w:r>
      <w:r w:rsidRPr="00BC2FD0">
        <w:rPr>
          <w:rFonts w:ascii="Arial" w:hAnsi="Arial" w:cs="Arial"/>
          <w:b/>
          <w:bCs/>
          <w:color w:val="000000" w:themeColor="text1"/>
          <w:sz w:val="22"/>
          <w:szCs w:val="22"/>
        </w:rPr>
        <w:t>3</w:t>
      </w:r>
      <w:r w:rsidR="009B6BB7" w:rsidRPr="00BC2FD0">
        <w:rPr>
          <w:rFonts w:ascii="Arial" w:hAnsi="Arial" w:cs="Arial"/>
          <w:color w:val="000000" w:themeColor="text1"/>
          <w:sz w:val="22"/>
          <w:szCs w:val="22"/>
        </w:rPr>
        <w:t>)</w:t>
      </w:r>
      <w:r w:rsidRPr="00BC2FD0">
        <w:rPr>
          <w:rFonts w:ascii="Arial" w:hAnsi="Arial" w:cs="Arial"/>
          <w:color w:val="000000" w:themeColor="text1"/>
          <w:sz w:val="22"/>
          <w:szCs w:val="22"/>
        </w:rPr>
        <w:t xml:space="preserve">. </w:t>
      </w:r>
      <w:r w:rsidRPr="00BC2FD0">
        <w:rPr>
          <w:rFonts w:ascii="Arial" w:hAnsi="Arial" w:cs="Arial"/>
          <w:sz w:val="22"/>
          <w:szCs w:val="22"/>
        </w:rPr>
        <w:t xml:space="preserve">The median CpG content for these evolutionarily related viruses is 0.46. However, </w:t>
      </w:r>
      <w:r w:rsidR="00D97191" w:rsidRPr="00BC2FD0">
        <w:rPr>
          <w:rFonts w:ascii="Arial" w:hAnsi="Arial" w:cs="Arial"/>
          <w:sz w:val="22"/>
          <w:szCs w:val="22"/>
        </w:rPr>
        <w:t>we noticed that the</w:t>
      </w:r>
      <w:r w:rsidRPr="00BC2FD0">
        <w:rPr>
          <w:rFonts w:ascii="Arial" w:hAnsi="Arial" w:cs="Arial"/>
          <w:sz w:val="22"/>
          <w:szCs w:val="22"/>
        </w:rPr>
        <w:t xml:space="preserve"> distribution has a long tail towards even lower values, suggesting that some viruses have a further reduced CpG content (</w:t>
      </w:r>
      <w:r w:rsidRPr="00BC2FD0">
        <w:rPr>
          <w:rFonts w:ascii="Arial" w:hAnsi="Arial" w:cs="Arial"/>
          <w:b/>
          <w:bCs/>
          <w:sz w:val="22"/>
          <w:szCs w:val="22"/>
        </w:rPr>
        <w:t>Figure 3</w:t>
      </w:r>
      <w:r w:rsidRPr="00BC2FD0">
        <w:rPr>
          <w:rFonts w:ascii="Arial" w:hAnsi="Arial" w:cs="Arial"/>
          <w:sz w:val="22"/>
          <w:szCs w:val="22"/>
        </w:rPr>
        <w:t xml:space="preserve">). </w:t>
      </w:r>
    </w:p>
    <w:p w14:paraId="462837CF" w14:textId="61103E22" w:rsidR="00525B2C" w:rsidRPr="00BC2FD0" w:rsidRDefault="0000453B" w:rsidP="00E55588">
      <w:pPr>
        <w:pStyle w:val="ListParagraph"/>
        <w:adjustRightInd w:val="0"/>
        <w:snapToGrid w:val="0"/>
        <w:spacing w:line="480" w:lineRule="auto"/>
        <w:ind w:left="0"/>
        <w:contextualSpacing w:val="0"/>
        <w:jc w:val="both"/>
        <w:rPr>
          <w:rFonts w:ascii="Arial" w:hAnsi="Arial" w:cs="Arial"/>
          <w:color w:val="000000" w:themeColor="text1"/>
          <w:sz w:val="22"/>
          <w:szCs w:val="22"/>
        </w:rPr>
      </w:pPr>
      <w:r w:rsidRPr="00BC2FD0">
        <w:rPr>
          <w:rFonts w:ascii="Arial" w:hAnsi="Arial" w:cs="Arial"/>
          <w:sz w:val="22"/>
          <w:szCs w:val="22"/>
        </w:rPr>
        <w:t>When we plotted the CpG ratio for each virus on a phylogenetic tree (</w:t>
      </w:r>
      <w:r w:rsidRPr="003A2605">
        <w:rPr>
          <w:rFonts w:ascii="Arial" w:hAnsi="Arial"/>
          <w:b/>
          <w:sz w:val="22"/>
        </w:rPr>
        <w:t>Figure 4A</w:t>
      </w:r>
      <w:r w:rsidRPr="00BC2FD0">
        <w:rPr>
          <w:rFonts w:ascii="Arial" w:hAnsi="Arial" w:cs="Arial"/>
          <w:sz w:val="22"/>
          <w:szCs w:val="22"/>
        </w:rPr>
        <w:t xml:space="preserve">), it became clear that the genomes of a subset of bat-associated papillomaviruses </w:t>
      </w:r>
      <w:r w:rsidR="00F00A07" w:rsidRPr="00BC2FD0">
        <w:rPr>
          <w:rFonts w:ascii="Arial" w:hAnsi="Arial" w:cs="Arial"/>
          <w:sz w:val="22"/>
          <w:szCs w:val="22"/>
        </w:rPr>
        <w:t>have</w:t>
      </w:r>
      <w:r w:rsidRPr="00BC2FD0">
        <w:rPr>
          <w:rFonts w:ascii="Arial" w:hAnsi="Arial" w:cs="Arial"/>
          <w:sz w:val="22"/>
          <w:szCs w:val="22"/>
        </w:rPr>
        <w:t xml:space="preserve"> a further decreased CpG content. </w:t>
      </w:r>
      <w:r w:rsidR="00CA4E40" w:rsidRPr="00BC2FD0">
        <w:rPr>
          <w:rFonts w:ascii="Arial" w:hAnsi="Arial" w:cs="Arial"/>
          <w:sz w:val="22"/>
          <w:szCs w:val="22"/>
        </w:rPr>
        <w:t xml:space="preserve">The order </w:t>
      </w:r>
      <w:proofErr w:type="spellStart"/>
      <w:r w:rsidR="00CA4E40" w:rsidRPr="00D46BC2">
        <w:rPr>
          <w:rFonts w:ascii="Arial" w:hAnsi="Arial" w:cs="Arial"/>
          <w:iCs/>
          <w:sz w:val="22"/>
          <w:szCs w:val="22"/>
        </w:rPr>
        <w:t>Chiroptera</w:t>
      </w:r>
      <w:proofErr w:type="spellEnd"/>
      <w:r w:rsidR="00CA4E40" w:rsidRPr="00BC2FD0">
        <w:rPr>
          <w:rFonts w:ascii="Arial" w:hAnsi="Arial" w:cs="Arial"/>
          <w:sz w:val="22"/>
          <w:szCs w:val="22"/>
        </w:rPr>
        <w:t xml:space="preserve"> consists of two suborders, </w:t>
      </w:r>
      <w:proofErr w:type="spellStart"/>
      <w:r w:rsidR="00CA4E40" w:rsidRPr="00D46BC2">
        <w:rPr>
          <w:rFonts w:ascii="Arial" w:hAnsi="Arial" w:cs="Arial"/>
          <w:iCs/>
          <w:color w:val="000000" w:themeColor="text1"/>
          <w:sz w:val="22"/>
          <w:szCs w:val="22"/>
        </w:rPr>
        <w:t>Yinpterochiroptera</w:t>
      </w:r>
      <w:proofErr w:type="spellEnd"/>
      <w:r w:rsidR="00CA4E40" w:rsidRPr="00BC2FD0">
        <w:rPr>
          <w:rFonts w:ascii="Arial" w:hAnsi="Arial" w:cs="Arial"/>
          <w:color w:val="FF0000"/>
          <w:sz w:val="22"/>
          <w:szCs w:val="22"/>
        </w:rPr>
        <w:t xml:space="preserve"> </w:t>
      </w:r>
      <w:r w:rsidR="00CA4E40" w:rsidRPr="00BC2FD0">
        <w:rPr>
          <w:rFonts w:ascii="Arial" w:hAnsi="Arial" w:cs="Arial"/>
          <w:color w:val="000000" w:themeColor="text1"/>
          <w:sz w:val="22"/>
          <w:szCs w:val="22"/>
        </w:rPr>
        <w:t xml:space="preserve">and </w:t>
      </w:r>
      <w:proofErr w:type="spellStart"/>
      <w:r w:rsidR="00CA4E40" w:rsidRPr="00D46BC2">
        <w:rPr>
          <w:rFonts w:ascii="Arial" w:hAnsi="Arial" w:cs="Arial"/>
          <w:iCs/>
          <w:color w:val="000000" w:themeColor="text1"/>
          <w:sz w:val="22"/>
          <w:szCs w:val="22"/>
        </w:rPr>
        <w:t>Yangochiroptera</w:t>
      </w:r>
      <w:proofErr w:type="spellEnd"/>
      <w:r w:rsidR="00CA4E40" w:rsidRPr="00BC2FD0">
        <w:rPr>
          <w:rFonts w:ascii="Arial" w:hAnsi="Arial" w:cs="Arial"/>
          <w:i/>
          <w:iCs/>
          <w:color w:val="000000" w:themeColor="text1"/>
          <w:sz w:val="22"/>
          <w:szCs w:val="22"/>
        </w:rPr>
        <w:t xml:space="preserve"> </w:t>
      </w:r>
      <w:r w:rsidR="00CA4E40" w:rsidRPr="00BC2FD0">
        <w:rPr>
          <w:rFonts w:ascii="Arial" w:hAnsi="Arial" w:cs="Arial"/>
          <w:color w:val="000000" w:themeColor="text1"/>
          <w:sz w:val="22"/>
          <w:szCs w:val="22"/>
        </w:rPr>
        <w:fldChar w:fldCharType="begin"/>
      </w:r>
      <w:r w:rsidR="00CA4E40" w:rsidRPr="00BC2FD0">
        <w:rPr>
          <w:rFonts w:ascii="Arial" w:hAnsi="Arial" w:cs="Arial"/>
          <w:color w:val="000000" w:themeColor="text1"/>
          <w:sz w:val="22"/>
          <w:szCs w:val="22"/>
        </w:rPr>
        <w:instrText xml:space="preserve"> ADDIN ZOTERO_ITEM CSL_CITATION {"citationID":"wnzqeHDe","properties":{"formattedCitation":"(Lei and Dong 2016; Teeling et al. 2002; Springer et al. 2001)","plainCitation":"(Lei and Dong 2016; Teeling et al. 2002; Springer et al. 2001)","noteIndex":0},"citationItems":[{"id":1906,"uris":["http://zotero.org/groups/2444007/items/ZK76U2E7"],"uri":["http://zotero.org/groups/2444007/items/ZK76U2E7"],"itemData":{"id":1906,"type":"article-journal","container-title":"Scientific Reports","DOI":"10.1038/srep27726","ISSN":"2045-2322","issue":"1","journalAbbreviation":"Sci Rep","language":"en","page":"27726","source":"DOI.org (Crossref)","title":"Phylogenomic analyses of bat subordinal relationships based on transcriptome data","volume":"6","author":[{"family":"Lei","given":"Ming"},{"family":"Dong","given":"Dong"}],"issued":{"date-parts":[["2016",6]]}}},{"id":1913,"uris":["http://zotero.org/groups/2444007/items/WLLEGAIF"],"uri":["http://zotero.org/groups/2444007/items/WLLEGAIF"],"itemData":{"id":1913,"type":"article-journal","container-title":"Proceedings of the National Academy of Sciences","DOI":"10.1073/pnas.022477199","ISSN":"0027-8424, 1091-6490","issue":"3","journalAbbreviation":"Proceedings of the National Academy of Sciences","language":"en","page":"1431-1436","source":"DOI.org (Crossref)","title":"Microbat paraphyly and the convergent evolution of a key innovation in Old World rhinolophoid microbats","volume":"99","author":[{"family":"Teeling","given":"E. C."},{"family":"Madsen","given":"O."},{"family":"Van Den Bussche","given":"R. A."},{"family":"Jong","given":"W. W.","non-dropping-particle":"de"},{"family":"Stanhope","given":"M. J."},{"family":"Springer","given":"M. S."}],"issued":{"date-parts":[["2002",2,5]]}}},{"id":1911,"uris":["http://zotero.org/groups/2444007/items/24N7RSKA"],"uri":["http://zotero.org/groups/2444007/items/24N7RSKA"],"itemData":{"id":1911,"type":"article-journal","container-title":"Proceedings of the National Academy of Sciences","DOI":"10.1073/pnas.111551998","ISSN":"0027-8424, 1091-6490","issue":"11","journalAbbreviation":"Proceedings of the National Academy of Sciences","language":"en","page":"6241-6246","source":"DOI.org (Crossref)","title":"Integrated fossil and molecular data reconstruct bat echolocation","volume":"98","author":[{"family":"Springer","given":"M. S."},{"family":"Teeling","given":"E. C."},{"family":"Madsen","given":"O."},{"family":"Stanhope","given":"M. J."},{"family":"Jong","given":"W. W.","non-dropping-particle":"de"}],"issued":{"date-parts":[["2001",5,22]]}}}],"schema":"https://github.com/citation-style-language/schema/raw/master/csl-citation.json"} </w:instrText>
      </w:r>
      <w:r w:rsidR="00CA4E40" w:rsidRPr="00BC2FD0">
        <w:rPr>
          <w:rFonts w:ascii="Arial" w:hAnsi="Arial" w:cs="Arial"/>
          <w:color w:val="000000" w:themeColor="text1"/>
          <w:sz w:val="22"/>
          <w:szCs w:val="22"/>
        </w:rPr>
        <w:fldChar w:fldCharType="separate"/>
      </w:r>
      <w:r w:rsidR="00CA4E40" w:rsidRPr="00BC2FD0">
        <w:rPr>
          <w:rFonts w:ascii="Arial" w:hAnsi="Arial" w:cs="Arial"/>
          <w:noProof/>
          <w:color w:val="000000" w:themeColor="text1"/>
          <w:sz w:val="22"/>
          <w:szCs w:val="22"/>
        </w:rPr>
        <w:t>(Lei and Dong 2016; Teeling et al. 2002; Springer et al. 2001)</w:t>
      </w:r>
      <w:r w:rsidR="00CA4E40" w:rsidRPr="00BC2FD0">
        <w:rPr>
          <w:rFonts w:ascii="Arial" w:hAnsi="Arial" w:cs="Arial"/>
          <w:color w:val="000000" w:themeColor="text1"/>
          <w:sz w:val="22"/>
          <w:szCs w:val="22"/>
        </w:rPr>
        <w:fldChar w:fldCharType="end"/>
      </w:r>
      <w:r w:rsidR="00CA4E40" w:rsidRPr="00BC2FD0">
        <w:rPr>
          <w:rFonts w:ascii="Arial" w:hAnsi="Arial" w:cs="Arial"/>
          <w:color w:val="000000" w:themeColor="text1"/>
          <w:sz w:val="22"/>
          <w:szCs w:val="22"/>
        </w:rPr>
        <w:t xml:space="preserve">. </w:t>
      </w:r>
      <w:r w:rsidRPr="00BC2FD0">
        <w:rPr>
          <w:rFonts w:ascii="Arial" w:hAnsi="Arial" w:cs="Arial"/>
          <w:sz w:val="22"/>
          <w:szCs w:val="22"/>
        </w:rPr>
        <w:t>When we associated the viruses with their</w:t>
      </w:r>
      <w:r w:rsidRPr="00BC2FD0">
        <w:rPr>
          <w:rFonts w:ascii="Arial" w:hAnsi="Arial" w:cs="Arial"/>
          <w:color w:val="FF0000"/>
          <w:sz w:val="22"/>
          <w:szCs w:val="22"/>
        </w:rPr>
        <w:t xml:space="preserve"> </w:t>
      </w:r>
      <w:proofErr w:type="spellStart"/>
      <w:r w:rsidR="00F3516C" w:rsidRPr="00D46BC2">
        <w:rPr>
          <w:rFonts w:ascii="Arial" w:hAnsi="Arial" w:cs="Arial"/>
          <w:iCs/>
          <w:sz w:val="22"/>
          <w:szCs w:val="22"/>
        </w:rPr>
        <w:t>Yinpterochiroptera</w:t>
      </w:r>
      <w:proofErr w:type="spellEnd"/>
      <w:r w:rsidR="00F3516C" w:rsidRPr="00BC2FD0">
        <w:rPr>
          <w:rFonts w:ascii="Arial" w:hAnsi="Arial" w:cs="Arial"/>
          <w:sz w:val="22"/>
          <w:szCs w:val="22"/>
        </w:rPr>
        <w:t xml:space="preserve"> </w:t>
      </w:r>
      <w:r w:rsidRPr="00BC2FD0">
        <w:rPr>
          <w:rFonts w:ascii="Arial" w:hAnsi="Arial" w:cs="Arial"/>
          <w:sz w:val="22"/>
          <w:szCs w:val="22"/>
        </w:rPr>
        <w:t xml:space="preserve">and </w:t>
      </w:r>
      <w:proofErr w:type="spellStart"/>
      <w:r w:rsidR="00F3516C" w:rsidRPr="00D46BC2">
        <w:rPr>
          <w:rFonts w:ascii="Arial" w:hAnsi="Arial" w:cs="Arial"/>
          <w:iCs/>
          <w:sz w:val="22"/>
          <w:szCs w:val="22"/>
        </w:rPr>
        <w:t>Yangochiroptera</w:t>
      </w:r>
      <w:proofErr w:type="spellEnd"/>
      <w:r w:rsidR="00D97191" w:rsidRPr="00BC2FD0">
        <w:rPr>
          <w:rFonts w:ascii="Arial" w:hAnsi="Arial" w:cs="Arial"/>
          <w:sz w:val="22"/>
          <w:szCs w:val="22"/>
        </w:rPr>
        <w:t xml:space="preserve"> hosts</w:t>
      </w:r>
      <w:r w:rsidRPr="00BC2FD0">
        <w:rPr>
          <w:rFonts w:ascii="Arial" w:hAnsi="Arial" w:cs="Arial"/>
          <w:sz w:val="22"/>
          <w:szCs w:val="22"/>
        </w:rPr>
        <w:t xml:space="preserve">, the data demonstrates that the </w:t>
      </w:r>
      <w:proofErr w:type="spellStart"/>
      <w:r w:rsidRPr="00D46BC2">
        <w:rPr>
          <w:rFonts w:ascii="Arial" w:hAnsi="Arial" w:cs="Arial"/>
          <w:iCs/>
          <w:color w:val="000000" w:themeColor="text1"/>
          <w:sz w:val="22"/>
          <w:szCs w:val="22"/>
        </w:rPr>
        <w:t>Yangochiropteran</w:t>
      </w:r>
      <w:proofErr w:type="spellEnd"/>
      <w:r w:rsidRPr="00BC2FD0">
        <w:rPr>
          <w:rFonts w:ascii="Arial" w:hAnsi="Arial" w:cs="Arial"/>
          <w:color w:val="000000" w:themeColor="text1"/>
          <w:sz w:val="22"/>
          <w:szCs w:val="22"/>
        </w:rPr>
        <w:t xml:space="preserve"> </w:t>
      </w:r>
      <w:r w:rsidR="00C70B70">
        <w:rPr>
          <w:rFonts w:ascii="Arial" w:hAnsi="Arial" w:cs="Arial"/>
          <w:color w:val="000000" w:themeColor="text1"/>
          <w:sz w:val="22"/>
          <w:szCs w:val="22"/>
        </w:rPr>
        <w:t>papilloma</w:t>
      </w:r>
      <w:r w:rsidRPr="00BC2FD0">
        <w:rPr>
          <w:rFonts w:ascii="Arial" w:hAnsi="Arial" w:cs="Arial"/>
          <w:color w:val="000000" w:themeColor="text1"/>
          <w:sz w:val="22"/>
          <w:szCs w:val="22"/>
        </w:rPr>
        <w:t>virus genomes</w:t>
      </w:r>
      <w:r w:rsidRPr="00BC2FD0">
        <w:rPr>
          <w:rFonts w:ascii="Arial" w:hAnsi="Arial" w:cs="Arial"/>
          <w:sz w:val="22"/>
          <w:szCs w:val="22"/>
        </w:rPr>
        <w:t xml:space="preserve"> have even lower CpG values (</w:t>
      </w:r>
      <w:r w:rsidR="00DD5DBD">
        <w:rPr>
          <w:rFonts w:ascii="Arial" w:hAnsi="Arial" w:cs="Arial"/>
          <w:sz w:val="22"/>
          <w:szCs w:val="22"/>
        </w:rPr>
        <w:t>orange</w:t>
      </w:r>
      <w:r w:rsidRPr="00BC2FD0">
        <w:rPr>
          <w:rFonts w:ascii="Arial" w:hAnsi="Arial" w:cs="Arial"/>
          <w:sz w:val="22"/>
          <w:szCs w:val="22"/>
        </w:rPr>
        <w:t xml:space="preserve"> bars in </w:t>
      </w:r>
      <w:r w:rsidRPr="00BC2FD0">
        <w:rPr>
          <w:rFonts w:ascii="Arial" w:hAnsi="Arial" w:cs="Arial"/>
          <w:b/>
          <w:sz w:val="22"/>
          <w:szCs w:val="22"/>
        </w:rPr>
        <w:t xml:space="preserve">Figure </w:t>
      </w:r>
      <w:r w:rsidRPr="00BC2FD0">
        <w:rPr>
          <w:rFonts w:ascii="Arial" w:hAnsi="Arial" w:cs="Arial"/>
          <w:b/>
          <w:bCs/>
          <w:sz w:val="22"/>
          <w:szCs w:val="22"/>
        </w:rPr>
        <w:t>4A</w:t>
      </w:r>
      <w:r w:rsidRPr="00BC2FD0">
        <w:rPr>
          <w:rFonts w:ascii="Arial" w:hAnsi="Arial" w:cs="Arial"/>
          <w:sz w:val="22"/>
          <w:szCs w:val="22"/>
        </w:rPr>
        <w:t xml:space="preserve">) when compared to the </w:t>
      </w:r>
      <w:proofErr w:type="spellStart"/>
      <w:r w:rsidR="00F3516C" w:rsidRPr="00D46BC2">
        <w:rPr>
          <w:rFonts w:ascii="Arial" w:hAnsi="Arial" w:cs="Arial"/>
          <w:iCs/>
          <w:color w:val="000000" w:themeColor="text1"/>
          <w:sz w:val="22"/>
          <w:szCs w:val="22"/>
        </w:rPr>
        <w:t>Yinpterochiroptera</w:t>
      </w:r>
      <w:proofErr w:type="spellEnd"/>
      <w:r w:rsidR="00F3516C" w:rsidRPr="00BC2FD0">
        <w:rPr>
          <w:rFonts w:ascii="Arial" w:hAnsi="Arial" w:cs="Arial"/>
          <w:sz w:val="22"/>
          <w:szCs w:val="22"/>
        </w:rPr>
        <w:t xml:space="preserve"> </w:t>
      </w:r>
      <w:r w:rsidRPr="00BC2FD0">
        <w:rPr>
          <w:rFonts w:ascii="Arial" w:hAnsi="Arial" w:cs="Arial"/>
          <w:sz w:val="22"/>
          <w:szCs w:val="22"/>
        </w:rPr>
        <w:t xml:space="preserve">and other related </w:t>
      </w:r>
      <w:r w:rsidR="00C70B70">
        <w:rPr>
          <w:rFonts w:ascii="Arial" w:hAnsi="Arial" w:cs="Arial"/>
          <w:color w:val="000000" w:themeColor="text1"/>
          <w:sz w:val="22"/>
          <w:szCs w:val="22"/>
        </w:rPr>
        <w:t>papilloma</w:t>
      </w:r>
      <w:r w:rsidRPr="00BC2FD0">
        <w:rPr>
          <w:rFonts w:ascii="Arial" w:hAnsi="Arial" w:cs="Arial"/>
          <w:sz w:val="22"/>
          <w:szCs w:val="22"/>
        </w:rPr>
        <w:t xml:space="preserve">viruses in the same phylogenetic clade (blue bars) and members of a closely related clade (grey bars). Indeed, when combined, the </w:t>
      </w:r>
      <w:proofErr w:type="spellStart"/>
      <w:r w:rsidRPr="00D46BC2">
        <w:rPr>
          <w:rFonts w:ascii="Arial" w:hAnsi="Arial" w:cs="Arial"/>
          <w:iCs/>
          <w:color w:val="000000" w:themeColor="text1"/>
          <w:sz w:val="22"/>
          <w:szCs w:val="22"/>
        </w:rPr>
        <w:t>Yangochiropteran</w:t>
      </w:r>
      <w:proofErr w:type="spellEnd"/>
      <w:r w:rsidRPr="00BC2FD0">
        <w:rPr>
          <w:rFonts w:ascii="Arial" w:hAnsi="Arial" w:cs="Arial"/>
          <w:color w:val="000000" w:themeColor="text1"/>
          <w:sz w:val="22"/>
          <w:szCs w:val="22"/>
        </w:rPr>
        <w:t xml:space="preserve"> </w:t>
      </w:r>
      <w:r w:rsidR="00C70B70">
        <w:rPr>
          <w:rFonts w:ascii="Arial" w:hAnsi="Arial" w:cs="Arial"/>
          <w:color w:val="000000" w:themeColor="text1"/>
          <w:sz w:val="22"/>
          <w:szCs w:val="22"/>
        </w:rPr>
        <w:t>papilloma</w:t>
      </w:r>
      <w:r w:rsidRPr="00BC2FD0">
        <w:rPr>
          <w:rFonts w:ascii="Arial" w:hAnsi="Arial" w:cs="Arial"/>
          <w:color w:val="000000" w:themeColor="text1"/>
          <w:sz w:val="22"/>
          <w:szCs w:val="22"/>
        </w:rPr>
        <w:t>virus genomes</w:t>
      </w:r>
      <w:r w:rsidRPr="00BC2FD0">
        <w:rPr>
          <w:rFonts w:ascii="Arial" w:hAnsi="Arial" w:cs="Arial"/>
          <w:sz w:val="22"/>
          <w:szCs w:val="22"/>
        </w:rPr>
        <w:t xml:space="preserve"> have a significantly reduced CpG ratio when compared to the other groups (</w:t>
      </w:r>
      <w:r w:rsidRPr="00BC2FD0">
        <w:rPr>
          <w:rFonts w:ascii="Arial" w:hAnsi="Arial" w:cs="Arial"/>
          <w:b/>
          <w:bCs/>
          <w:sz w:val="22"/>
          <w:szCs w:val="22"/>
        </w:rPr>
        <w:t xml:space="preserve">Figure 4B </w:t>
      </w:r>
      <w:r w:rsidRPr="00BC2FD0">
        <w:rPr>
          <w:rFonts w:ascii="Arial" w:hAnsi="Arial" w:cs="Arial"/>
          <w:sz w:val="22"/>
          <w:szCs w:val="22"/>
        </w:rPr>
        <w:t xml:space="preserve">ANOVA with </w:t>
      </w:r>
      <w:proofErr w:type="spellStart"/>
      <w:r w:rsidRPr="00BC2FD0">
        <w:rPr>
          <w:rFonts w:ascii="Arial" w:hAnsi="Arial" w:cs="Arial"/>
          <w:sz w:val="22"/>
          <w:szCs w:val="22"/>
        </w:rPr>
        <w:t>posthoc</w:t>
      </w:r>
      <w:proofErr w:type="spellEnd"/>
      <w:r w:rsidRPr="00BC2FD0">
        <w:rPr>
          <w:rFonts w:ascii="Arial" w:hAnsi="Arial" w:cs="Arial"/>
          <w:sz w:val="22"/>
          <w:szCs w:val="22"/>
        </w:rPr>
        <w:t xml:space="preserve"> Tukey test). </w:t>
      </w:r>
    </w:p>
    <w:p w14:paraId="0FF1DE8A" w14:textId="3DBD687C" w:rsidR="00525B2C" w:rsidRPr="00BC2FD0" w:rsidRDefault="0000453B" w:rsidP="00E55588">
      <w:pPr>
        <w:pStyle w:val="ListParagraph"/>
        <w:adjustRightInd w:val="0"/>
        <w:snapToGrid w:val="0"/>
        <w:spacing w:line="480" w:lineRule="auto"/>
        <w:ind w:left="0"/>
        <w:contextualSpacing w:val="0"/>
        <w:jc w:val="both"/>
        <w:rPr>
          <w:rFonts w:ascii="Arial" w:hAnsi="Arial" w:cs="Arial"/>
          <w:sz w:val="22"/>
          <w:szCs w:val="22"/>
        </w:rPr>
      </w:pPr>
      <w:r w:rsidRPr="00BC2FD0">
        <w:rPr>
          <w:rFonts w:ascii="Arial" w:hAnsi="Arial" w:cs="Arial"/>
          <w:sz w:val="22"/>
          <w:szCs w:val="22"/>
        </w:rPr>
        <w:t>This reduction in the CpG ratio could be due to an overall lower GC content. We compared the CpG ratio to total genomic GC content (</w:t>
      </w:r>
      <w:r w:rsidRPr="00BC2FD0">
        <w:rPr>
          <w:rFonts w:ascii="Arial" w:hAnsi="Arial" w:cs="Arial"/>
          <w:b/>
          <w:bCs/>
          <w:sz w:val="22"/>
          <w:szCs w:val="22"/>
        </w:rPr>
        <w:t>Figure 4C</w:t>
      </w:r>
      <w:r w:rsidRPr="00BC2FD0">
        <w:rPr>
          <w:rFonts w:ascii="Arial" w:hAnsi="Arial" w:cs="Arial"/>
          <w:sz w:val="22"/>
          <w:szCs w:val="22"/>
        </w:rPr>
        <w:t>). This analysis demonstrates that there is no correlation between the decreased CpG ratio and the total GC content (linear regression: R</w:t>
      </w:r>
      <w:r w:rsidRPr="00BC2FD0">
        <w:rPr>
          <w:rFonts w:ascii="Arial" w:hAnsi="Arial" w:cs="Arial"/>
          <w:sz w:val="22"/>
          <w:szCs w:val="22"/>
          <w:vertAlign w:val="superscript"/>
        </w:rPr>
        <w:t>2</w:t>
      </w:r>
      <w:r w:rsidR="009E7448">
        <w:rPr>
          <w:rFonts w:ascii="Arial" w:hAnsi="Arial" w:cs="Arial"/>
          <w:sz w:val="22"/>
          <w:szCs w:val="22"/>
        </w:rPr>
        <w:t xml:space="preserve"> </w:t>
      </w:r>
      <w:r w:rsidRPr="00BC2FD0">
        <w:rPr>
          <w:rFonts w:ascii="Arial" w:hAnsi="Arial" w:cs="Arial"/>
          <w:sz w:val="22"/>
          <w:szCs w:val="22"/>
        </w:rPr>
        <w:t>=</w:t>
      </w:r>
      <w:r w:rsidR="009E7448">
        <w:rPr>
          <w:rFonts w:ascii="Arial" w:hAnsi="Arial" w:cs="Arial"/>
          <w:sz w:val="22"/>
          <w:szCs w:val="22"/>
        </w:rPr>
        <w:t xml:space="preserve"> </w:t>
      </w:r>
      <w:r w:rsidRPr="00BC2FD0">
        <w:rPr>
          <w:rFonts w:ascii="Arial" w:hAnsi="Arial" w:cs="Arial"/>
          <w:sz w:val="22"/>
          <w:szCs w:val="22"/>
        </w:rPr>
        <w:t>0.008, p-value = 0.27)</w:t>
      </w:r>
      <w:r w:rsidR="00980025" w:rsidRPr="00BC2FD0">
        <w:rPr>
          <w:rFonts w:ascii="Arial" w:hAnsi="Arial" w:cs="Arial"/>
          <w:sz w:val="22"/>
          <w:szCs w:val="22"/>
        </w:rPr>
        <w:t xml:space="preserve">, and the reduced CpG </w:t>
      </w:r>
      <w:r w:rsidR="009F0965" w:rsidRPr="00BC2FD0">
        <w:rPr>
          <w:rFonts w:ascii="Arial" w:hAnsi="Arial" w:cs="Arial"/>
          <w:sz w:val="22"/>
          <w:szCs w:val="22"/>
        </w:rPr>
        <w:t>ratio</w:t>
      </w:r>
      <w:r w:rsidR="00980025" w:rsidRPr="00BC2FD0">
        <w:rPr>
          <w:rFonts w:ascii="Arial" w:hAnsi="Arial" w:cs="Arial"/>
          <w:sz w:val="22"/>
          <w:szCs w:val="22"/>
        </w:rPr>
        <w:t xml:space="preserve"> is not simply due to a lower GC content.</w:t>
      </w:r>
    </w:p>
    <w:p w14:paraId="4CF2FB8B" w14:textId="6CA14C97" w:rsidR="00525B2C" w:rsidRPr="00BC2FD0" w:rsidRDefault="0000453B" w:rsidP="00E55588">
      <w:pPr>
        <w:adjustRightInd w:val="0"/>
        <w:snapToGrid w:val="0"/>
        <w:spacing w:line="480" w:lineRule="auto"/>
        <w:jc w:val="both"/>
        <w:rPr>
          <w:rFonts w:ascii="Arial" w:hAnsi="Arial" w:cs="Arial"/>
          <w:sz w:val="22"/>
          <w:szCs w:val="22"/>
        </w:rPr>
      </w:pPr>
      <w:r w:rsidRPr="00BC2FD0">
        <w:rPr>
          <w:rFonts w:ascii="Arial" w:hAnsi="Arial" w:cs="Arial"/>
          <w:sz w:val="22"/>
          <w:szCs w:val="22"/>
        </w:rPr>
        <w:lastRenderedPageBreak/>
        <w:t xml:space="preserve">The viruses infecting bats in the </w:t>
      </w:r>
      <w:proofErr w:type="spellStart"/>
      <w:r w:rsidRPr="00D46BC2">
        <w:rPr>
          <w:rFonts w:ascii="Arial" w:hAnsi="Arial" w:cs="Arial"/>
          <w:iCs/>
          <w:sz w:val="22"/>
          <w:szCs w:val="22"/>
          <w:shd w:val="clear" w:color="auto" w:fill="FFFFFF"/>
        </w:rPr>
        <w:t>Yangochiroptera</w:t>
      </w:r>
      <w:proofErr w:type="spellEnd"/>
      <w:r w:rsidRPr="00C70B70">
        <w:rPr>
          <w:rFonts w:ascii="Arial" w:hAnsi="Arial" w:cs="Arial"/>
          <w:sz w:val="22"/>
          <w:szCs w:val="22"/>
          <w:shd w:val="clear" w:color="auto" w:fill="FFFFFF"/>
        </w:rPr>
        <w:t xml:space="preserve"> </w:t>
      </w:r>
      <w:r w:rsidRPr="00BC2FD0">
        <w:rPr>
          <w:rFonts w:ascii="Arial" w:hAnsi="Arial" w:cs="Arial"/>
          <w:sz w:val="22"/>
          <w:szCs w:val="22"/>
          <w:shd w:val="clear" w:color="auto" w:fill="FFFFFF"/>
        </w:rPr>
        <w:t>suborder have a reduced CpG content, raising the possibility that the host species is influencing the CpG ratio and evolutionary trajectory of these viruses.</w:t>
      </w:r>
    </w:p>
    <w:p w14:paraId="0D731CAF" w14:textId="77777777" w:rsidR="00206563" w:rsidRPr="00BC2FD0" w:rsidRDefault="0000453B" w:rsidP="00E55588">
      <w:pPr>
        <w:pStyle w:val="ListParagraph"/>
        <w:adjustRightInd w:val="0"/>
        <w:snapToGrid w:val="0"/>
        <w:spacing w:line="480" w:lineRule="auto"/>
        <w:ind w:left="0"/>
        <w:contextualSpacing w:val="0"/>
        <w:jc w:val="both"/>
        <w:rPr>
          <w:rFonts w:ascii="Arial" w:hAnsi="Arial" w:cs="Arial"/>
          <w:i/>
          <w:color w:val="000000" w:themeColor="text1"/>
          <w:sz w:val="22"/>
          <w:szCs w:val="22"/>
          <w:u w:val="single"/>
        </w:rPr>
      </w:pPr>
      <w:r w:rsidRPr="00BC2FD0">
        <w:rPr>
          <w:rFonts w:ascii="Arial" w:hAnsi="Arial" w:cs="Arial"/>
          <w:i/>
          <w:color w:val="000000" w:themeColor="text1"/>
          <w:sz w:val="22"/>
          <w:szCs w:val="22"/>
          <w:u w:val="single"/>
        </w:rPr>
        <w:t>C5.</w:t>
      </w:r>
      <w:r w:rsidRPr="00BC2FD0">
        <w:rPr>
          <w:rFonts w:ascii="Arial" w:hAnsi="Arial" w:cs="Arial"/>
          <w:i/>
          <w:color w:val="000000" w:themeColor="text1"/>
          <w:sz w:val="22"/>
          <w:szCs w:val="22"/>
          <w:u w:val="single"/>
        </w:rPr>
        <w:tab/>
        <w:t>CpG depletion alters codon usage without changing amino acid composition.</w:t>
      </w:r>
    </w:p>
    <w:p w14:paraId="14201156" w14:textId="621B3D89" w:rsidR="00206563" w:rsidRPr="00BC2FD0" w:rsidRDefault="0000453B" w:rsidP="00E55588">
      <w:pPr>
        <w:shd w:val="clear" w:color="auto" w:fill="FFFFFF"/>
        <w:adjustRightInd w:val="0"/>
        <w:snapToGrid w:val="0"/>
        <w:spacing w:line="480" w:lineRule="auto"/>
        <w:jc w:val="both"/>
        <w:rPr>
          <w:rFonts w:ascii="Arial" w:hAnsi="Arial" w:cs="Arial"/>
          <w:color w:val="FF0000"/>
          <w:sz w:val="22"/>
          <w:szCs w:val="22"/>
        </w:rPr>
      </w:pPr>
      <w:r w:rsidRPr="00BC2FD0">
        <w:rPr>
          <w:rFonts w:ascii="Arial" w:hAnsi="Arial" w:cs="Arial"/>
          <w:color w:val="000000" w:themeColor="text1"/>
          <w:sz w:val="22"/>
          <w:szCs w:val="22"/>
        </w:rPr>
        <w:t xml:space="preserve">The CpG dinucleotide is present in 8 codons coding for five different amino acids. </w:t>
      </w:r>
      <w:r w:rsidR="00D942B3" w:rsidRPr="00BC2FD0">
        <w:rPr>
          <w:rFonts w:ascii="Arial" w:hAnsi="Arial" w:cs="Arial"/>
          <w:color w:val="000000" w:themeColor="text1"/>
          <w:sz w:val="22"/>
          <w:szCs w:val="22"/>
        </w:rPr>
        <w:t xml:space="preserve">Therefore, </w:t>
      </w:r>
      <w:r w:rsidRPr="00BC2FD0">
        <w:rPr>
          <w:rFonts w:ascii="Arial" w:hAnsi="Arial" w:cs="Arial"/>
          <w:color w:val="000000" w:themeColor="text1"/>
          <w:sz w:val="22"/>
          <w:szCs w:val="22"/>
        </w:rPr>
        <w:t>reducing CpG dinucleotides is expected to lead to a bias in codon usage</w:t>
      </w:r>
      <w:r w:rsidR="00980025" w:rsidRPr="00BC2FD0">
        <w:rPr>
          <w:rFonts w:ascii="Arial" w:hAnsi="Arial" w:cs="Arial"/>
          <w:color w:val="000000" w:themeColor="text1"/>
          <w:sz w:val="22"/>
          <w:szCs w:val="22"/>
        </w:rPr>
        <w:t xml:space="preserve"> or amino acid composition</w:t>
      </w:r>
      <w:r w:rsidRPr="00BC2FD0">
        <w:rPr>
          <w:rFonts w:ascii="Arial" w:hAnsi="Arial" w:cs="Arial"/>
          <w:color w:val="000000" w:themeColor="text1"/>
          <w:sz w:val="22"/>
          <w:szCs w:val="22"/>
        </w:rPr>
        <w:t xml:space="preserve">. Roughly 85% of the </w:t>
      </w:r>
      <w:r w:rsidR="00130EB7" w:rsidRPr="00BC2FD0">
        <w:rPr>
          <w:rFonts w:ascii="Arial" w:hAnsi="Arial" w:cs="Arial"/>
          <w:iCs/>
          <w:sz w:val="22"/>
          <w:szCs w:val="22"/>
        </w:rPr>
        <w:t xml:space="preserve">papillomavirus </w:t>
      </w:r>
      <w:r w:rsidRPr="00BC2FD0">
        <w:rPr>
          <w:rFonts w:ascii="Arial" w:hAnsi="Arial" w:cs="Arial"/>
          <w:color w:val="000000" w:themeColor="text1"/>
          <w:sz w:val="22"/>
          <w:szCs w:val="22"/>
        </w:rPr>
        <w:t>genome codes for viral proteins</w:t>
      </w:r>
      <w:r w:rsidR="00C2689B" w:rsidRPr="00BC2FD0">
        <w:rPr>
          <w:rFonts w:ascii="Arial" w:hAnsi="Arial" w:cs="Arial"/>
          <w:color w:val="000000" w:themeColor="text1"/>
          <w:sz w:val="22"/>
          <w:szCs w:val="22"/>
        </w:rPr>
        <w:t xml:space="preserve"> </w:t>
      </w:r>
      <w:r w:rsidR="00C2689B" w:rsidRPr="00BC2FD0">
        <w:rPr>
          <w:rFonts w:ascii="Arial" w:hAnsi="Arial" w:cs="Arial"/>
          <w:color w:val="000000" w:themeColor="text1"/>
          <w:sz w:val="22"/>
          <w:szCs w:val="22"/>
        </w:rPr>
        <w:fldChar w:fldCharType="begin"/>
      </w:r>
      <w:r w:rsidR="00C2689B" w:rsidRPr="00BC2FD0">
        <w:rPr>
          <w:rFonts w:ascii="Arial" w:hAnsi="Arial" w:cs="Arial"/>
          <w:color w:val="000000" w:themeColor="text1"/>
          <w:sz w:val="22"/>
          <w:szCs w:val="22"/>
        </w:rPr>
        <w:instrText xml:space="preserve"> ADDIN ZOTERO_ITEM CSL_CITATION {"citationID":"T3AdnPYv","properties":{"formattedCitation":"(Van Doorslaer et al. 2013; 2017)","plainCitation":"(Van Doorslaer et al. 2013; 2017)","noteIndex":0},"citationItems":[{"id":13,"uris":["http://zotero.org/users/4782594/items/R4RV8NYJ"],"uri":["http://zotero.org/users/4782594/items/R4RV8NYJ"],"itemData":{"id":13,"type":"article-journal","abstract":"The goal of the Papillomavirus Episteme (PaVE) is to provide an integrated resource for the analysis of papillomavirus (PV) genome sequences and related information. The PaVE is a freely accessible, web-based tool (http://pave.niaid.nih.gov) created around a relational database, which enables storage, analysis and exchange of sequence information. From a design perspective, the PaVE adopts an Open Source software approach and stresses the integration and reuse of existing tools. Reference PV genome sequences have been extracted from publicly available databases and reannotated using a custom-created tool. To date, the PaVE contains 241 annotated PV genomes, 2245 genes and regions, 2004 protein sequences and 47 protein structures, which users can explore, analyze or download. The PaVE provides scientists with the data and tools needed to accelerate scientific progress for the study and treatment of diseases caused by PVs.","container-title":"Nucleic Acids Research","DOI":"10.1093/nar/gks984","ISSN":"1362-4962","issue":"Database issue","journalAbbreviation":"Nucleic Acids Res.","language":"eng","note":"PMID: 23093593\nPMCID: PMC3531071","page":"D571-578","source":"PubMed","title":"The Papillomavirus Episteme: a central resource for papillomavirus sequence data and analysis","title-short":"The Papillomavirus Episteme","volume":"41","author":[{"family":"Van Doorslaer","given":"Koenraad"},{"family":"Tan","given":"Qina"},{"family":"Xirasagar","given":"Sandhya"},{"family":"Bandaru","given":"Sandya"},{"family":"Gopalan","given":"Vivek"},{"family":"Mohamoud","given":"Yasmin"},{"family":"Huyen","given":"Yentram"},{"family":"McBride","given":"Alison A."}],"issued":{"date-parts":[["2013",1]]}}},{"id":20,"uris":["http://zotero.org/users/4782594/items/QDMDEKUP"],"uri":["http://zotero.org/users/4782594/items/QDMDEKUP"],"itemData":{"id":20,"type":"article-journal","abstract":"The Papillomavirus Episteme (PaVE) is a database of curated papillomavirus genomic sequences, accompanied by web-based sequence analysis tools. This update describes the addition of major new features. The papillomavirus genomes within PaVE have been further annotated, and now includes the major spliced mRNA transcripts. Viral genes and transcripts can be visualized on both linear and circular genome browsers. Evolutionary relationships among PaVE reference protein sequences can be analysed using multiple sequence alignments and phylogenetic trees. To assist in viral discovery, PaVE offers a typing tool; a simplified algorithm to determine whether a newly sequenced virus is novel. PaVE also now contains an image library containing gross clinical and histopathological images of papillomavirus infected lesions. Database URL: https://pave.niaid.nih.gov/.","container-title":"Nucleic Acids Research","DOI":"10.1093/nar/gkw879","ISSN":"1362-4962","issue":"D1","journalAbbreviation":"Nucleic Acids Res.","language":"eng","note":"PMID: 28053164\nPMCID: PMC5210616","page":"D499-D506","source":"PubMed","title":"The Papillomavirus Episteme: a major update to the papillomavirus sequence database","title-short":"The Papillomavirus Episteme","volume":"45","author":[{"family":"Van Doorslaer","given":"Koenraad"},{"family":"Li","given":"Zhiwen"},{"family":"Xirasagar","given":"Sandhya"},{"family":"Maes","given":"Piet"},{"family":"Kaminsky","given":"David"},{"family":"Liou","given":"David"},{"family":"Sun","given":"Qiang"},{"family":"Kaur","given":"Ramandeep"},{"family":"Huyen","given":"Yentram"},{"family":"McBride","given":"Alison A."}],"issued":{"date-parts":[["2017",1,4]]}}}],"schema":"https://github.com/citation-style-language/schema/raw/master/csl-citation.json"} </w:instrText>
      </w:r>
      <w:r w:rsidR="00C2689B" w:rsidRPr="00BC2FD0">
        <w:rPr>
          <w:rFonts w:ascii="Arial" w:hAnsi="Arial" w:cs="Arial"/>
          <w:color w:val="000000" w:themeColor="text1"/>
          <w:sz w:val="22"/>
          <w:szCs w:val="22"/>
        </w:rPr>
        <w:fldChar w:fldCharType="separate"/>
      </w:r>
      <w:r w:rsidR="00C2689B" w:rsidRPr="00BC2FD0">
        <w:rPr>
          <w:rFonts w:ascii="Arial" w:hAnsi="Arial" w:cs="Arial"/>
          <w:noProof/>
          <w:color w:val="000000" w:themeColor="text1"/>
          <w:sz w:val="22"/>
          <w:szCs w:val="22"/>
        </w:rPr>
        <w:t>(Van Doorslaer et al. 2013; 2017)</w:t>
      </w:r>
      <w:r w:rsidR="00C2689B" w:rsidRPr="00BC2FD0">
        <w:rPr>
          <w:rFonts w:ascii="Arial" w:hAnsi="Arial" w:cs="Arial"/>
          <w:color w:val="000000" w:themeColor="text1"/>
          <w:sz w:val="22"/>
          <w:szCs w:val="22"/>
        </w:rPr>
        <w:fldChar w:fldCharType="end"/>
      </w:r>
      <w:r w:rsidRPr="00BC2FD0">
        <w:rPr>
          <w:rFonts w:ascii="Arial" w:hAnsi="Arial" w:cs="Arial"/>
          <w:color w:val="000000" w:themeColor="text1"/>
          <w:sz w:val="22"/>
          <w:szCs w:val="22"/>
        </w:rPr>
        <w:t>. The viral genome contains several overlapping ORFs</w:t>
      </w:r>
      <w:r w:rsidR="00980025" w:rsidRPr="00BC2FD0">
        <w:rPr>
          <w:rFonts w:ascii="Arial" w:hAnsi="Arial" w:cs="Arial"/>
          <w:color w:val="000000" w:themeColor="text1"/>
          <w:sz w:val="22"/>
          <w:szCs w:val="22"/>
        </w:rPr>
        <w:t xml:space="preserve"> </w:t>
      </w:r>
      <w:r w:rsidR="00C2689B" w:rsidRPr="00BC2FD0">
        <w:rPr>
          <w:rFonts w:ascii="Arial" w:hAnsi="Arial" w:cs="Arial"/>
          <w:color w:val="000000" w:themeColor="text1"/>
          <w:sz w:val="22"/>
          <w:szCs w:val="22"/>
        </w:rPr>
        <w:fldChar w:fldCharType="begin"/>
      </w:r>
      <w:r w:rsidR="00C2689B" w:rsidRPr="00BC2FD0">
        <w:rPr>
          <w:rFonts w:ascii="Arial" w:hAnsi="Arial" w:cs="Arial"/>
          <w:color w:val="000000" w:themeColor="text1"/>
          <w:sz w:val="22"/>
          <w:szCs w:val="22"/>
        </w:rPr>
        <w:instrText xml:space="preserve"> ADDIN ZOTERO_ITEM CSL_CITATION {"citationID":"ZHcyazPp","properties":{"formattedCitation":"(Van Doorslaer 2013; Van Doorslaer and McBride 2016)","plainCitation":"(Van Doorslaer 2013; Van Doorslaer and McBride 2016)","noteIndex":0},"citationItems":[{"id":16,"uris":["http://zotero.org/users/4782594/items/FZE32J68"],"uri":["http://zotero.org/users/4782594/items/FZE32J68"],"itemData":{"id":16,"type":"article-journal","abstract":"Viruses belonging to the Papillomaviridae family have been isolated from a variety of mammals, birds and non-avian reptiles. It is likely that most, if not all, amniotes carry a broad array of viral types. To date, the complete genomic sequence of more than 240 distinct viral types has been characterized at the nucleotide level. The analysis of this sequence information has begun to shed light on the evolutionary history of this important virus family. The available data suggests that many different evolutionary mechanisms have influenced the papillomavirus phylogenetic tree. Increasing evidence supports that the ancestral papillomavirus initially specialized to infect different ecological niches on the host. This episode of niche sorting was followed by extensive episodes of co-speciation with the host. This review attempts to summarize our current understanding of the papillomavirus evolution.","container-title":"Virology","DOI":"10.1016/j.virol.2013.05.012","ISSN":"1096-0341","issue":"1-2","journalAbbreviation":"Virology","language":"eng","note":"PMID: 23769415","page":"11-20","source":"PubMed","title":"Evolution of the papillomaviridae","volume":"445","author":[{"family":"Van Doorslaer","given":"Koenraad"}],"issued":{"date-parts":[["2013",10]]}}},{"id":27,"uris":["http://zotero.org/users/4782594/items/YRFL6CLL"],"uri":["http://zotero.org/users/4782594/items/YRFL6CLL"],"itemData":{"id":27,"type":"article-journal","abstract":"It is becoming clear that, in addition to gene gain, the loss of genes may be an important evolutionary mechanism for many organisms. However, gene loss is often associated with an increased mutation rate, thus quickly erasing evidence from the genome. The analysis of evolutionarily related sequences can provide empirical evidence for gene loss events. This paper analyzes the sequences of over 300 genetically distinct papillomaviruses and provides evidence for a role of gene loss during the evolution of certain papillomavirus genomes. Phylogenetic analysis suggests that the viral E6 gene was lost at least twice. Despite belonging to distant papillomaviral genera, these viruses lacking a canonical E6 protein may potentially encode a highly hydrophobic protein from an overlapping open reading frame, which we designate E10. Evolutionary pressure working on this alternative frame, may explain why, despite having lost the E6 open reading frame between 20 and 60 million years ago, evidence of an E6-like protein is conserved.","container-title":"Scientific Reports","DOI":"10.1038/srep33028","ISSN":"2045-2322","journalAbbreviation":"Sci Rep","language":"eng","note":"PMID: 27604338\nPMCID: PMC5015084","page":"33028","source":"PubMed","title":"Molecular archeological evidence in support of the repeated loss of a papillomavirus gene","volume":"6","author":[{"family":"Van Doorslaer","given":"Koenraad"},{"family":"McBride","given":"Alison A."}],"issued":{"date-parts":[["2016",9,8]]}}}],"schema":"https://github.com/citation-style-language/schema/raw/master/csl-citation.json"} </w:instrText>
      </w:r>
      <w:r w:rsidR="00C2689B" w:rsidRPr="00BC2FD0">
        <w:rPr>
          <w:rFonts w:ascii="Arial" w:hAnsi="Arial" w:cs="Arial"/>
          <w:color w:val="000000" w:themeColor="text1"/>
          <w:sz w:val="22"/>
          <w:szCs w:val="22"/>
        </w:rPr>
        <w:fldChar w:fldCharType="separate"/>
      </w:r>
      <w:r w:rsidR="00C2689B" w:rsidRPr="00BC2FD0">
        <w:rPr>
          <w:rFonts w:ascii="Arial" w:hAnsi="Arial" w:cs="Arial"/>
          <w:noProof/>
          <w:color w:val="000000" w:themeColor="text1"/>
          <w:sz w:val="22"/>
          <w:szCs w:val="22"/>
        </w:rPr>
        <w:t>(Van Doorslaer 2013; Van Doorslaer and McBride 2016)</w:t>
      </w:r>
      <w:r w:rsidR="00C2689B" w:rsidRPr="00BC2FD0">
        <w:rPr>
          <w:rFonts w:ascii="Arial" w:hAnsi="Arial" w:cs="Arial"/>
          <w:color w:val="000000" w:themeColor="text1"/>
          <w:sz w:val="22"/>
          <w:szCs w:val="22"/>
        </w:rPr>
        <w:fldChar w:fldCharType="end"/>
      </w:r>
      <w:r w:rsidRPr="00BC2FD0">
        <w:rPr>
          <w:rFonts w:ascii="Arial" w:hAnsi="Arial" w:cs="Arial"/>
          <w:color w:val="000000" w:themeColor="text1"/>
          <w:sz w:val="22"/>
          <w:szCs w:val="22"/>
        </w:rPr>
        <w:t>. In some cases, this is a short overlap between the 3' end of one ORF and the 5' end of the downstream ORF (e.g., E6 and E7). In other cases, one ORF is wholly embedded within the coding region of another ORF (e.g., E4 embedded in E2</w:t>
      </w:r>
      <w:r w:rsidR="00980025" w:rsidRPr="00BC2FD0">
        <w:rPr>
          <w:rFonts w:ascii="Arial" w:hAnsi="Arial" w:cs="Arial"/>
          <w:color w:val="000000" w:themeColor="text1"/>
          <w:sz w:val="22"/>
          <w:szCs w:val="22"/>
        </w:rPr>
        <w:t>, or E8 within E1</w:t>
      </w:r>
      <w:r w:rsidRPr="00BC2FD0">
        <w:rPr>
          <w:rFonts w:ascii="Arial" w:hAnsi="Arial" w:cs="Arial"/>
          <w:color w:val="000000" w:themeColor="text1"/>
          <w:sz w:val="22"/>
          <w:szCs w:val="22"/>
        </w:rPr>
        <w:t>). Since these overlapping regions are evolutionarily constrained at multiple codon positions (i.e., codon position 3 in frame 1, would be codon position 2 in the overlapping frame</w:t>
      </w:r>
      <w:r w:rsidR="00C2689B" w:rsidRPr="00BC2FD0">
        <w:rPr>
          <w:rFonts w:ascii="Arial" w:hAnsi="Arial" w:cs="Arial"/>
          <w:color w:val="000000" w:themeColor="text1"/>
          <w:sz w:val="22"/>
          <w:szCs w:val="22"/>
        </w:rPr>
        <w:t xml:space="preserve"> </w:t>
      </w:r>
      <w:r w:rsidR="00C2689B" w:rsidRPr="00BC2FD0">
        <w:rPr>
          <w:rFonts w:ascii="Arial" w:hAnsi="Arial" w:cs="Arial"/>
          <w:color w:val="000000" w:themeColor="text1"/>
          <w:sz w:val="22"/>
          <w:szCs w:val="22"/>
        </w:rPr>
        <w:fldChar w:fldCharType="begin"/>
      </w:r>
      <w:r w:rsidR="00C2689B" w:rsidRPr="00BC2FD0">
        <w:rPr>
          <w:rFonts w:ascii="Arial" w:hAnsi="Arial" w:cs="Arial"/>
          <w:color w:val="000000" w:themeColor="text1"/>
          <w:sz w:val="22"/>
          <w:szCs w:val="22"/>
        </w:rPr>
        <w:instrText xml:space="preserve"> ADDIN ZOTERO_ITEM CSL_CITATION {"citationID":"vM4p5BAK","properties":{"formattedCitation":"(Miyata and Yasunaga 1978)","plainCitation":"(Miyata and Yasunaga 1978)","noteIndex":0},"citationItems":[{"id":1935,"uris":["http://zotero.org/groups/2444007/items/SE9QYLIB"],"uri":["http://zotero.org/groups/2444007/items/SE9QYLIB"],"itemData":{"id":1935,"type":"article-journal","container-title":"Nature","DOI":"10.1038/272532a0","ISSN":"0028-0836, 1476-4687","issue":"5653","journalAbbreviation":"Nature","language":"en","page":"532-535","source":"DOI.org (Crossref)","title":"Evolution of overlapping genes","volume":"272","author":[{"family":"Miyata","given":"T."},{"family":"Yasunaga","given":"T."}],"issued":{"date-parts":[["1978",4]]}}}],"schema":"https://github.com/citation-style-language/schema/raw/master/csl-citation.json"} </w:instrText>
      </w:r>
      <w:r w:rsidR="00C2689B" w:rsidRPr="00BC2FD0">
        <w:rPr>
          <w:rFonts w:ascii="Arial" w:hAnsi="Arial" w:cs="Arial"/>
          <w:color w:val="000000" w:themeColor="text1"/>
          <w:sz w:val="22"/>
          <w:szCs w:val="22"/>
        </w:rPr>
        <w:fldChar w:fldCharType="separate"/>
      </w:r>
      <w:r w:rsidR="00C2689B" w:rsidRPr="00BC2FD0">
        <w:rPr>
          <w:rFonts w:ascii="Arial" w:hAnsi="Arial" w:cs="Arial"/>
          <w:noProof/>
          <w:color w:val="000000" w:themeColor="text1"/>
          <w:sz w:val="22"/>
          <w:szCs w:val="22"/>
        </w:rPr>
        <w:t>(Miyata and Yasunaga 1978)</w:t>
      </w:r>
      <w:r w:rsidR="00C2689B" w:rsidRPr="00BC2FD0">
        <w:rPr>
          <w:rFonts w:ascii="Arial" w:hAnsi="Arial" w:cs="Arial"/>
          <w:color w:val="000000" w:themeColor="text1"/>
          <w:sz w:val="22"/>
          <w:szCs w:val="22"/>
        </w:rPr>
        <w:fldChar w:fldCharType="end"/>
      </w:r>
      <w:r w:rsidRPr="00BC2FD0">
        <w:rPr>
          <w:rFonts w:ascii="Arial" w:hAnsi="Arial" w:cs="Arial"/>
          <w:color w:val="000000" w:themeColor="text1"/>
          <w:sz w:val="22"/>
          <w:szCs w:val="22"/>
        </w:rPr>
        <w:t>, these overlapping regions were removed from the data (</w:t>
      </w:r>
      <w:r w:rsidR="00DD5DBD">
        <w:rPr>
          <w:rFonts w:ascii="Arial" w:hAnsi="Arial" w:cs="Arial"/>
          <w:color w:val="000000" w:themeColor="text1"/>
          <w:sz w:val="22"/>
          <w:szCs w:val="22"/>
        </w:rPr>
        <w:t>M</w:t>
      </w:r>
      <w:r w:rsidRPr="00BC2FD0">
        <w:rPr>
          <w:rFonts w:ascii="Arial" w:hAnsi="Arial" w:cs="Arial"/>
          <w:color w:val="000000" w:themeColor="text1"/>
          <w:sz w:val="22"/>
          <w:szCs w:val="22"/>
        </w:rPr>
        <w:t xml:space="preserve">aterials and </w:t>
      </w:r>
      <w:r w:rsidR="00DD5DBD">
        <w:rPr>
          <w:rFonts w:ascii="Arial" w:hAnsi="Arial" w:cs="Arial"/>
          <w:color w:val="000000" w:themeColor="text1"/>
          <w:sz w:val="22"/>
          <w:szCs w:val="22"/>
        </w:rPr>
        <w:t>M</w:t>
      </w:r>
      <w:r w:rsidRPr="00BC2FD0">
        <w:rPr>
          <w:rFonts w:ascii="Arial" w:hAnsi="Arial" w:cs="Arial"/>
          <w:color w:val="000000" w:themeColor="text1"/>
          <w:sz w:val="22"/>
          <w:szCs w:val="22"/>
        </w:rPr>
        <w:t xml:space="preserve">ethods). </w:t>
      </w:r>
    </w:p>
    <w:p w14:paraId="2D45C6B7" w14:textId="1E347B95" w:rsidR="00206563" w:rsidRPr="00BC2FD0" w:rsidRDefault="0000453B" w:rsidP="00E55588">
      <w:pPr>
        <w:shd w:val="clear" w:color="auto" w:fill="FFFFFF"/>
        <w:adjustRightInd w:val="0"/>
        <w:snapToGrid w:val="0"/>
        <w:spacing w:line="480" w:lineRule="auto"/>
        <w:jc w:val="both"/>
        <w:rPr>
          <w:rFonts w:ascii="Arial" w:hAnsi="Arial" w:cs="Arial"/>
          <w:color w:val="FF0000"/>
          <w:sz w:val="22"/>
          <w:szCs w:val="22"/>
        </w:rPr>
      </w:pPr>
      <w:r w:rsidRPr="00BC2FD0">
        <w:rPr>
          <w:rFonts w:ascii="Arial" w:hAnsi="Arial" w:cs="Arial"/>
          <w:sz w:val="22"/>
          <w:szCs w:val="22"/>
        </w:rPr>
        <w:t xml:space="preserve">We </w:t>
      </w:r>
      <w:r w:rsidR="00AE6D8A">
        <w:rPr>
          <w:rFonts w:ascii="Arial" w:hAnsi="Arial" w:cs="Arial"/>
          <w:sz w:val="22"/>
          <w:szCs w:val="22"/>
        </w:rPr>
        <w:t>determined</w:t>
      </w:r>
      <w:r w:rsidR="00AE6D8A" w:rsidRPr="00BC2FD0">
        <w:rPr>
          <w:rFonts w:ascii="Arial" w:hAnsi="Arial" w:cs="Arial"/>
          <w:sz w:val="22"/>
          <w:szCs w:val="22"/>
        </w:rPr>
        <w:t xml:space="preserve"> </w:t>
      </w:r>
      <w:r w:rsidRPr="00BC2FD0">
        <w:rPr>
          <w:rFonts w:ascii="Arial" w:hAnsi="Arial" w:cs="Arial"/>
          <w:sz w:val="22"/>
          <w:szCs w:val="22"/>
        </w:rPr>
        <w:t xml:space="preserve">codon usage tables for the </w:t>
      </w:r>
      <w:r w:rsidR="00980025" w:rsidRPr="00BC2FD0">
        <w:rPr>
          <w:rFonts w:ascii="Arial" w:hAnsi="Arial" w:cs="Arial"/>
          <w:sz w:val="22"/>
          <w:szCs w:val="22"/>
        </w:rPr>
        <w:t>non-overlapping</w:t>
      </w:r>
      <w:r w:rsidRPr="00BC2FD0">
        <w:rPr>
          <w:rFonts w:ascii="Arial" w:hAnsi="Arial" w:cs="Arial"/>
          <w:sz w:val="22"/>
          <w:szCs w:val="22"/>
        </w:rPr>
        <w:t xml:space="preserve"> coding sequences for each of the </w:t>
      </w:r>
      <w:r w:rsidR="00AE6D8A">
        <w:rPr>
          <w:rFonts w:ascii="Arial" w:hAnsi="Arial" w:cs="Arial"/>
          <w:color w:val="000000" w:themeColor="text1"/>
          <w:sz w:val="22"/>
          <w:szCs w:val="22"/>
        </w:rPr>
        <w:t>papilloma</w:t>
      </w:r>
      <w:r w:rsidRPr="00BC2FD0">
        <w:rPr>
          <w:rFonts w:ascii="Arial" w:hAnsi="Arial" w:cs="Arial"/>
          <w:sz w:val="22"/>
          <w:szCs w:val="22"/>
        </w:rPr>
        <w:t xml:space="preserve">viruses in the subtree described in </w:t>
      </w:r>
      <w:r w:rsidR="00980025" w:rsidRPr="003A2605">
        <w:rPr>
          <w:rFonts w:ascii="Arial" w:hAnsi="Arial"/>
          <w:b/>
          <w:sz w:val="22"/>
        </w:rPr>
        <w:t>Figure 2</w:t>
      </w:r>
      <w:r w:rsidRPr="00BC2FD0">
        <w:rPr>
          <w:rFonts w:ascii="Arial" w:hAnsi="Arial" w:cs="Arial"/>
          <w:sz w:val="22"/>
          <w:szCs w:val="22"/>
        </w:rPr>
        <w:t xml:space="preserve">. </w:t>
      </w:r>
      <w:r w:rsidR="009D187A" w:rsidRPr="00BC2FD0">
        <w:rPr>
          <w:rFonts w:ascii="Arial" w:hAnsi="Arial" w:cs="Arial"/>
          <w:sz w:val="22"/>
          <w:szCs w:val="22"/>
        </w:rPr>
        <w:t xml:space="preserve">These codon usage tables were compared </w:t>
      </w:r>
      <w:r w:rsidRPr="00BC2FD0">
        <w:rPr>
          <w:rFonts w:ascii="Arial" w:hAnsi="Arial" w:cs="Arial"/>
          <w:sz w:val="22"/>
          <w:szCs w:val="22"/>
        </w:rPr>
        <w:t>us</w:t>
      </w:r>
      <w:r w:rsidR="009D187A" w:rsidRPr="00BC2FD0">
        <w:rPr>
          <w:rFonts w:ascii="Arial" w:hAnsi="Arial" w:cs="Arial"/>
          <w:sz w:val="22"/>
          <w:szCs w:val="22"/>
        </w:rPr>
        <w:t xml:space="preserve">ing </w:t>
      </w:r>
      <w:r w:rsidRPr="00BC2FD0">
        <w:rPr>
          <w:rFonts w:ascii="Arial" w:hAnsi="Arial" w:cs="Arial"/>
          <w:sz w:val="22"/>
          <w:szCs w:val="22"/>
        </w:rPr>
        <w:t>the Emboss ‘</w:t>
      </w:r>
      <w:proofErr w:type="spellStart"/>
      <w:r w:rsidRPr="00BC2FD0">
        <w:rPr>
          <w:rFonts w:ascii="Arial" w:hAnsi="Arial" w:cs="Arial"/>
          <w:sz w:val="22"/>
          <w:szCs w:val="22"/>
        </w:rPr>
        <w:t>codcmp</w:t>
      </w:r>
      <w:proofErr w:type="spellEnd"/>
      <w:r w:rsidRPr="00BC2FD0">
        <w:rPr>
          <w:rFonts w:ascii="Arial" w:hAnsi="Arial" w:cs="Arial"/>
          <w:sz w:val="22"/>
          <w:szCs w:val="22"/>
        </w:rPr>
        <w:t xml:space="preserve">' tool to calculate codon usage differences. </w:t>
      </w:r>
      <w:r w:rsidR="009D187A" w:rsidRPr="00BC2FD0">
        <w:rPr>
          <w:rFonts w:ascii="Arial" w:hAnsi="Arial" w:cs="Arial"/>
          <w:sz w:val="22"/>
          <w:szCs w:val="22"/>
        </w:rPr>
        <w:t>The more diverse the codon usage, the larger the differences</w:t>
      </w:r>
      <w:r w:rsidR="00FD7A8E" w:rsidRPr="00BC2FD0">
        <w:rPr>
          <w:rFonts w:ascii="Arial" w:hAnsi="Arial" w:cs="Arial"/>
          <w:sz w:val="22"/>
          <w:szCs w:val="22"/>
        </w:rPr>
        <w:t xml:space="preserve"> between both tables</w:t>
      </w:r>
      <w:r w:rsidR="009D187A" w:rsidRPr="00BC2FD0">
        <w:rPr>
          <w:rFonts w:ascii="Arial" w:hAnsi="Arial" w:cs="Arial"/>
          <w:sz w:val="22"/>
          <w:szCs w:val="22"/>
        </w:rPr>
        <w:t xml:space="preserve">. This </w:t>
      </w:r>
      <w:r w:rsidR="00954510" w:rsidRPr="00BC2FD0">
        <w:rPr>
          <w:rFonts w:ascii="Arial" w:hAnsi="Arial" w:cs="Arial"/>
          <w:sz w:val="22"/>
          <w:szCs w:val="22"/>
        </w:rPr>
        <w:t xml:space="preserve">analysis shows that compared to each other, the </w:t>
      </w:r>
      <w:proofErr w:type="spellStart"/>
      <w:r w:rsidR="00F3516C" w:rsidRPr="00D46BC2">
        <w:rPr>
          <w:rFonts w:ascii="Arial" w:hAnsi="Arial" w:cs="Arial"/>
          <w:iCs/>
          <w:color w:val="000000" w:themeColor="text1"/>
          <w:sz w:val="22"/>
          <w:szCs w:val="22"/>
        </w:rPr>
        <w:t>Yangochiroptera</w:t>
      </w:r>
      <w:proofErr w:type="spellEnd"/>
      <w:r w:rsidR="00F3516C" w:rsidRPr="00BC2FD0">
        <w:rPr>
          <w:rFonts w:ascii="Arial" w:hAnsi="Arial" w:cs="Arial"/>
          <w:sz w:val="22"/>
          <w:szCs w:val="22"/>
        </w:rPr>
        <w:t xml:space="preserve"> </w:t>
      </w:r>
      <w:r w:rsidR="00AE6D8A">
        <w:rPr>
          <w:rFonts w:ascii="Arial" w:hAnsi="Arial" w:cs="Arial"/>
          <w:color w:val="000000" w:themeColor="text1"/>
          <w:sz w:val="22"/>
          <w:szCs w:val="22"/>
        </w:rPr>
        <w:t>papilloma</w:t>
      </w:r>
      <w:r w:rsidR="00954510" w:rsidRPr="00BC2FD0">
        <w:rPr>
          <w:rFonts w:ascii="Arial" w:hAnsi="Arial" w:cs="Arial"/>
          <w:sz w:val="22"/>
          <w:szCs w:val="22"/>
        </w:rPr>
        <w:t>viruses codon usage is more similar than when other viruses are compared (</w:t>
      </w:r>
      <w:r w:rsidR="00954510" w:rsidRPr="003A2605">
        <w:rPr>
          <w:rFonts w:ascii="Arial" w:hAnsi="Arial"/>
          <w:b/>
          <w:color w:val="000000" w:themeColor="text1"/>
          <w:sz w:val="22"/>
        </w:rPr>
        <w:t>Figure 5A</w:t>
      </w:r>
      <w:r w:rsidR="00954510" w:rsidRPr="00BC2FD0">
        <w:rPr>
          <w:rFonts w:ascii="Arial" w:hAnsi="Arial" w:cs="Arial"/>
          <w:color w:val="000000" w:themeColor="text1"/>
          <w:sz w:val="22"/>
          <w:szCs w:val="22"/>
        </w:rPr>
        <w:t>). This suggests that the reduction in CpG leads to a more restricted availability of codons. The relative synonymous codon usage (RSCU) value is the ratio of the observed frequency of one specific synonymous codon to the expected frequency (</w:t>
      </w:r>
      <w:r w:rsidR="00FD7A8E" w:rsidRPr="00BC2FD0">
        <w:rPr>
          <w:rFonts w:ascii="Arial" w:hAnsi="Arial" w:cs="Arial"/>
          <w:color w:val="000000" w:themeColor="text1"/>
          <w:sz w:val="22"/>
          <w:szCs w:val="22"/>
        </w:rPr>
        <w:t xml:space="preserve">i.e., </w:t>
      </w:r>
      <w:r w:rsidR="00954510" w:rsidRPr="00BC2FD0">
        <w:rPr>
          <w:rFonts w:ascii="Arial" w:hAnsi="Arial" w:cs="Arial"/>
          <w:color w:val="000000" w:themeColor="text1"/>
          <w:sz w:val="22"/>
          <w:szCs w:val="22"/>
        </w:rPr>
        <w:t>no codon usage bias)</w:t>
      </w:r>
      <w:r w:rsidR="00FD7A8E" w:rsidRPr="00BC2FD0">
        <w:rPr>
          <w:rFonts w:ascii="Arial" w:hAnsi="Arial" w:cs="Arial"/>
          <w:color w:val="000000" w:themeColor="text1"/>
          <w:sz w:val="22"/>
          <w:szCs w:val="22"/>
        </w:rPr>
        <w:t>. This ratio</w:t>
      </w:r>
      <w:r w:rsidR="00954510" w:rsidRPr="00BC2FD0">
        <w:rPr>
          <w:rFonts w:ascii="Arial" w:hAnsi="Arial" w:cs="Arial"/>
          <w:color w:val="000000" w:themeColor="text1"/>
          <w:sz w:val="22"/>
          <w:szCs w:val="22"/>
        </w:rPr>
        <w:t xml:space="preserve"> is an important measure of codon usage bias</w:t>
      </w:r>
      <w:r w:rsidR="008304D4" w:rsidRPr="00BC2FD0">
        <w:rPr>
          <w:rFonts w:ascii="Arial" w:hAnsi="Arial" w:cs="Arial"/>
          <w:color w:val="000000" w:themeColor="text1"/>
          <w:sz w:val="22"/>
          <w:szCs w:val="22"/>
        </w:rPr>
        <w:t xml:space="preserve"> </w:t>
      </w:r>
      <w:r w:rsidR="008304D4" w:rsidRPr="00BC2FD0">
        <w:rPr>
          <w:rFonts w:ascii="Arial" w:hAnsi="Arial" w:cs="Arial"/>
          <w:color w:val="000000" w:themeColor="text1"/>
          <w:sz w:val="22"/>
          <w:szCs w:val="22"/>
        </w:rPr>
        <w:fldChar w:fldCharType="begin"/>
      </w:r>
      <w:r w:rsidR="008304D4" w:rsidRPr="00BC2FD0">
        <w:rPr>
          <w:rFonts w:ascii="Arial" w:hAnsi="Arial" w:cs="Arial"/>
          <w:color w:val="000000" w:themeColor="text1"/>
          <w:sz w:val="22"/>
          <w:szCs w:val="22"/>
        </w:rPr>
        <w:instrText xml:space="preserve"> ADDIN ZOTERO_ITEM CSL_CITATION {"citationID":"a7PirYhD","properties":{"formattedCitation":"(Sharp, Tuohy, and Mosurski 1986)","plainCitation":"(Sharp, Tuohy, and Mosurski 1986)","noteIndex":0},"citationItems":[{"id":1936,"uris":["http://zotero.org/groups/2444007/items/S4C7D4JW"],"uri":["http://zotero.org/groups/2444007/items/S4C7D4JW"],"itemData":{"id":1936,"type":"article-journal","container-title":"Nucleic Acids Research","DOI":"10.1093/nar/14.13.5125","ISSN":"0305-1048, 1362-4962","issue":"13","journalAbbreviation":"Nucl Acids Res","language":"en","page":"5125-5143","source":"DOI.org (Crossref)","title":"Codon usage in yeast: cluster analysis clearly differentiates highly and lowly expressed genes","title-short":"Codon usage in yeast","volume":"14","author":[{"family":"Sharp","given":"Paul M."},{"family":"Tuohy","given":"Therese M.F."},{"family":"Mosurski","given":"Krzysztof R."}],"issued":{"date-parts":[["1986"]]}}}],"schema":"https://github.com/citation-style-language/schema/raw/master/csl-citation.json"} </w:instrText>
      </w:r>
      <w:r w:rsidR="008304D4" w:rsidRPr="00BC2FD0">
        <w:rPr>
          <w:rFonts w:ascii="Arial" w:hAnsi="Arial" w:cs="Arial"/>
          <w:color w:val="000000" w:themeColor="text1"/>
          <w:sz w:val="22"/>
          <w:szCs w:val="22"/>
        </w:rPr>
        <w:fldChar w:fldCharType="separate"/>
      </w:r>
      <w:r w:rsidR="008304D4" w:rsidRPr="00BC2FD0">
        <w:rPr>
          <w:rFonts w:ascii="Arial" w:hAnsi="Arial" w:cs="Arial"/>
          <w:noProof/>
          <w:color w:val="000000" w:themeColor="text1"/>
          <w:sz w:val="22"/>
          <w:szCs w:val="22"/>
        </w:rPr>
        <w:t>(Sharp, Tuohy, and Mosurski 1986)</w:t>
      </w:r>
      <w:r w:rsidR="008304D4" w:rsidRPr="00BC2FD0">
        <w:rPr>
          <w:rFonts w:ascii="Arial" w:hAnsi="Arial" w:cs="Arial"/>
          <w:color w:val="000000" w:themeColor="text1"/>
          <w:sz w:val="22"/>
          <w:szCs w:val="22"/>
        </w:rPr>
        <w:fldChar w:fldCharType="end"/>
      </w:r>
      <w:r w:rsidR="00954510" w:rsidRPr="00BC2FD0">
        <w:rPr>
          <w:rFonts w:ascii="Arial" w:hAnsi="Arial" w:cs="Arial"/>
          <w:color w:val="000000" w:themeColor="text1"/>
          <w:sz w:val="22"/>
          <w:szCs w:val="22"/>
        </w:rPr>
        <w:t>. RSCU values higher than 1.6 and lower than 0.6 indicate overrepresented and underrepresented codons, respectively</w:t>
      </w:r>
      <w:r w:rsidR="008304D4" w:rsidRPr="00BC2FD0">
        <w:rPr>
          <w:rFonts w:ascii="Arial" w:hAnsi="Arial" w:cs="Arial"/>
          <w:color w:val="000000" w:themeColor="text1"/>
          <w:sz w:val="22"/>
          <w:szCs w:val="22"/>
        </w:rPr>
        <w:t xml:space="preserve"> </w:t>
      </w:r>
      <w:r w:rsidR="008304D4" w:rsidRPr="00BC2FD0">
        <w:rPr>
          <w:rFonts w:ascii="Arial" w:hAnsi="Arial" w:cs="Arial"/>
          <w:color w:val="000000" w:themeColor="text1"/>
          <w:sz w:val="22"/>
          <w:szCs w:val="22"/>
        </w:rPr>
        <w:fldChar w:fldCharType="begin"/>
      </w:r>
      <w:r w:rsidR="008304D4" w:rsidRPr="00BC2FD0">
        <w:rPr>
          <w:rFonts w:ascii="Arial" w:hAnsi="Arial" w:cs="Arial"/>
          <w:color w:val="000000" w:themeColor="text1"/>
          <w:sz w:val="22"/>
          <w:szCs w:val="22"/>
        </w:rPr>
        <w:instrText xml:space="preserve"> ADDIN ZOTERO_ITEM CSL_CITATION {"citationID":"rX2FM2LB","properties":{"formattedCitation":"(Wong et al. 2010)","plainCitation":"(Wong et al. 2010)","noteIndex":0},"citationItems":[{"id":1938,"uris":["http://zotero.org/groups/2444007/items/IK68IJYU"],"uri":["http://zotero.org/groups/2444007/items/IK68IJYU"],"itemData":{"id":1938,"type":"article-journal","container-title":"BMC Evolutionary Biology","DOI":"10.1186/1471-2148-10-253","ISSN":"1471-2148","issue":"1","journalAbbreviation":"BMC Evol Biol","language":"en","page":"253","source":"DOI.org (Crossref)","title":"Codon usage bias and the evolution of influenza A viruses. Codon Usage Biases of Influenza Virus","volume":"10","author":[{"family":"Wong","given":"Emily HM"},{"family":"Smith","given":"David K"},{"family":"Rabadan","given":"Raul"},{"family":"Peiris","given":"Malik"},{"family":"Poon","given":"Leo LM"}],"issued":{"date-parts":[["2010"]]}}}],"schema":"https://github.com/citation-style-language/schema/raw/master/csl-citation.json"} </w:instrText>
      </w:r>
      <w:r w:rsidR="008304D4" w:rsidRPr="00BC2FD0">
        <w:rPr>
          <w:rFonts w:ascii="Arial" w:hAnsi="Arial" w:cs="Arial"/>
          <w:color w:val="000000" w:themeColor="text1"/>
          <w:sz w:val="22"/>
          <w:szCs w:val="22"/>
        </w:rPr>
        <w:fldChar w:fldCharType="separate"/>
      </w:r>
      <w:r w:rsidR="008304D4" w:rsidRPr="00BC2FD0">
        <w:rPr>
          <w:rFonts w:ascii="Arial" w:hAnsi="Arial" w:cs="Arial"/>
          <w:noProof/>
          <w:color w:val="000000" w:themeColor="text1"/>
          <w:sz w:val="22"/>
          <w:szCs w:val="22"/>
        </w:rPr>
        <w:t>(Wong et al. 2010)</w:t>
      </w:r>
      <w:r w:rsidR="008304D4" w:rsidRPr="00BC2FD0">
        <w:rPr>
          <w:rFonts w:ascii="Arial" w:hAnsi="Arial" w:cs="Arial"/>
          <w:color w:val="000000" w:themeColor="text1"/>
          <w:sz w:val="22"/>
          <w:szCs w:val="22"/>
        </w:rPr>
        <w:fldChar w:fldCharType="end"/>
      </w:r>
      <w:r w:rsidR="00954510" w:rsidRPr="00BC2FD0">
        <w:rPr>
          <w:rFonts w:ascii="Arial" w:hAnsi="Arial" w:cs="Arial"/>
          <w:color w:val="000000" w:themeColor="text1"/>
          <w:sz w:val="22"/>
          <w:szCs w:val="22"/>
        </w:rPr>
        <w:t>. CpG containing codons</w:t>
      </w:r>
      <w:r w:rsidR="001308FC" w:rsidRPr="00BC2FD0">
        <w:rPr>
          <w:rFonts w:ascii="Arial" w:hAnsi="Arial" w:cs="Arial"/>
          <w:color w:val="000000" w:themeColor="text1"/>
          <w:sz w:val="22"/>
          <w:szCs w:val="22"/>
        </w:rPr>
        <w:t xml:space="preserve"> (underlined)</w:t>
      </w:r>
      <w:r w:rsidR="00954510" w:rsidRPr="00BC2FD0">
        <w:rPr>
          <w:rFonts w:ascii="Arial" w:hAnsi="Arial" w:cs="Arial"/>
          <w:color w:val="000000" w:themeColor="text1"/>
          <w:sz w:val="22"/>
          <w:szCs w:val="22"/>
        </w:rPr>
        <w:t xml:space="preserve"> </w:t>
      </w:r>
      <w:r w:rsidR="00954510" w:rsidRPr="00BC2FD0">
        <w:rPr>
          <w:rFonts w:ascii="Arial" w:hAnsi="Arial" w:cs="Arial"/>
          <w:color w:val="000000" w:themeColor="text1"/>
          <w:sz w:val="22"/>
          <w:szCs w:val="22"/>
        </w:rPr>
        <w:lastRenderedPageBreak/>
        <w:t>are significantly underrepresented in this dataset</w:t>
      </w:r>
      <w:r w:rsidR="001308FC" w:rsidRPr="00BC2FD0">
        <w:rPr>
          <w:rFonts w:ascii="Arial" w:hAnsi="Arial" w:cs="Arial"/>
          <w:color w:val="000000" w:themeColor="text1"/>
          <w:sz w:val="22"/>
          <w:szCs w:val="22"/>
        </w:rPr>
        <w:t xml:space="preserve">. For most amino-acids, CpG containing codons are further reduced in the </w:t>
      </w:r>
      <w:proofErr w:type="spellStart"/>
      <w:r w:rsidR="00F3516C" w:rsidRPr="00D46BC2">
        <w:rPr>
          <w:rFonts w:ascii="Arial" w:hAnsi="Arial" w:cs="Arial"/>
          <w:iCs/>
          <w:color w:val="000000" w:themeColor="text1"/>
          <w:sz w:val="22"/>
          <w:szCs w:val="22"/>
        </w:rPr>
        <w:t>Yangochiroptera</w:t>
      </w:r>
      <w:proofErr w:type="spellEnd"/>
      <w:r w:rsidR="001308FC" w:rsidRPr="00BC2FD0">
        <w:rPr>
          <w:rFonts w:ascii="Arial" w:hAnsi="Arial" w:cs="Arial"/>
          <w:color w:val="000000" w:themeColor="text1"/>
          <w:sz w:val="22"/>
          <w:szCs w:val="22"/>
        </w:rPr>
        <w:t xml:space="preserve"> </w:t>
      </w:r>
      <w:r w:rsidR="00AE6D8A">
        <w:rPr>
          <w:rFonts w:ascii="Arial" w:hAnsi="Arial" w:cs="Arial"/>
          <w:color w:val="000000" w:themeColor="text1"/>
          <w:sz w:val="22"/>
          <w:szCs w:val="22"/>
        </w:rPr>
        <w:t>papilloma</w:t>
      </w:r>
      <w:r w:rsidR="001308FC" w:rsidRPr="00BC2FD0">
        <w:rPr>
          <w:rFonts w:ascii="Arial" w:hAnsi="Arial" w:cs="Arial"/>
          <w:color w:val="000000" w:themeColor="text1"/>
          <w:sz w:val="22"/>
          <w:szCs w:val="22"/>
        </w:rPr>
        <w:t xml:space="preserve">viruses. Of note, in the case of </w:t>
      </w:r>
      <w:r w:rsidR="0033167D">
        <w:rPr>
          <w:rFonts w:ascii="Arial" w:hAnsi="Arial" w:cs="Arial"/>
          <w:color w:val="000000" w:themeColor="text1"/>
          <w:sz w:val="22"/>
          <w:szCs w:val="22"/>
        </w:rPr>
        <w:t>a</w:t>
      </w:r>
      <w:r w:rsidR="0033167D" w:rsidRPr="00BC2FD0">
        <w:rPr>
          <w:rFonts w:ascii="Arial" w:hAnsi="Arial" w:cs="Arial"/>
          <w:color w:val="000000" w:themeColor="text1"/>
          <w:sz w:val="22"/>
          <w:szCs w:val="22"/>
        </w:rPr>
        <w:t>rginine</w:t>
      </w:r>
      <w:r w:rsidR="001308FC" w:rsidRPr="00BC2FD0">
        <w:rPr>
          <w:rFonts w:ascii="Arial" w:hAnsi="Arial" w:cs="Arial"/>
          <w:color w:val="000000" w:themeColor="text1"/>
          <w:sz w:val="22"/>
          <w:szCs w:val="22"/>
        </w:rPr>
        <w:t xml:space="preserve">, the CpG containing codons are statistically significantly depleted when compared to the </w:t>
      </w:r>
      <w:r w:rsidR="009F0965" w:rsidRPr="00BC2FD0">
        <w:rPr>
          <w:rFonts w:ascii="Arial" w:hAnsi="Arial" w:cs="Arial"/>
          <w:color w:val="000000" w:themeColor="text1"/>
          <w:sz w:val="22"/>
          <w:szCs w:val="22"/>
        </w:rPr>
        <w:t>related</w:t>
      </w:r>
      <w:r w:rsidR="001308FC" w:rsidRPr="00BC2FD0">
        <w:rPr>
          <w:rFonts w:ascii="Arial" w:hAnsi="Arial" w:cs="Arial"/>
          <w:color w:val="000000" w:themeColor="text1"/>
          <w:sz w:val="22"/>
          <w:szCs w:val="22"/>
        </w:rPr>
        <w:t xml:space="preserve"> viruses (</w:t>
      </w:r>
      <w:r w:rsidR="001308FC" w:rsidRPr="003A2605">
        <w:rPr>
          <w:rFonts w:ascii="Arial" w:hAnsi="Arial"/>
          <w:b/>
          <w:color w:val="000000" w:themeColor="text1"/>
          <w:sz w:val="22"/>
        </w:rPr>
        <w:t xml:space="preserve">Figure </w:t>
      </w:r>
      <w:r w:rsidR="001308FC" w:rsidRPr="0085445E">
        <w:rPr>
          <w:rFonts w:ascii="Arial" w:hAnsi="Arial" w:cs="Arial"/>
          <w:b/>
          <w:bCs/>
          <w:color w:val="000000" w:themeColor="text1"/>
          <w:sz w:val="22"/>
          <w:szCs w:val="22"/>
        </w:rPr>
        <w:t>5</w:t>
      </w:r>
      <w:r w:rsidR="00980025" w:rsidRPr="0085445E">
        <w:rPr>
          <w:rFonts w:ascii="Arial" w:hAnsi="Arial" w:cs="Arial"/>
          <w:b/>
          <w:bCs/>
          <w:color w:val="000000" w:themeColor="text1"/>
          <w:sz w:val="22"/>
          <w:szCs w:val="22"/>
        </w:rPr>
        <w:t>C</w:t>
      </w:r>
      <w:r w:rsidR="001308FC" w:rsidRPr="00BC2FD0">
        <w:rPr>
          <w:rFonts w:ascii="Arial" w:hAnsi="Arial" w:cs="Arial"/>
          <w:color w:val="000000" w:themeColor="text1"/>
          <w:sz w:val="22"/>
          <w:szCs w:val="22"/>
        </w:rPr>
        <w:t xml:space="preserve">). Since these </w:t>
      </w:r>
      <w:r w:rsidR="001308FC" w:rsidRPr="00BC2FD0">
        <w:rPr>
          <w:rFonts w:ascii="Arial" w:hAnsi="Arial" w:cs="Arial"/>
          <w:color w:val="000000" w:themeColor="text1"/>
          <w:sz w:val="22"/>
          <w:szCs w:val="22"/>
        </w:rPr>
        <w:t>codons</w:t>
      </w:r>
      <w:r w:rsidR="0033167D">
        <w:rPr>
          <w:rFonts w:ascii="Arial" w:hAnsi="Arial" w:cs="Arial"/>
          <w:color w:val="000000" w:themeColor="text1"/>
          <w:sz w:val="22"/>
          <w:szCs w:val="22"/>
        </w:rPr>
        <w:t>’</w:t>
      </w:r>
      <w:r w:rsidR="001308FC" w:rsidRPr="00BC2FD0">
        <w:rPr>
          <w:rFonts w:ascii="Arial" w:hAnsi="Arial" w:cs="Arial"/>
          <w:color w:val="000000" w:themeColor="text1"/>
          <w:sz w:val="22"/>
          <w:szCs w:val="22"/>
        </w:rPr>
        <w:t xml:space="preserve"> </w:t>
      </w:r>
      <w:proofErr w:type="spellStart"/>
      <w:r w:rsidR="001308FC" w:rsidRPr="00BC2FD0">
        <w:rPr>
          <w:rFonts w:ascii="Arial" w:hAnsi="Arial" w:cs="Arial"/>
          <w:color w:val="000000" w:themeColor="text1"/>
          <w:sz w:val="22"/>
          <w:szCs w:val="22"/>
        </w:rPr>
        <w:t>CpG</w:t>
      </w:r>
      <w:r w:rsidR="0033167D">
        <w:rPr>
          <w:rFonts w:ascii="Arial" w:hAnsi="Arial" w:cs="Arial"/>
          <w:color w:val="000000" w:themeColor="text1"/>
          <w:sz w:val="22"/>
          <w:szCs w:val="22"/>
        </w:rPr>
        <w:t>s</w:t>
      </w:r>
      <w:proofErr w:type="spellEnd"/>
      <w:r w:rsidR="001308FC" w:rsidRPr="00BC2FD0">
        <w:rPr>
          <w:rFonts w:ascii="Arial" w:hAnsi="Arial" w:cs="Arial"/>
          <w:color w:val="000000" w:themeColor="text1"/>
          <w:sz w:val="22"/>
          <w:szCs w:val="22"/>
        </w:rPr>
        <w:t xml:space="preserve"> </w:t>
      </w:r>
      <w:r w:rsidR="0033167D">
        <w:rPr>
          <w:rFonts w:ascii="Arial" w:hAnsi="Arial" w:cs="Arial"/>
          <w:color w:val="000000" w:themeColor="text1"/>
          <w:sz w:val="22"/>
          <w:szCs w:val="22"/>
        </w:rPr>
        <w:t>are</w:t>
      </w:r>
      <w:r w:rsidR="0033167D" w:rsidRPr="00BC2FD0">
        <w:rPr>
          <w:rFonts w:ascii="Arial" w:hAnsi="Arial" w:cs="Arial"/>
          <w:color w:val="000000" w:themeColor="text1"/>
          <w:sz w:val="22"/>
          <w:szCs w:val="22"/>
        </w:rPr>
        <w:t xml:space="preserve"> </w:t>
      </w:r>
      <w:r w:rsidR="001308FC" w:rsidRPr="00BC2FD0">
        <w:rPr>
          <w:rFonts w:ascii="Arial" w:hAnsi="Arial" w:cs="Arial"/>
          <w:color w:val="000000" w:themeColor="text1"/>
          <w:sz w:val="22"/>
          <w:szCs w:val="22"/>
        </w:rPr>
        <w:t>located in the 1</w:t>
      </w:r>
      <w:r w:rsidR="001308FC" w:rsidRPr="00BC2FD0">
        <w:rPr>
          <w:rFonts w:ascii="Arial" w:hAnsi="Arial" w:cs="Arial"/>
          <w:color w:val="000000" w:themeColor="text1"/>
          <w:sz w:val="22"/>
          <w:szCs w:val="22"/>
          <w:vertAlign w:val="superscript"/>
        </w:rPr>
        <w:t>st</w:t>
      </w:r>
      <w:r w:rsidR="001308FC" w:rsidRPr="00BC2FD0">
        <w:rPr>
          <w:rFonts w:ascii="Arial" w:hAnsi="Arial" w:cs="Arial"/>
          <w:color w:val="000000" w:themeColor="text1"/>
          <w:sz w:val="22"/>
          <w:szCs w:val="22"/>
        </w:rPr>
        <w:t xml:space="preserve"> and 2</w:t>
      </w:r>
      <w:r w:rsidR="001308FC" w:rsidRPr="00BC2FD0">
        <w:rPr>
          <w:rFonts w:ascii="Arial" w:hAnsi="Arial" w:cs="Arial"/>
          <w:color w:val="000000" w:themeColor="text1"/>
          <w:sz w:val="22"/>
          <w:szCs w:val="22"/>
          <w:vertAlign w:val="superscript"/>
        </w:rPr>
        <w:t>nd</w:t>
      </w:r>
      <w:r w:rsidR="001308FC" w:rsidRPr="00BC2FD0">
        <w:rPr>
          <w:rFonts w:ascii="Arial" w:hAnsi="Arial" w:cs="Arial"/>
          <w:color w:val="000000" w:themeColor="text1"/>
          <w:sz w:val="22"/>
          <w:szCs w:val="22"/>
        </w:rPr>
        <w:t xml:space="preserve"> position of the codon, this depletion suggests that non-silent mutations </w:t>
      </w:r>
      <w:r w:rsidR="006911E1" w:rsidRPr="00BC2FD0">
        <w:rPr>
          <w:rFonts w:ascii="Arial" w:hAnsi="Arial" w:cs="Arial"/>
          <w:color w:val="000000" w:themeColor="text1"/>
          <w:sz w:val="22"/>
          <w:szCs w:val="22"/>
        </w:rPr>
        <w:t>are</w:t>
      </w:r>
      <w:r w:rsidR="001308FC" w:rsidRPr="00BC2FD0">
        <w:rPr>
          <w:rFonts w:ascii="Arial" w:hAnsi="Arial" w:cs="Arial"/>
          <w:color w:val="000000" w:themeColor="text1"/>
          <w:sz w:val="22"/>
          <w:szCs w:val="22"/>
        </w:rPr>
        <w:t xml:space="preserve"> </w:t>
      </w:r>
      <w:r w:rsidR="006911E1" w:rsidRPr="00BC2FD0">
        <w:rPr>
          <w:rFonts w:ascii="Arial" w:hAnsi="Arial" w:cs="Arial"/>
          <w:color w:val="000000" w:themeColor="text1"/>
          <w:sz w:val="22"/>
          <w:szCs w:val="22"/>
        </w:rPr>
        <w:t xml:space="preserve">evolutionarily </w:t>
      </w:r>
      <w:r w:rsidR="001308FC" w:rsidRPr="00BC2FD0">
        <w:rPr>
          <w:rFonts w:ascii="Arial" w:hAnsi="Arial" w:cs="Arial"/>
          <w:color w:val="000000" w:themeColor="text1"/>
          <w:sz w:val="22"/>
          <w:szCs w:val="22"/>
        </w:rPr>
        <w:t xml:space="preserve">preferred </w:t>
      </w:r>
      <w:r w:rsidR="006911E1" w:rsidRPr="00BC2FD0">
        <w:rPr>
          <w:rFonts w:ascii="Arial" w:hAnsi="Arial" w:cs="Arial"/>
          <w:color w:val="000000" w:themeColor="text1"/>
          <w:sz w:val="22"/>
          <w:szCs w:val="22"/>
        </w:rPr>
        <w:t>over maintaining a relatively high CpG content.</w:t>
      </w:r>
      <w:r w:rsidR="00C94D1B" w:rsidRPr="00BC2FD0">
        <w:rPr>
          <w:rFonts w:ascii="Arial" w:hAnsi="Arial" w:cs="Arial"/>
          <w:color w:val="000000" w:themeColor="text1"/>
          <w:sz w:val="22"/>
          <w:szCs w:val="22"/>
        </w:rPr>
        <w:t xml:space="preserve"> </w:t>
      </w:r>
      <w:r w:rsidR="0022323D" w:rsidRPr="00BC2FD0">
        <w:rPr>
          <w:rFonts w:ascii="Arial" w:hAnsi="Arial" w:cs="Arial"/>
          <w:color w:val="000000" w:themeColor="text1"/>
          <w:sz w:val="22"/>
          <w:szCs w:val="22"/>
        </w:rPr>
        <w:t>Of note, despite the biased codon usage, there is no change in the amino acid composition of the different viral proteins</w:t>
      </w:r>
      <w:r w:rsidR="00144667" w:rsidRPr="00BC2FD0">
        <w:rPr>
          <w:rFonts w:ascii="Arial" w:hAnsi="Arial" w:cs="Arial"/>
          <w:color w:val="000000" w:themeColor="text1"/>
          <w:sz w:val="22"/>
          <w:szCs w:val="22"/>
        </w:rPr>
        <w:t xml:space="preserve"> (</w:t>
      </w:r>
      <w:r w:rsidR="00144667" w:rsidRPr="003A2605">
        <w:rPr>
          <w:rFonts w:ascii="Arial" w:hAnsi="Arial"/>
          <w:b/>
          <w:color w:val="000000" w:themeColor="text1"/>
          <w:sz w:val="22"/>
        </w:rPr>
        <w:t>Figure 5B</w:t>
      </w:r>
      <w:r w:rsidR="00144667" w:rsidRPr="00BC2FD0">
        <w:rPr>
          <w:rFonts w:ascii="Arial" w:hAnsi="Arial" w:cs="Arial"/>
          <w:color w:val="000000" w:themeColor="text1"/>
          <w:sz w:val="22"/>
          <w:szCs w:val="22"/>
        </w:rPr>
        <w:t>)</w:t>
      </w:r>
      <w:r w:rsidR="0022323D" w:rsidRPr="00BC2FD0">
        <w:rPr>
          <w:rFonts w:ascii="Arial" w:hAnsi="Arial" w:cs="Arial"/>
          <w:color w:val="000000" w:themeColor="text1"/>
          <w:sz w:val="22"/>
          <w:szCs w:val="22"/>
        </w:rPr>
        <w:t xml:space="preserve">. Thus, despite reducing CpG content, the </w:t>
      </w:r>
      <w:proofErr w:type="spellStart"/>
      <w:r w:rsidR="00F3516C" w:rsidRPr="009F295D">
        <w:rPr>
          <w:rFonts w:ascii="Arial" w:hAnsi="Arial" w:cs="Arial"/>
          <w:iCs/>
          <w:color w:val="000000" w:themeColor="text1"/>
          <w:sz w:val="22"/>
          <w:szCs w:val="22"/>
        </w:rPr>
        <w:t>Yangochiroptera</w:t>
      </w:r>
      <w:proofErr w:type="spellEnd"/>
      <w:r w:rsidR="0022323D" w:rsidRPr="00BC2FD0">
        <w:rPr>
          <w:rFonts w:ascii="Arial" w:hAnsi="Arial" w:cs="Arial"/>
          <w:color w:val="000000" w:themeColor="text1"/>
          <w:sz w:val="22"/>
          <w:szCs w:val="22"/>
        </w:rPr>
        <w:t xml:space="preserve"> </w:t>
      </w:r>
      <w:r w:rsidR="00AE6D8A">
        <w:rPr>
          <w:rFonts w:ascii="Arial" w:hAnsi="Arial" w:cs="Arial"/>
          <w:color w:val="000000" w:themeColor="text1"/>
          <w:sz w:val="22"/>
          <w:szCs w:val="22"/>
        </w:rPr>
        <w:t>papilloma</w:t>
      </w:r>
      <w:r w:rsidR="0022323D" w:rsidRPr="00BC2FD0">
        <w:rPr>
          <w:rFonts w:ascii="Arial" w:hAnsi="Arial" w:cs="Arial"/>
          <w:color w:val="000000" w:themeColor="text1"/>
          <w:sz w:val="22"/>
          <w:szCs w:val="22"/>
        </w:rPr>
        <w:t xml:space="preserve">viruses are </w:t>
      </w:r>
      <w:r w:rsidR="00FD7A8E" w:rsidRPr="00BC2FD0">
        <w:rPr>
          <w:rFonts w:ascii="Arial" w:hAnsi="Arial" w:cs="Arial"/>
          <w:color w:val="000000" w:themeColor="text1"/>
          <w:sz w:val="22"/>
          <w:szCs w:val="22"/>
        </w:rPr>
        <w:t xml:space="preserve">likely </w:t>
      </w:r>
      <w:r w:rsidR="0022323D" w:rsidRPr="00BC2FD0">
        <w:rPr>
          <w:rFonts w:ascii="Arial" w:hAnsi="Arial" w:cs="Arial"/>
          <w:color w:val="000000" w:themeColor="text1"/>
          <w:sz w:val="22"/>
          <w:szCs w:val="22"/>
        </w:rPr>
        <w:t xml:space="preserve">coding for </w:t>
      </w:r>
      <w:r w:rsidR="00FD7A8E" w:rsidRPr="00BC2FD0">
        <w:rPr>
          <w:rFonts w:ascii="Arial" w:hAnsi="Arial" w:cs="Arial"/>
          <w:color w:val="000000" w:themeColor="text1"/>
          <w:sz w:val="22"/>
          <w:szCs w:val="22"/>
        </w:rPr>
        <w:t>similar</w:t>
      </w:r>
      <w:r w:rsidR="0022323D" w:rsidRPr="00BC2FD0">
        <w:rPr>
          <w:rFonts w:ascii="Arial" w:hAnsi="Arial" w:cs="Arial"/>
          <w:color w:val="000000" w:themeColor="text1"/>
          <w:sz w:val="22"/>
          <w:szCs w:val="22"/>
        </w:rPr>
        <w:t xml:space="preserve"> proteins. These observations likely explain the more restricted codon usage seen in </w:t>
      </w:r>
      <w:r w:rsidR="0022323D" w:rsidRPr="003A2605">
        <w:rPr>
          <w:rFonts w:ascii="Arial" w:hAnsi="Arial"/>
          <w:b/>
          <w:color w:val="000000" w:themeColor="text1"/>
          <w:sz w:val="22"/>
        </w:rPr>
        <w:t>Figure 5A</w:t>
      </w:r>
      <w:r w:rsidR="000A5FC8" w:rsidRPr="00BC2FD0">
        <w:rPr>
          <w:rFonts w:ascii="Arial" w:hAnsi="Arial" w:cs="Arial"/>
          <w:color w:val="000000" w:themeColor="text1"/>
          <w:sz w:val="22"/>
          <w:szCs w:val="22"/>
        </w:rPr>
        <w:t>.</w:t>
      </w:r>
    </w:p>
    <w:p w14:paraId="0F6CF1CD" w14:textId="3EFA236B" w:rsidR="00D37FD3" w:rsidRPr="00BC2FD0" w:rsidRDefault="0000453B" w:rsidP="00E55588">
      <w:pPr>
        <w:adjustRightInd w:val="0"/>
        <w:snapToGrid w:val="0"/>
        <w:spacing w:line="480" w:lineRule="auto"/>
        <w:jc w:val="both"/>
        <w:rPr>
          <w:rFonts w:ascii="Arial" w:hAnsi="Arial" w:cs="Arial"/>
          <w:color w:val="000000" w:themeColor="text1"/>
          <w:sz w:val="22"/>
          <w:szCs w:val="22"/>
          <w:u w:val="single"/>
        </w:rPr>
      </w:pPr>
      <w:r w:rsidRPr="00BC2FD0">
        <w:rPr>
          <w:rFonts w:ascii="Arial" w:hAnsi="Arial" w:cs="Arial"/>
          <w:color w:val="000000" w:themeColor="text1"/>
          <w:sz w:val="22"/>
          <w:szCs w:val="22"/>
          <w:u w:val="single"/>
        </w:rPr>
        <w:t>C6.</w:t>
      </w:r>
      <w:r w:rsidRPr="00BC2FD0">
        <w:rPr>
          <w:rFonts w:ascii="Arial" w:hAnsi="Arial" w:cs="Arial"/>
          <w:color w:val="000000" w:themeColor="text1"/>
          <w:sz w:val="22"/>
          <w:szCs w:val="22"/>
          <w:u w:val="single"/>
        </w:rPr>
        <w:tab/>
        <w:t xml:space="preserve">Natural selection in the TLR9 of </w:t>
      </w:r>
      <w:proofErr w:type="spellStart"/>
      <w:r w:rsidRPr="00BC2FD0">
        <w:rPr>
          <w:rFonts w:ascii="Arial" w:hAnsi="Arial" w:cs="Arial"/>
          <w:i/>
          <w:iCs/>
          <w:color w:val="000000" w:themeColor="text1"/>
          <w:sz w:val="22"/>
          <w:szCs w:val="22"/>
          <w:u w:val="single"/>
        </w:rPr>
        <w:t>Yangochiroptera</w:t>
      </w:r>
      <w:proofErr w:type="spellEnd"/>
      <w:r w:rsidRPr="00BC2FD0">
        <w:rPr>
          <w:rFonts w:ascii="Arial" w:hAnsi="Arial" w:cs="Arial"/>
          <w:color w:val="000000" w:themeColor="text1"/>
          <w:sz w:val="22"/>
          <w:szCs w:val="22"/>
          <w:u w:val="single"/>
        </w:rPr>
        <w:t xml:space="preserve"> bats.</w:t>
      </w:r>
    </w:p>
    <w:p w14:paraId="368410B9" w14:textId="3504B140" w:rsidR="009F0965" w:rsidRPr="00BC2FD0" w:rsidRDefault="0000453B" w:rsidP="00E55588">
      <w:pPr>
        <w:adjustRightInd w:val="0"/>
        <w:snapToGrid w:val="0"/>
        <w:spacing w:line="480" w:lineRule="auto"/>
        <w:jc w:val="both"/>
        <w:rPr>
          <w:rFonts w:ascii="Arial" w:hAnsi="Arial" w:cs="Arial"/>
          <w:color w:val="000000" w:themeColor="text1"/>
          <w:sz w:val="22"/>
          <w:szCs w:val="22"/>
        </w:rPr>
      </w:pPr>
      <w:r w:rsidRPr="00BC2FD0">
        <w:rPr>
          <w:rFonts w:ascii="Arial" w:hAnsi="Arial" w:cs="Arial"/>
          <w:color w:val="000000" w:themeColor="text1"/>
          <w:sz w:val="22"/>
          <w:szCs w:val="22"/>
        </w:rPr>
        <w:t xml:space="preserve">Specific residues within the Chiropteran TLR9 </w:t>
      </w:r>
      <w:r w:rsidR="00E02CDB" w:rsidRPr="00BC2FD0">
        <w:rPr>
          <w:rFonts w:ascii="Arial" w:hAnsi="Arial" w:cs="Arial"/>
          <w:color w:val="000000" w:themeColor="text1"/>
          <w:sz w:val="22"/>
          <w:szCs w:val="22"/>
        </w:rPr>
        <w:t>have</w:t>
      </w:r>
      <w:r w:rsidRPr="00BC2FD0">
        <w:rPr>
          <w:rFonts w:ascii="Arial" w:hAnsi="Arial" w:cs="Arial"/>
          <w:color w:val="000000" w:themeColor="text1"/>
          <w:sz w:val="22"/>
          <w:szCs w:val="22"/>
        </w:rPr>
        <w:t xml:space="preserve"> been demonstrated to be under positive selective pressure</w:t>
      </w:r>
      <w:r w:rsidR="00E02CDB" w:rsidRPr="00BC2FD0">
        <w:rPr>
          <w:rFonts w:ascii="Arial" w:hAnsi="Arial" w:cs="Arial"/>
          <w:color w:val="000000" w:themeColor="text1"/>
          <w:sz w:val="22"/>
          <w:szCs w:val="22"/>
        </w:rPr>
        <w:t xml:space="preserve"> </w:t>
      </w:r>
      <w:r w:rsidR="00E02CDB" w:rsidRPr="00BC2FD0">
        <w:rPr>
          <w:rFonts w:ascii="Arial" w:hAnsi="Arial" w:cs="Arial"/>
          <w:color w:val="000000" w:themeColor="text1"/>
          <w:sz w:val="22"/>
          <w:szCs w:val="22"/>
        </w:rPr>
        <w:fldChar w:fldCharType="begin"/>
      </w:r>
      <w:r w:rsidR="00E02CDB" w:rsidRPr="00BC2FD0">
        <w:rPr>
          <w:rFonts w:ascii="Arial" w:hAnsi="Arial" w:cs="Arial"/>
          <w:color w:val="000000" w:themeColor="text1"/>
          <w:sz w:val="22"/>
          <w:szCs w:val="22"/>
        </w:rPr>
        <w:instrText xml:space="preserve"> ADDIN ZOTERO_ITEM CSL_CITATION {"citationID":"UHihuUoO","properties":{"formattedCitation":"(Escalera-Zamudio et al. 2015; Jiang et al. 2017)","plainCitation":"(Escalera-Zamudio et al. 2015; Jiang et al. 2017)","noteIndex":0},"citationItems":[{"id":1903,"uris":["http://zotero.org/groups/2444007/items/5LWV5I4P"],"uri":["http://zotero.org/groups/2444007/items/5LWV5I4P"],"itemData":{"id":1903,"type":"article-journal","container-title":"Molecular Ecology","DOI":"10.1111/mec.13431","ISSN":"09621083","issue":"23","journalAbbreviation":"Mol Ecol","language":"en","page":"5899-5909","source":"DOI.org (Crossref)","title":"The evolution of bat nucleic acid-sensing Toll-like receptors","volume":"24","author":[{"family":"Escalera-Zamudio","given":"Marina"},{"family":"Zepeda-Mendoza","given":"M. Lisandra"},{"family":"Loza-Rubio","given":"Elizabeth"},{"family":"Rojas-Anaya","given":"Edith"},{"family":"Méndez-Ojeda","given":"Maria L."},{"family":"Arias","given":"Carlos F."},{"family":"Greenwood","given":"Alex D."}],"issued":{"date-parts":[["2015",12]]}}},{"id":1904,"uris":["http://zotero.org/groups/2444007/items/ISW84ZTL"],"uri":["http://zotero.org/groups/2444007/items/ISW84ZTL"],"itemData":{"id":1904,"type":"article-journal","container-title":"Immunogenetics","DOI":"10.1007/s00251-016-0966-2","ISSN":"0093-7711, 1432-1211","issue":"4","journalAbbreviation":"Immunogenetics","language":"en","page":"271-285","source":"DOI.org (Crossref)","title":"Selective evolution of Toll-like receptors 3, 7, 8, and 9 in bats","volume":"69","author":[{"family":"Jiang","given":"Haiying"},{"family":"Li","given":"Juan"},{"family":"Li","given":"Linmiao"},{"family":"Zhang","given":"Xiujuan"},{"family":"Yuan","given":"Lihong"},{"family":"Chen","given":"Jinping"}],"issued":{"date-parts":[["2017",4]]}}}],"schema":"https://github.com/citation-style-language/schema/raw/master/csl-citation.json"} </w:instrText>
      </w:r>
      <w:r w:rsidR="00E02CDB" w:rsidRPr="00BC2FD0">
        <w:rPr>
          <w:rFonts w:ascii="Arial" w:hAnsi="Arial" w:cs="Arial"/>
          <w:color w:val="000000" w:themeColor="text1"/>
          <w:sz w:val="22"/>
          <w:szCs w:val="22"/>
        </w:rPr>
        <w:fldChar w:fldCharType="separate"/>
      </w:r>
      <w:r w:rsidR="00E02CDB" w:rsidRPr="00BC2FD0">
        <w:rPr>
          <w:rFonts w:ascii="Arial" w:hAnsi="Arial" w:cs="Arial"/>
          <w:noProof/>
          <w:color w:val="000000" w:themeColor="text1"/>
          <w:sz w:val="22"/>
          <w:szCs w:val="22"/>
        </w:rPr>
        <w:t>(Escalera-Zamudio et al. 2015; Jiang et al. 2017)</w:t>
      </w:r>
      <w:r w:rsidR="00E02CDB" w:rsidRPr="00BC2FD0">
        <w:rPr>
          <w:rFonts w:ascii="Arial" w:hAnsi="Arial" w:cs="Arial"/>
          <w:color w:val="000000" w:themeColor="text1"/>
          <w:sz w:val="22"/>
          <w:szCs w:val="22"/>
        </w:rPr>
        <w:fldChar w:fldCharType="end"/>
      </w:r>
      <w:r w:rsidRPr="00BC2FD0">
        <w:rPr>
          <w:rFonts w:ascii="Arial" w:hAnsi="Arial" w:cs="Arial"/>
          <w:color w:val="000000" w:themeColor="text1"/>
          <w:sz w:val="22"/>
          <w:szCs w:val="22"/>
        </w:rPr>
        <w:t xml:space="preserve">. To determine whether diversifying selection differentially affected </w:t>
      </w:r>
      <w:proofErr w:type="spellStart"/>
      <w:r w:rsidRPr="009F295D">
        <w:rPr>
          <w:rFonts w:ascii="Arial" w:hAnsi="Arial" w:cs="Arial"/>
          <w:iCs/>
          <w:color w:val="000000" w:themeColor="text1"/>
          <w:sz w:val="22"/>
          <w:szCs w:val="22"/>
        </w:rPr>
        <w:t>Yangochiroptera</w:t>
      </w:r>
      <w:proofErr w:type="spellEnd"/>
      <w:r w:rsidRPr="00BC2FD0">
        <w:rPr>
          <w:rFonts w:ascii="Arial" w:hAnsi="Arial" w:cs="Arial"/>
          <w:color w:val="000000" w:themeColor="text1"/>
          <w:sz w:val="22"/>
          <w:szCs w:val="22"/>
        </w:rPr>
        <w:t xml:space="preserve"> and </w:t>
      </w:r>
      <w:proofErr w:type="spellStart"/>
      <w:r w:rsidRPr="009F295D">
        <w:rPr>
          <w:rFonts w:ascii="Arial" w:hAnsi="Arial" w:cs="Arial"/>
          <w:iCs/>
          <w:sz w:val="22"/>
          <w:szCs w:val="22"/>
        </w:rPr>
        <w:t>Yinpterochiroptera</w:t>
      </w:r>
      <w:proofErr w:type="spellEnd"/>
      <w:r w:rsidRPr="00BC2FD0">
        <w:rPr>
          <w:rFonts w:ascii="Arial" w:hAnsi="Arial" w:cs="Arial"/>
          <w:sz w:val="22"/>
          <w:szCs w:val="22"/>
        </w:rPr>
        <w:t xml:space="preserve"> TLR9, we constructed a maximum likelihood phylogenetic tree. As was previously reported, bat TLR9 sequences formed a monophyletic clade separate from other eutherian sequences</w:t>
      </w:r>
      <w:r w:rsidR="00CC01AE" w:rsidRPr="00BC2FD0">
        <w:rPr>
          <w:rFonts w:ascii="Arial" w:hAnsi="Arial" w:cs="Arial"/>
          <w:sz w:val="22"/>
          <w:szCs w:val="22"/>
        </w:rPr>
        <w:t xml:space="preserve"> (data not shown)</w:t>
      </w:r>
      <w:r w:rsidR="00FD7A8E" w:rsidRPr="00BC2FD0">
        <w:rPr>
          <w:rFonts w:ascii="Arial" w:hAnsi="Arial" w:cs="Arial"/>
          <w:sz w:val="22"/>
          <w:szCs w:val="22"/>
        </w:rPr>
        <w:t xml:space="preserve">, not as a sister-group to carnivores, ungulates, and cetaceans as is seen for other proteins </w:t>
      </w:r>
      <w:r w:rsidR="00FD7A8E" w:rsidRPr="00BC2FD0">
        <w:rPr>
          <w:rFonts w:ascii="Arial" w:hAnsi="Arial" w:cs="Arial"/>
          <w:sz w:val="22"/>
          <w:szCs w:val="22"/>
        </w:rPr>
        <w:fldChar w:fldCharType="begin"/>
      </w:r>
      <w:r w:rsidR="00FD7A8E" w:rsidRPr="00BC2FD0">
        <w:rPr>
          <w:rFonts w:ascii="Arial" w:hAnsi="Arial" w:cs="Arial"/>
          <w:sz w:val="22"/>
          <w:szCs w:val="22"/>
        </w:rPr>
        <w:instrText xml:space="preserve"> ADDIN ZOTERO_ITEM CSL_CITATION {"citationID":"8Fdwry4X","properties":{"formattedCitation":"(Tsagkogeorga et al. 2013)","plainCitation":"(Tsagkogeorga et al. 2013)","noteIndex":0},"citationItems":[{"id":2035,"uris":["http://zotero.org/groups/2444007/items/CE9ZY3GT"],"uri":["http://zotero.org/groups/2444007/items/CE9ZY3GT"],"itemData":{"id":2035,"type":"article-journal","container-title":"Current Biology","DOI":"10.1016/j.cub.2013.09.014","ISSN":"09609822","issue":"22","journalAbbreviation":"Current Biology","language":"en","page":"2262-2267","source":"DOI.org (Crossref)","title":"Phylogenomic Analyses Elucidate the Evolutionary Relationships of Bats","volume":"23","author":[{"family":"Tsagkogeorga","given":"Georgia"},{"family":"Parker","given":"Joe"},{"family":"Stupka","given":"Elia"},{"family":"Cotton","given":"James A."},{"family":"Rossiter","given":"Stephen J."}],"issued":{"date-parts":[["2013",11]]}}}],"schema":"https://github.com/citation-style-language/schema/raw/master/csl-citation.json"} </w:instrText>
      </w:r>
      <w:r w:rsidR="00FD7A8E" w:rsidRPr="00BC2FD0">
        <w:rPr>
          <w:rFonts w:ascii="Arial" w:hAnsi="Arial" w:cs="Arial"/>
          <w:sz w:val="22"/>
          <w:szCs w:val="22"/>
        </w:rPr>
        <w:fldChar w:fldCharType="separate"/>
      </w:r>
      <w:r w:rsidR="00FD7A8E" w:rsidRPr="00BC2FD0">
        <w:rPr>
          <w:rFonts w:ascii="Arial" w:hAnsi="Arial" w:cs="Arial"/>
          <w:noProof/>
          <w:sz w:val="22"/>
          <w:szCs w:val="22"/>
        </w:rPr>
        <w:t>(Tsagkogeorga et al. 2013)</w:t>
      </w:r>
      <w:r w:rsidR="00FD7A8E" w:rsidRPr="00BC2FD0">
        <w:rPr>
          <w:rFonts w:ascii="Arial" w:hAnsi="Arial" w:cs="Arial"/>
          <w:sz w:val="22"/>
          <w:szCs w:val="22"/>
        </w:rPr>
        <w:fldChar w:fldCharType="end"/>
      </w:r>
      <w:r w:rsidRPr="00BC2FD0">
        <w:rPr>
          <w:rFonts w:ascii="Arial" w:hAnsi="Arial" w:cs="Arial"/>
          <w:sz w:val="22"/>
          <w:szCs w:val="22"/>
        </w:rPr>
        <w:t xml:space="preserve">. We used RELAX </w:t>
      </w:r>
      <w:r w:rsidRPr="00BC2FD0">
        <w:rPr>
          <w:rFonts w:ascii="Arial" w:hAnsi="Arial" w:cs="Arial"/>
          <w:sz w:val="22"/>
          <w:szCs w:val="22"/>
        </w:rPr>
        <w:fldChar w:fldCharType="begin"/>
      </w:r>
      <w:r w:rsidRPr="00BC2FD0">
        <w:rPr>
          <w:rFonts w:ascii="Arial" w:hAnsi="Arial" w:cs="Arial"/>
          <w:sz w:val="22"/>
          <w:szCs w:val="22"/>
        </w:rPr>
        <w:instrText xml:space="preserve"> ADDIN ZOTERO_ITEM CSL_CITATION {"citationID":"8Kljj5xN","properties":{"formattedCitation":"(Wertheim et al. 2015)","plainCitation":"(Wertheim et al. 2015)","noteIndex":0},"citationItems":[{"id":2040,"uris":["http://zotero.org/groups/2444007/items/HVW3JYNM"],"uri":["http://zotero.org/groups/2444007/items/HVW3JYNM"],"itemData":{"id":2040,"type":"article-journal","container-title":"Molecular Biology and Evolution","DOI":"10.1093/molbev/msu400","ISSN":"1537-1719, 0737-4038","issue":"3","language":"en","page":"820-832","source":"DOI.org (Crossref)","title":"RELAX: Detecting Relaxed Selection in a Phylogenetic Framework","title-short":"RELAX","volume":"32","author":[{"family":"Wertheim","given":"Joel O."},{"family":"Murrell","given":"Ben"},{"family":"Smith","given":"Martin D."},{"family":"Kosakovsky Pond","given":"Sergei L."},{"family":"Scheffler","given":"Konrad"}],"issued":{"date-parts":[["2015",3]]}}}],"schema":"https://github.com/citation-style-language/schema/raw/master/csl-citation.json"} </w:instrText>
      </w:r>
      <w:r w:rsidRPr="00BC2FD0">
        <w:rPr>
          <w:rFonts w:ascii="Arial" w:hAnsi="Arial" w:cs="Arial"/>
          <w:sz w:val="22"/>
          <w:szCs w:val="22"/>
        </w:rPr>
        <w:fldChar w:fldCharType="separate"/>
      </w:r>
      <w:r w:rsidRPr="00BC2FD0">
        <w:rPr>
          <w:rFonts w:ascii="Arial" w:hAnsi="Arial" w:cs="Arial"/>
          <w:noProof/>
          <w:sz w:val="22"/>
          <w:szCs w:val="22"/>
        </w:rPr>
        <w:t>(Wertheim et al. 2015)</w:t>
      </w:r>
      <w:r w:rsidRPr="00BC2FD0">
        <w:rPr>
          <w:rFonts w:ascii="Arial" w:hAnsi="Arial" w:cs="Arial"/>
          <w:sz w:val="22"/>
          <w:szCs w:val="22"/>
        </w:rPr>
        <w:fldChar w:fldCharType="end"/>
      </w:r>
      <w:r w:rsidR="00CC01AE" w:rsidRPr="00BC2FD0">
        <w:rPr>
          <w:rFonts w:ascii="Arial" w:hAnsi="Arial" w:cs="Arial"/>
          <w:sz w:val="22"/>
          <w:szCs w:val="22"/>
        </w:rPr>
        <w:t>, adaptive Branch Site Relative Effect Likelihood</w:t>
      </w:r>
      <w:r w:rsidRPr="00BC2FD0">
        <w:rPr>
          <w:rFonts w:ascii="Arial" w:hAnsi="Arial" w:cs="Arial"/>
          <w:sz w:val="22"/>
          <w:szCs w:val="22"/>
        </w:rPr>
        <w:t xml:space="preserve"> </w:t>
      </w:r>
      <w:r w:rsidRPr="00BC2FD0">
        <w:rPr>
          <w:rFonts w:ascii="Arial" w:hAnsi="Arial" w:cs="Arial"/>
          <w:sz w:val="22"/>
          <w:szCs w:val="22"/>
        </w:rPr>
        <w:fldChar w:fldCharType="begin"/>
      </w:r>
      <w:r w:rsidRPr="00BC2FD0">
        <w:rPr>
          <w:rFonts w:ascii="Arial" w:hAnsi="Arial" w:cs="Arial"/>
          <w:sz w:val="22"/>
          <w:szCs w:val="22"/>
        </w:rPr>
        <w:instrText xml:space="preserve"> ADDIN ZOTERO_ITEM CSL_CITATION {"citationID":"ZfjwS3g1","properties":{"formattedCitation":"(Smith et al. 2015)","plainCitation":"(Smith et al. 2015)","noteIndex":0},"citationItems":[{"id":2042,"uris":["http://zotero.org/groups/2444007/items/EWTYFRR5"],"uri":["http://zotero.org/groups/2444007/items/EWTYFRR5"],"itemData":{"id":2042,"type":"article-journal","container-title":"Molecular Biology and Evolution","DOI":"10.1093/molbev/msv022","ISSN":"1537-1719, 0737-4038","issue":"5","language":"en","page":"1342-1353","source":"DOI.org (Crossref)","title":"Less Is More: An Adaptive Branch-Site Random Effects Model for Efficient Detection of Episodic Diversifying Selection","title-short":"Less Is More","volume":"32","author":[{"family":"Smith","given":"Martin D."},{"family":"Wertheim","given":"Joel O."},{"family":"Weaver","given":"Steven"},{"family":"Murrell","given":"Ben"},{"family":"Scheffler","given":"Konrad"},{"family":"Kosakovsky Pond","given":"Sergei L."}],"issued":{"date-parts":[["2015",5]]}}}],"schema":"https://github.com/citation-style-language/schema/raw/master/csl-citation.json"} </w:instrText>
      </w:r>
      <w:r w:rsidRPr="00BC2FD0">
        <w:rPr>
          <w:rFonts w:ascii="Arial" w:hAnsi="Arial" w:cs="Arial"/>
          <w:sz w:val="22"/>
          <w:szCs w:val="22"/>
        </w:rPr>
        <w:fldChar w:fldCharType="separate"/>
      </w:r>
      <w:r w:rsidRPr="00BC2FD0">
        <w:rPr>
          <w:rFonts w:ascii="Arial" w:hAnsi="Arial" w:cs="Arial"/>
          <w:noProof/>
          <w:sz w:val="22"/>
          <w:szCs w:val="22"/>
        </w:rPr>
        <w:t>(Smith et al. 2015)</w:t>
      </w:r>
      <w:r w:rsidRPr="00BC2FD0">
        <w:rPr>
          <w:rFonts w:ascii="Arial" w:hAnsi="Arial" w:cs="Arial"/>
          <w:sz w:val="22"/>
          <w:szCs w:val="22"/>
        </w:rPr>
        <w:fldChar w:fldCharType="end"/>
      </w:r>
      <w:r w:rsidR="00CC01AE" w:rsidRPr="00BC2FD0">
        <w:rPr>
          <w:rFonts w:ascii="Arial" w:hAnsi="Arial" w:cs="Arial"/>
          <w:sz w:val="22"/>
          <w:szCs w:val="22"/>
        </w:rPr>
        <w:t>,</w:t>
      </w:r>
      <w:r w:rsidRPr="00BC2FD0">
        <w:rPr>
          <w:rFonts w:ascii="Arial" w:hAnsi="Arial" w:cs="Arial"/>
          <w:sz w:val="22"/>
          <w:szCs w:val="22"/>
        </w:rPr>
        <w:t xml:space="preserve"> and </w:t>
      </w:r>
      <w:r w:rsidR="00CC01AE" w:rsidRPr="00BC2FD0">
        <w:rPr>
          <w:rFonts w:ascii="Arial" w:hAnsi="Arial" w:cs="Arial"/>
          <w:sz w:val="22"/>
          <w:szCs w:val="22"/>
        </w:rPr>
        <w:t>Fixed effect Likelihood tests</w:t>
      </w:r>
      <w:r w:rsidRPr="00BC2FD0">
        <w:rPr>
          <w:rFonts w:ascii="Arial" w:hAnsi="Arial" w:cs="Arial"/>
          <w:sz w:val="22"/>
          <w:szCs w:val="22"/>
        </w:rPr>
        <w:t xml:space="preserve"> </w:t>
      </w:r>
      <w:r w:rsidRPr="00BC2FD0">
        <w:rPr>
          <w:rFonts w:ascii="Arial" w:hAnsi="Arial" w:cs="Arial"/>
          <w:sz w:val="22"/>
          <w:szCs w:val="22"/>
        </w:rPr>
        <w:fldChar w:fldCharType="begin"/>
      </w:r>
      <w:r w:rsidRPr="00BC2FD0">
        <w:rPr>
          <w:rFonts w:ascii="Arial" w:hAnsi="Arial" w:cs="Arial"/>
          <w:sz w:val="22"/>
          <w:szCs w:val="22"/>
        </w:rPr>
        <w:instrText xml:space="preserve"> ADDIN ZOTERO_ITEM CSL_CITATION {"citationID":"nT9NfdhI","properties":{"formattedCitation":"(Kosakovsky Pond and Frost 2005)","plainCitation":"(Kosakovsky Pond and Frost 2005)","noteIndex":0},"citationItems":[{"id":2044,"uris":["http://zotero.org/groups/2444007/items/DWMBMDKS"],"uri":["http://zotero.org/groups/2444007/items/DWMBMDKS"],"itemData":{"id":2044,"type":"article-journal","container-title":"Molecular Biology and Evolution","DOI":"10.1093/molbev/msi105","ISSN":"1537-1719, 0737-4038","issue":"5","language":"en","page":"1208-1222","source":"DOI.org (Crossref)","title":"Not So Different After All: A Comparison of Methods for Detecting Amino Acid Sites Under Selection","title-short":"Not So Different After All","volume":"22","author":[{"family":"Kosakovsky Pond","given":"Sergei L."},{"family":"Frost","given":"Simon D. W."}],"issued":{"date-parts":[["2005",5,1]]}}}],"schema":"https://github.com/citation-style-language/schema/raw/master/csl-citation.json"} </w:instrText>
      </w:r>
      <w:r w:rsidRPr="00BC2FD0">
        <w:rPr>
          <w:rFonts w:ascii="Arial" w:hAnsi="Arial" w:cs="Arial"/>
          <w:sz w:val="22"/>
          <w:szCs w:val="22"/>
        </w:rPr>
        <w:fldChar w:fldCharType="separate"/>
      </w:r>
      <w:r w:rsidRPr="00BC2FD0">
        <w:rPr>
          <w:rFonts w:ascii="Arial" w:hAnsi="Arial" w:cs="Arial"/>
          <w:noProof/>
          <w:sz w:val="22"/>
          <w:szCs w:val="22"/>
        </w:rPr>
        <w:t>(Kosakovsky Pond and Frost 2005)</w:t>
      </w:r>
      <w:r w:rsidRPr="00BC2FD0">
        <w:rPr>
          <w:rFonts w:ascii="Arial" w:hAnsi="Arial" w:cs="Arial"/>
          <w:sz w:val="22"/>
          <w:szCs w:val="22"/>
        </w:rPr>
        <w:fldChar w:fldCharType="end"/>
      </w:r>
      <w:r w:rsidR="00CC01AE" w:rsidRPr="00BC2FD0">
        <w:rPr>
          <w:rFonts w:ascii="Arial" w:hAnsi="Arial" w:cs="Arial"/>
          <w:sz w:val="22"/>
          <w:szCs w:val="22"/>
        </w:rPr>
        <w:t xml:space="preserve"> to detect evidence for evolutionary selection</w:t>
      </w:r>
      <w:r w:rsidR="0063050C" w:rsidRPr="00BC2FD0">
        <w:rPr>
          <w:rFonts w:ascii="Arial" w:hAnsi="Arial" w:cs="Arial"/>
          <w:sz w:val="22"/>
          <w:szCs w:val="22"/>
        </w:rPr>
        <w:t xml:space="preserve"> (materials and methods)</w:t>
      </w:r>
      <w:r w:rsidR="00CC01AE" w:rsidRPr="00BC2FD0">
        <w:rPr>
          <w:rFonts w:ascii="Arial" w:hAnsi="Arial" w:cs="Arial"/>
          <w:sz w:val="22"/>
          <w:szCs w:val="22"/>
        </w:rPr>
        <w:t>. RELAX demonstrated that evolutionary selection intensified (K</w:t>
      </w:r>
      <w:r w:rsidR="009E7448">
        <w:rPr>
          <w:rFonts w:ascii="Arial" w:hAnsi="Arial" w:cs="Arial"/>
          <w:sz w:val="22"/>
          <w:szCs w:val="22"/>
        </w:rPr>
        <w:t xml:space="preserve"> </w:t>
      </w:r>
      <w:r w:rsidR="00CC01AE" w:rsidRPr="00BC2FD0">
        <w:rPr>
          <w:rFonts w:ascii="Arial" w:hAnsi="Arial" w:cs="Arial"/>
          <w:sz w:val="22"/>
          <w:szCs w:val="22"/>
        </w:rPr>
        <w:t>=</w:t>
      </w:r>
      <w:r w:rsidR="009E7448">
        <w:rPr>
          <w:rFonts w:ascii="Arial" w:hAnsi="Arial" w:cs="Arial"/>
          <w:sz w:val="22"/>
          <w:szCs w:val="22"/>
        </w:rPr>
        <w:t xml:space="preserve"> </w:t>
      </w:r>
      <w:r w:rsidR="00CC01AE" w:rsidRPr="00BC2FD0">
        <w:rPr>
          <w:rFonts w:ascii="Arial" w:hAnsi="Arial" w:cs="Arial"/>
          <w:sz w:val="22"/>
          <w:szCs w:val="22"/>
        </w:rPr>
        <w:t xml:space="preserve">6.07; LR = 21.05) within the </w:t>
      </w:r>
      <w:proofErr w:type="spellStart"/>
      <w:r w:rsidR="00CC01AE" w:rsidRPr="009F295D">
        <w:rPr>
          <w:rFonts w:ascii="Arial" w:hAnsi="Arial" w:cs="Arial"/>
          <w:iCs/>
          <w:color w:val="000000" w:themeColor="text1"/>
          <w:sz w:val="22"/>
          <w:szCs w:val="22"/>
        </w:rPr>
        <w:t>Yangochiroptera</w:t>
      </w:r>
      <w:proofErr w:type="spellEnd"/>
      <w:r w:rsidR="00CC01AE" w:rsidRPr="00BC2FD0">
        <w:rPr>
          <w:rFonts w:ascii="Arial" w:hAnsi="Arial" w:cs="Arial"/>
          <w:color w:val="000000" w:themeColor="text1"/>
          <w:sz w:val="22"/>
          <w:szCs w:val="22"/>
        </w:rPr>
        <w:t xml:space="preserve"> compared to the </w:t>
      </w:r>
      <w:proofErr w:type="spellStart"/>
      <w:r w:rsidR="00CC01AE" w:rsidRPr="009F295D">
        <w:rPr>
          <w:rFonts w:ascii="Arial" w:hAnsi="Arial" w:cs="Arial"/>
          <w:iCs/>
          <w:sz w:val="22"/>
          <w:szCs w:val="22"/>
        </w:rPr>
        <w:t>Yinpterochiroptera</w:t>
      </w:r>
      <w:proofErr w:type="spellEnd"/>
      <w:r w:rsidR="00CC01AE" w:rsidRPr="00BC2FD0">
        <w:rPr>
          <w:rFonts w:ascii="Arial" w:hAnsi="Arial" w:cs="Arial"/>
          <w:sz w:val="22"/>
          <w:szCs w:val="22"/>
        </w:rPr>
        <w:t xml:space="preserve">. Furthermore, </w:t>
      </w:r>
      <w:proofErr w:type="spellStart"/>
      <w:r w:rsidR="00CC01AE" w:rsidRPr="00BC2FD0">
        <w:rPr>
          <w:rFonts w:ascii="Arial" w:hAnsi="Arial" w:cs="Arial"/>
          <w:sz w:val="22"/>
          <w:szCs w:val="22"/>
        </w:rPr>
        <w:t>aBSREL</w:t>
      </w:r>
      <w:proofErr w:type="spellEnd"/>
      <w:r w:rsidR="00CC01AE" w:rsidRPr="00BC2FD0">
        <w:rPr>
          <w:rFonts w:ascii="Arial" w:hAnsi="Arial" w:cs="Arial"/>
          <w:sz w:val="22"/>
          <w:szCs w:val="22"/>
        </w:rPr>
        <w:t xml:space="preserve"> recovered evidence for episodic diversifying selection on the branches leading to the </w:t>
      </w:r>
      <w:proofErr w:type="spellStart"/>
      <w:r w:rsidR="00CC01AE" w:rsidRPr="002C277E">
        <w:rPr>
          <w:rFonts w:ascii="Arial" w:hAnsi="Arial" w:cs="Arial"/>
          <w:color w:val="000000" w:themeColor="text1"/>
          <w:sz w:val="22"/>
          <w:szCs w:val="22"/>
        </w:rPr>
        <w:t>Yangochiroptera</w:t>
      </w:r>
      <w:proofErr w:type="spellEnd"/>
      <w:r w:rsidR="00E02CDB" w:rsidRPr="00BC2FD0">
        <w:rPr>
          <w:rFonts w:ascii="Arial" w:hAnsi="Arial" w:cs="Arial"/>
          <w:color w:val="000000" w:themeColor="text1"/>
          <w:sz w:val="22"/>
          <w:szCs w:val="22"/>
        </w:rPr>
        <w:t xml:space="preserve"> (</w:t>
      </w:r>
      <w:r w:rsidR="00E02CDB" w:rsidRPr="003A2605">
        <w:rPr>
          <w:rFonts w:ascii="Arial" w:hAnsi="Arial"/>
          <w:b/>
          <w:color w:val="000000" w:themeColor="text1"/>
          <w:sz w:val="22"/>
        </w:rPr>
        <w:t>Figure 6B</w:t>
      </w:r>
      <w:r w:rsidR="00E02CDB" w:rsidRPr="00BC2FD0">
        <w:rPr>
          <w:rFonts w:ascii="Arial" w:hAnsi="Arial" w:cs="Arial"/>
          <w:color w:val="000000" w:themeColor="text1"/>
          <w:sz w:val="22"/>
          <w:szCs w:val="22"/>
        </w:rPr>
        <w:t>)</w:t>
      </w:r>
      <w:r w:rsidR="00CC01AE" w:rsidRPr="00BC2FD0">
        <w:rPr>
          <w:rFonts w:ascii="Arial" w:hAnsi="Arial" w:cs="Arial"/>
          <w:i/>
          <w:iCs/>
          <w:color w:val="000000" w:themeColor="text1"/>
          <w:sz w:val="22"/>
          <w:szCs w:val="22"/>
        </w:rPr>
        <w:t>.</w:t>
      </w:r>
      <w:r w:rsidR="00CC01AE" w:rsidRPr="00BC2FD0">
        <w:rPr>
          <w:rFonts w:ascii="Arial" w:hAnsi="Arial" w:cs="Arial"/>
          <w:color w:val="000000" w:themeColor="text1"/>
          <w:sz w:val="22"/>
          <w:szCs w:val="22"/>
        </w:rPr>
        <w:t xml:space="preserve"> Finally, FEL identified 7 sites under diversifying selection</w:t>
      </w:r>
      <w:r w:rsidR="0063050C" w:rsidRPr="00BC2FD0">
        <w:rPr>
          <w:rFonts w:ascii="Arial" w:hAnsi="Arial" w:cs="Arial"/>
          <w:color w:val="000000" w:themeColor="text1"/>
          <w:sz w:val="22"/>
          <w:szCs w:val="22"/>
        </w:rPr>
        <w:t xml:space="preserve"> within the </w:t>
      </w:r>
      <w:proofErr w:type="spellStart"/>
      <w:r w:rsidR="0063050C" w:rsidRPr="009F295D">
        <w:rPr>
          <w:rFonts w:ascii="Arial" w:hAnsi="Arial" w:cs="Arial"/>
          <w:iCs/>
          <w:color w:val="000000" w:themeColor="text1"/>
          <w:sz w:val="22"/>
          <w:szCs w:val="22"/>
        </w:rPr>
        <w:t>Yangochiroptera</w:t>
      </w:r>
      <w:proofErr w:type="spellEnd"/>
      <w:r w:rsidR="00CC01AE" w:rsidRPr="00BC2FD0">
        <w:rPr>
          <w:rFonts w:ascii="Arial" w:hAnsi="Arial" w:cs="Arial"/>
          <w:color w:val="000000" w:themeColor="text1"/>
          <w:sz w:val="22"/>
          <w:szCs w:val="22"/>
        </w:rPr>
        <w:t xml:space="preserve">. </w:t>
      </w:r>
    </w:p>
    <w:p w14:paraId="1D2D8A94" w14:textId="36D071D2" w:rsidR="00FF3028" w:rsidRPr="00BC2FD0" w:rsidRDefault="0000453B" w:rsidP="00E55588">
      <w:pPr>
        <w:adjustRightInd w:val="0"/>
        <w:snapToGrid w:val="0"/>
        <w:spacing w:line="480" w:lineRule="auto"/>
        <w:jc w:val="both"/>
        <w:rPr>
          <w:rFonts w:ascii="Arial" w:hAnsi="Arial" w:cs="Arial"/>
          <w:color w:val="000000" w:themeColor="text1"/>
          <w:sz w:val="22"/>
          <w:szCs w:val="22"/>
        </w:rPr>
      </w:pPr>
      <w:r w:rsidRPr="00BC2FD0">
        <w:rPr>
          <w:rFonts w:ascii="Arial" w:hAnsi="Arial" w:cs="Arial"/>
          <w:color w:val="000000" w:themeColor="text1"/>
          <w:sz w:val="22"/>
          <w:szCs w:val="22"/>
        </w:rPr>
        <w:t xml:space="preserve">We mapped a subset of these residues as well as residues previously identified to be under diversifying selection </w:t>
      </w:r>
      <w:r w:rsidRPr="00BC2FD0">
        <w:rPr>
          <w:rFonts w:ascii="Arial" w:hAnsi="Arial" w:cs="Arial"/>
          <w:color w:val="000000" w:themeColor="text1"/>
          <w:sz w:val="22"/>
          <w:szCs w:val="22"/>
        </w:rPr>
        <w:fldChar w:fldCharType="begin"/>
      </w:r>
      <w:r w:rsidRPr="00BC2FD0">
        <w:rPr>
          <w:rFonts w:ascii="Arial" w:hAnsi="Arial" w:cs="Arial"/>
          <w:color w:val="000000" w:themeColor="text1"/>
          <w:sz w:val="22"/>
          <w:szCs w:val="22"/>
        </w:rPr>
        <w:instrText xml:space="preserve"> ADDIN ZOTERO_ITEM CSL_CITATION {"citationID":"G3g6w96b","properties":{"formattedCitation":"(Escalera-Zamudio et al. 2015)","plainCitation":"(Escalera-Zamudio et al. 2015)","noteIndex":0},"citationItems":[{"id":1903,"uris":["http://zotero.org/groups/2444007/items/5LWV5I4P"],"uri":["http://zotero.org/groups/2444007/items/5LWV5I4P"],"itemData":{"id":1903,"type":"article-journal","container-title":"Molecular Ecology","DOI":"10.1111/mec.13431","ISSN":"09621083","issue":"23","journalAbbreviation":"Mol Ecol","language":"en","page":"5899-5909","source":"DOI.org (Crossref)","title":"The evolution of bat nucleic acid-sensing Toll-like receptors","volume":"24","author":[{"family":"Escalera-Zamudio","given":"Marina"},{"family":"Zepeda-Mendoza","given":"M. Lisandra"},{"family":"Loza-Rubio","given":"Elizabeth"},{"family":"Rojas-Anaya","given":"Edith"},{"family":"Méndez-Ojeda","given":"Maria L."},{"family":"Arias","given":"Carlos F."},{"family":"Greenwood","given":"Alex D."}],"issued":{"date-parts":[["2015",12]]}}}],"schema":"https://github.com/citation-style-language/schema/raw/master/csl-citation.json"} </w:instrText>
      </w:r>
      <w:r w:rsidRPr="00BC2FD0">
        <w:rPr>
          <w:rFonts w:ascii="Arial" w:hAnsi="Arial" w:cs="Arial"/>
          <w:color w:val="000000" w:themeColor="text1"/>
          <w:sz w:val="22"/>
          <w:szCs w:val="22"/>
        </w:rPr>
        <w:fldChar w:fldCharType="separate"/>
      </w:r>
      <w:r w:rsidRPr="00BC2FD0">
        <w:rPr>
          <w:rFonts w:ascii="Arial" w:hAnsi="Arial" w:cs="Arial"/>
          <w:noProof/>
          <w:color w:val="000000" w:themeColor="text1"/>
          <w:sz w:val="22"/>
          <w:szCs w:val="22"/>
        </w:rPr>
        <w:t>(Escalera-Zamudio et al. 2015)</w:t>
      </w:r>
      <w:r w:rsidRPr="00BC2FD0">
        <w:rPr>
          <w:rFonts w:ascii="Arial" w:hAnsi="Arial" w:cs="Arial"/>
          <w:color w:val="000000" w:themeColor="text1"/>
          <w:sz w:val="22"/>
          <w:szCs w:val="22"/>
        </w:rPr>
        <w:fldChar w:fldCharType="end"/>
      </w:r>
      <w:r w:rsidRPr="00BC2FD0">
        <w:rPr>
          <w:rFonts w:ascii="Arial" w:hAnsi="Arial" w:cs="Arial"/>
          <w:color w:val="000000" w:themeColor="text1"/>
          <w:sz w:val="22"/>
          <w:szCs w:val="22"/>
        </w:rPr>
        <w:t xml:space="preserve">, and sites shown to be functionally important for target recognition </w:t>
      </w:r>
      <w:r w:rsidRPr="00BC2FD0">
        <w:rPr>
          <w:rFonts w:ascii="Arial" w:hAnsi="Arial" w:cs="Arial"/>
          <w:color w:val="000000" w:themeColor="text1"/>
          <w:sz w:val="22"/>
          <w:szCs w:val="22"/>
        </w:rPr>
        <w:fldChar w:fldCharType="begin"/>
      </w:r>
      <w:r w:rsidRPr="00BC2FD0">
        <w:rPr>
          <w:rFonts w:ascii="Arial" w:hAnsi="Arial" w:cs="Arial"/>
          <w:color w:val="000000" w:themeColor="text1"/>
          <w:sz w:val="22"/>
          <w:szCs w:val="22"/>
        </w:rPr>
        <w:instrText xml:space="preserve"> ADDIN ZOTERO_ITEM CSL_CITATION {"citationID":"mel2t7sj","properties":{"formattedCitation":"(Ohto et al. 2015)","plainCitation":"(Ohto et al. 2015)","noteIndex":0},"citationItems":[{"id":1940,"uris":["http://zotero.org/groups/2444007/items/TYJEHFCD"],"uri":["http://zotero.org/groups/2444007/items/TYJEHFCD"],"itemData":{"id":1940,"type":"article-journal","container-title":"Nature","DOI":"10.1038/nature14138","ISSN":"0028-0836, 1476-4687","issue":"7549","journalAbbreviation":"Nature","language":"en","page":"702-705","source":"DOI.org (Crossref)","title":"Structural basis of CpG and inhibitory DNA recognition by Toll-like receptor 9","volume":"520","author":[{"family":"Ohto","given":"Umeharu"},{"family":"Shibata","given":"Takuma"},{"family":"Tanji","given":"Hiromi"},{"family":"Ishida","given":"Hanako"},{"family":"Krayukhina","given":"Elena"},{"family":"Uchiyama","given":"Susumu"},{"family":"Miyake","given":"Kensuke"},{"family":"Shimizu","given":"Toshiyuki"}],"issued":{"date-parts":[["2015",4]]}}}],"schema":"https://github.com/citation-style-language/schema/raw/master/csl-citation.json"} </w:instrText>
      </w:r>
      <w:r w:rsidRPr="00BC2FD0">
        <w:rPr>
          <w:rFonts w:ascii="Arial" w:hAnsi="Arial" w:cs="Arial"/>
          <w:color w:val="000000" w:themeColor="text1"/>
          <w:sz w:val="22"/>
          <w:szCs w:val="22"/>
        </w:rPr>
        <w:fldChar w:fldCharType="separate"/>
      </w:r>
      <w:r w:rsidRPr="00BC2FD0">
        <w:rPr>
          <w:rFonts w:ascii="Arial" w:hAnsi="Arial" w:cs="Arial"/>
          <w:noProof/>
          <w:color w:val="000000" w:themeColor="text1"/>
          <w:sz w:val="22"/>
          <w:szCs w:val="22"/>
        </w:rPr>
        <w:t>(Ohto et al. 2015)</w:t>
      </w:r>
      <w:r w:rsidRPr="00BC2FD0">
        <w:rPr>
          <w:rFonts w:ascii="Arial" w:hAnsi="Arial" w:cs="Arial"/>
          <w:color w:val="000000" w:themeColor="text1"/>
          <w:sz w:val="22"/>
          <w:szCs w:val="22"/>
        </w:rPr>
        <w:fldChar w:fldCharType="end"/>
      </w:r>
      <w:r w:rsidR="00371169" w:rsidRPr="00BC2FD0">
        <w:rPr>
          <w:rFonts w:ascii="Arial" w:hAnsi="Arial" w:cs="Arial"/>
          <w:color w:val="000000" w:themeColor="text1"/>
          <w:sz w:val="22"/>
          <w:szCs w:val="22"/>
        </w:rPr>
        <w:t xml:space="preserve"> onto the structure of TLR9 bound to target DNA (</w:t>
      </w:r>
      <w:r w:rsidR="00371169" w:rsidRPr="003A2605">
        <w:rPr>
          <w:rFonts w:ascii="Arial" w:hAnsi="Arial"/>
          <w:b/>
          <w:color w:val="000000" w:themeColor="text1"/>
          <w:sz w:val="22"/>
        </w:rPr>
        <w:t xml:space="preserve">Figure </w:t>
      </w:r>
      <w:r w:rsidR="00371169" w:rsidRPr="003A2605">
        <w:rPr>
          <w:rFonts w:ascii="Arial" w:hAnsi="Arial"/>
          <w:b/>
          <w:color w:val="000000" w:themeColor="text1"/>
          <w:sz w:val="22"/>
        </w:rPr>
        <w:lastRenderedPageBreak/>
        <w:t>6A</w:t>
      </w:r>
      <w:r w:rsidR="00371169" w:rsidRPr="00BC2FD0">
        <w:rPr>
          <w:rFonts w:ascii="Arial" w:hAnsi="Arial" w:cs="Arial"/>
          <w:color w:val="000000" w:themeColor="text1"/>
          <w:sz w:val="22"/>
          <w:szCs w:val="22"/>
        </w:rPr>
        <w:t>)</w:t>
      </w:r>
      <w:r w:rsidRPr="00BC2FD0">
        <w:rPr>
          <w:rFonts w:ascii="Arial" w:hAnsi="Arial" w:cs="Arial"/>
          <w:color w:val="000000" w:themeColor="text1"/>
          <w:sz w:val="22"/>
          <w:szCs w:val="22"/>
        </w:rPr>
        <w:t>.</w:t>
      </w:r>
      <w:r w:rsidR="00371169" w:rsidRPr="00BC2FD0">
        <w:rPr>
          <w:rFonts w:ascii="Arial" w:hAnsi="Arial" w:cs="Arial"/>
          <w:color w:val="000000" w:themeColor="text1"/>
          <w:sz w:val="22"/>
          <w:szCs w:val="22"/>
        </w:rPr>
        <w:t xml:space="preserve"> Many of the sites are highly variable when compared to the mammalian consensus (</w:t>
      </w:r>
      <w:r w:rsidR="00371169" w:rsidRPr="003A2605">
        <w:rPr>
          <w:rFonts w:ascii="Arial" w:hAnsi="Arial"/>
          <w:b/>
          <w:color w:val="000000" w:themeColor="text1"/>
          <w:sz w:val="22"/>
        </w:rPr>
        <w:t>Figure 6</w:t>
      </w:r>
      <w:r w:rsidR="009F0965" w:rsidRPr="003A2605">
        <w:rPr>
          <w:rFonts w:ascii="Arial" w:hAnsi="Arial"/>
          <w:b/>
          <w:color w:val="000000" w:themeColor="text1"/>
          <w:sz w:val="22"/>
        </w:rPr>
        <w:t>B</w:t>
      </w:r>
      <w:r w:rsidR="00371169" w:rsidRPr="00BC2FD0">
        <w:rPr>
          <w:rFonts w:ascii="Arial" w:hAnsi="Arial" w:cs="Arial"/>
          <w:color w:val="000000" w:themeColor="text1"/>
          <w:sz w:val="22"/>
          <w:szCs w:val="22"/>
        </w:rPr>
        <w:t xml:space="preserve">). Notably, there are apparent differences between the TLR9 sequence of </w:t>
      </w:r>
      <w:proofErr w:type="spellStart"/>
      <w:r w:rsidR="00371169" w:rsidRPr="009F295D">
        <w:rPr>
          <w:rFonts w:ascii="Arial" w:hAnsi="Arial" w:cs="Arial"/>
          <w:iCs/>
          <w:color w:val="000000" w:themeColor="text1"/>
          <w:sz w:val="22"/>
          <w:szCs w:val="22"/>
        </w:rPr>
        <w:t>Yangochiroptera</w:t>
      </w:r>
      <w:proofErr w:type="spellEnd"/>
      <w:r w:rsidR="00371169" w:rsidRPr="00BC2FD0">
        <w:rPr>
          <w:rFonts w:ascii="Arial" w:hAnsi="Arial" w:cs="Arial"/>
          <w:color w:val="000000" w:themeColor="text1"/>
          <w:sz w:val="22"/>
          <w:szCs w:val="22"/>
        </w:rPr>
        <w:t xml:space="preserve"> and </w:t>
      </w:r>
      <w:proofErr w:type="spellStart"/>
      <w:r w:rsidR="00371169" w:rsidRPr="009F295D">
        <w:rPr>
          <w:rFonts w:ascii="Arial" w:hAnsi="Arial" w:cs="Arial"/>
          <w:iCs/>
          <w:sz w:val="22"/>
          <w:szCs w:val="22"/>
        </w:rPr>
        <w:t>Yinpterochiroptera</w:t>
      </w:r>
      <w:proofErr w:type="spellEnd"/>
      <w:r w:rsidR="00371169" w:rsidRPr="00BC2FD0">
        <w:rPr>
          <w:rFonts w:ascii="Arial" w:hAnsi="Arial" w:cs="Arial"/>
          <w:sz w:val="22"/>
          <w:szCs w:val="22"/>
        </w:rPr>
        <w:t xml:space="preserve">, specifically within the DNA recognition motif. </w:t>
      </w:r>
      <w:r w:rsidR="00371169" w:rsidRPr="00BC2FD0">
        <w:rPr>
          <w:rFonts w:ascii="Arial" w:hAnsi="Arial" w:cs="Arial"/>
          <w:i/>
          <w:iCs/>
          <w:sz w:val="22"/>
          <w:szCs w:val="22"/>
        </w:rPr>
        <w:t>In silico</w:t>
      </w:r>
      <w:r w:rsidR="00371169" w:rsidRPr="00BC2FD0">
        <w:rPr>
          <w:rFonts w:ascii="Arial" w:hAnsi="Arial" w:cs="Arial"/>
          <w:sz w:val="22"/>
          <w:szCs w:val="22"/>
        </w:rPr>
        <w:t xml:space="preserve"> mutation analysis suggests that these </w:t>
      </w:r>
      <w:proofErr w:type="spellStart"/>
      <w:r w:rsidR="00371169" w:rsidRPr="009F295D">
        <w:rPr>
          <w:rFonts w:ascii="Arial" w:hAnsi="Arial" w:cs="Arial"/>
          <w:iCs/>
          <w:color w:val="000000" w:themeColor="text1"/>
          <w:sz w:val="22"/>
          <w:szCs w:val="22"/>
        </w:rPr>
        <w:t>Yangochiroptera</w:t>
      </w:r>
      <w:proofErr w:type="spellEnd"/>
      <w:r w:rsidR="00371169" w:rsidRPr="00BC2FD0">
        <w:rPr>
          <w:rFonts w:ascii="Arial" w:hAnsi="Arial" w:cs="Arial"/>
          <w:color w:val="000000" w:themeColor="text1"/>
          <w:sz w:val="22"/>
          <w:szCs w:val="22"/>
        </w:rPr>
        <w:t xml:space="preserve"> specific changes would alter how TLR9 recognizes its target DNA. </w:t>
      </w:r>
      <w:r w:rsidR="00993207" w:rsidRPr="00BC2FD0">
        <w:rPr>
          <w:rFonts w:ascii="Arial" w:hAnsi="Arial" w:cs="Arial"/>
          <w:color w:val="000000" w:themeColor="text1"/>
          <w:sz w:val="22"/>
          <w:szCs w:val="22"/>
        </w:rPr>
        <w:t xml:space="preserve">Overall, these mutations lead to a reduction in the positive surface charge of TLR9. Within the </w:t>
      </w:r>
      <w:proofErr w:type="spellStart"/>
      <w:r w:rsidR="00993207" w:rsidRPr="009F295D">
        <w:rPr>
          <w:rFonts w:ascii="Arial" w:hAnsi="Arial" w:cs="Arial"/>
          <w:iCs/>
          <w:color w:val="000000" w:themeColor="text1"/>
          <w:sz w:val="22"/>
          <w:szCs w:val="22"/>
        </w:rPr>
        <w:t>Yangochiroptera</w:t>
      </w:r>
      <w:proofErr w:type="spellEnd"/>
      <w:r w:rsidR="00993207" w:rsidRPr="00BC2FD0">
        <w:rPr>
          <w:rFonts w:ascii="Arial" w:hAnsi="Arial" w:cs="Arial"/>
          <w:i/>
          <w:iCs/>
          <w:color w:val="000000" w:themeColor="text1"/>
          <w:sz w:val="22"/>
          <w:szCs w:val="22"/>
        </w:rPr>
        <w:t>,</w:t>
      </w:r>
      <w:r w:rsidR="00993207" w:rsidRPr="00BC2FD0">
        <w:rPr>
          <w:rFonts w:ascii="Arial" w:hAnsi="Arial" w:cs="Arial"/>
          <w:color w:val="000000" w:themeColor="text1"/>
          <w:sz w:val="22"/>
          <w:szCs w:val="22"/>
        </w:rPr>
        <w:t xml:space="preserve"> K51T leads to the loss of an ionic interaction with the phosphate backbone. The </w:t>
      </w:r>
      <w:proofErr w:type="spellStart"/>
      <w:r w:rsidR="00993207" w:rsidRPr="00BC2FD0">
        <w:rPr>
          <w:rFonts w:ascii="Arial" w:hAnsi="Arial" w:cs="Arial"/>
          <w:color w:val="000000" w:themeColor="text1"/>
          <w:sz w:val="22"/>
          <w:szCs w:val="22"/>
        </w:rPr>
        <w:t>Arg</w:t>
      </w:r>
      <w:proofErr w:type="spellEnd"/>
      <w:r w:rsidR="00993207" w:rsidRPr="00BC2FD0">
        <w:rPr>
          <w:rFonts w:ascii="Arial" w:hAnsi="Arial" w:cs="Arial"/>
          <w:color w:val="000000" w:themeColor="text1"/>
          <w:sz w:val="22"/>
          <w:szCs w:val="22"/>
        </w:rPr>
        <w:t xml:space="preserve"> at position 76 is much larger than the canonical His at this position, which will presumably impact the interaction with the DNA. While the P105 residue </w:t>
      </w:r>
      <w:proofErr w:type="spellStart"/>
      <w:r w:rsidR="00993207" w:rsidRPr="00BC2FD0">
        <w:rPr>
          <w:rFonts w:ascii="Arial" w:hAnsi="Arial" w:cs="Arial"/>
          <w:color w:val="000000" w:themeColor="text1"/>
          <w:sz w:val="22"/>
          <w:szCs w:val="22"/>
        </w:rPr>
        <w:t>Vanderwaals</w:t>
      </w:r>
      <w:proofErr w:type="spellEnd"/>
      <w:r w:rsidR="00993207" w:rsidRPr="00BC2FD0">
        <w:rPr>
          <w:rFonts w:ascii="Arial" w:hAnsi="Arial" w:cs="Arial"/>
          <w:color w:val="000000" w:themeColor="text1"/>
          <w:sz w:val="22"/>
          <w:szCs w:val="22"/>
        </w:rPr>
        <w:t xml:space="preserve"> bonds with the C6 and T9 residues in the crystalized DNA, the I105 is too bulky to occupy the same conformation as the proline and will likely lead to a loss of the observed bend in the protein at this position. K181 is involved in ionic interactions with the DNA backbone. Q181 has no charge and is too short to interact with the DNA sidechain. E181 will likely charge repel the DNA backbone. Finally, K292 </w:t>
      </w:r>
      <w:r w:rsidR="00993207" w:rsidRPr="00BC2FD0">
        <w:rPr>
          <w:rFonts w:ascii="Arial" w:hAnsi="Arial" w:cs="Arial"/>
          <w:color w:val="000000" w:themeColor="text1"/>
          <w:sz w:val="22"/>
          <w:szCs w:val="22"/>
        </w:rPr>
        <w:t>interact</w:t>
      </w:r>
      <w:r w:rsidR="0085445E">
        <w:rPr>
          <w:rFonts w:ascii="Arial" w:hAnsi="Arial" w:cs="Arial"/>
          <w:color w:val="000000" w:themeColor="text1"/>
          <w:sz w:val="22"/>
          <w:szCs w:val="22"/>
        </w:rPr>
        <w:t>s</w:t>
      </w:r>
      <w:r w:rsidR="00993207" w:rsidRPr="00BC2FD0">
        <w:rPr>
          <w:rFonts w:ascii="Arial" w:hAnsi="Arial" w:cs="Arial"/>
          <w:color w:val="000000" w:themeColor="text1"/>
          <w:sz w:val="22"/>
          <w:szCs w:val="22"/>
        </w:rPr>
        <w:t xml:space="preserve"> with the DNA backbone, but this interaction in absent in </w:t>
      </w:r>
      <w:proofErr w:type="spellStart"/>
      <w:r w:rsidR="00993207" w:rsidRPr="009F295D">
        <w:rPr>
          <w:rFonts w:ascii="Arial" w:hAnsi="Arial" w:cs="Arial"/>
          <w:iCs/>
          <w:color w:val="000000" w:themeColor="text1"/>
          <w:sz w:val="22"/>
          <w:szCs w:val="22"/>
        </w:rPr>
        <w:t>Yangochiroptera</w:t>
      </w:r>
      <w:proofErr w:type="spellEnd"/>
      <w:r w:rsidR="00993207" w:rsidRPr="00BC2FD0">
        <w:rPr>
          <w:rFonts w:ascii="Arial" w:hAnsi="Arial" w:cs="Arial"/>
          <w:i/>
          <w:iCs/>
          <w:color w:val="000000" w:themeColor="text1"/>
          <w:sz w:val="22"/>
          <w:szCs w:val="22"/>
        </w:rPr>
        <w:t xml:space="preserve"> </w:t>
      </w:r>
      <w:r w:rsidR="00993207" w:rsidRPr="00BC2FD0">
        <w:rPr>
          <w:rFonts w:ascii="Arial" w:hAnsi="Arial" w:cs="Arial"/>
          <w:color w:val="000000" w:themeColor="text1"/>
          <w:sz w:val="22"/>
          <w:szCs w:val="22"/>
        </w:rPr>
        <w:t xml:space="preserve">TLR9 due to the Ser residue at this position. Overall, </w:t>
      </w:r>
      <w:r w:rsidR="003374A3" w:rsidRPr="00BC2FD0">
        <w:rPr>
          <w:rFonts w:ascii="Arial" w:hAnsi="Arial" w:cs="Arial"/>
          <w:color w:val="000000" w:themeColor="text1"/>
          <w:sz w:val="22"/>
          <w:szCs w:val="22"/>
        </w:rPr>
        <w:t xml:space="preserve">the </w:t>
      </w:r>
      <w:proofErr w:type="spellStart"/>
      <w:r w:rsidR="00993207" w:rsidRPr="009F295D">
        <w:rPr>
          <w:rFonts w:ascii="Arial" w:hAnsi="Arial" w:cs="Arial"/>
          <w:iCs/>
          <w:color w:val="000000" w:themeColor="text1"/>
          <w:sz w:val="22"/>
          <w:szCs w:val="22"/>
        </w:rPr>
        <w:t>Yangochiroptera</w:t>
      </w:r>
      <w:proofErr w:type="spellEnd"/>
      <w:r w:rsidR="00993207" w:rsidRPr="00BC2FD0">
        <w:rPr>
          <w:rFonts w:ascii="Arial" w:hAnsi="Arial" w:cs="Arial"/>
          <w:color w:val="000000" w:themeColor="text1"/>
          <w:sz w:val="22"/>
          <w:szCs w:val="22"/>
        </w:rPr>
        <w:t xml:space="preserve"> TLR9 </w:t>
      </w:r>
      <w:r w:rsidR="003374A3" w:rsidRPr="00BC2FD0">
        <w:rPr>
          <w:rFonts w:ascii="Arial" w:hAnsi="Arial" w:cs="Arial"/>
          <w:color w:val="000000" w:themeColor="text1"/>
          <w:sz w:val="22"/>
          <w:szCs w:val="22"/>
        </w:rPr>
        <w:t xml:space="preserve">DNA binding domain is predicted to be functionally different from the </w:t>
      </w:r>
      <w:proofErr w:type="spellStart"/>
      <w:r w:rsidR="003374A3" w:rsidRPr="009F295D">
        <w:rPr>
          <w:rFonts w:ascii="Arial" w:hAnsi="Arial" w:cs="Arial"/>
          <w:iCs/>
          <w:sz w:val="22"/>
          <w:szCs w:val="22"/>
        </w:rPr>
        <w:t>Yinpterochiroptera</w:t>
      </w:r>
      <w:proofErr w:type="spellEnd"/>
      <w:r w:rsidR="003374A3" w:rsidRPr="00BC2FD0">
        <w:rPr>
          <w:rFonts w:ascii="Arial" w:hAnsi="Arial" w:cs="Arial"/>
          <w:i/>
          <w:iCs/>
          <w:sz w:val="22"/>
          <w:szCs w:val="22"/>
        </w:rPr>
        <w:t xml:space="preserve"> </w:t>
      </w:r>
      <w:r w:rsidR="003374A3" w:rsidRPr="00BC2FD0">
        <w:rPr>
          <w:rFonts w:ascii="Arial" w:hAnsi="Arial" w:cs="Arial"/>
          <w:sz w:val="22"/>
          <w:szCs w:val="22"/>
        </w:rPr>
        <w:t>and</w:t>
      </w:r>
      <w:r w:rsidR="003374A3" w:rsidRPr="00BC2FD0">
        <w:rPr>
          <w:rFonts w:ascii="Arial" w:hAnsi="Arial" w:cs="Arial"/>
          <w:color w:val="000000" w:themeColor="text1"/>
          <w:sz w:val="22"/>
          <w:szCs w:val="22"/>
        </w:rPr>
        <w:t xml:space="preserve"> the other mammalian TLR9 molecules.</w:t>
      </w:r>
      <w:r w:rsidR="00993207" w:rsidRPr="00BC2FD0">
        <w:rPr>
          <w:rFonts w:ascii="Arial" w:hAnsi="Arial" w:cs="Arial"/>
          <w:color w:val="000000" w:themeColor="text1"/>
          <w:sz w:val="22"/>
          <w:szCs w:val="22"/>
        </w:rPr>
        <w:t xml:space="preserve"> </w:t>
      </w:r>
    </w:p>
    <w:p w14:paraId="7241FA4E" w14:textId="75AB5BC1" w:rsidR="00F03B5E" w:rsidRPr="00BC2FD0" w:rsidRDefault="0000453B" w:rsidP="00E55588">
      <w:pPr>
        <w:adjustRightInd w:val="0"/>
        <w:snapToGrid w:val="0"/>
        <w:spacing w:line="480" w:lineRule="auto"/>
        <w:jc w:val="both"/>
        <w:rPr>
          <w:rFonts w:ascii="Arial" w:hAnsi="Arial" w:cs="Arial"/>
          <w:color w:val="000000" w:themeColor="text1"/>
          <w:sz w:val="22"/>
          <w:szCs w:val="22"/>
          <w:u w:val="single"/>
        </w:rPr>
      </w:pPr>
      <w:r w:rsidRPr="00BC2FD0">
        <w:rPr>
          <w:rFonts w:ascii="Arial" w:hAnsi="Arial" w:cs="Arial"/>
          <w:color w:val="000000" w:themeColor="text1"/>
          <w:sz w:val="22"/>
          <w:szCs w:val="22"/>
          <w:u w:val="single"/>
        </w:rPr>
        <w:t>C</w:t>
      </w:r>
      <w:r w:rsidR="00D37FD3" w:rsidRPr="00BC2FD0">
        <w:rPr>
          <w:rFonts w:ascii="Arial" w:hAnsi="Arial" w:cs="Arial"/>
          <w:color w:val="000000" w:themeColor="text1"/>
          <w:sz w:val="22"/>
          <w:szCs w:val="22"/>
          <w:u w:val="single"/>
        </w:rPr>
        <w:t>7</w:t>
      </w:r>
      <w:r w:rsidRPr="00BC2FD0">
        <w:rPr>
          <w:rFonts w:ascii="Arial" w:hAnsi="Arial" w:cs="Arial"/>
          <w:color w:val="000000" w:themeColor="text1"/>
          <w:sz w:val="22"/>
          <w:szCs w:val="22"/>
          <w:u w:val="single"/>
        </w:rPr>
        <w:t>.</w:t>
      </w:r>
      <w:r w:rsidRPr="00BC2FD0">
        <w:rPr>
          <w:rFonts w:ascii="Arial" w:hAnsi="Arial" w:cs="Arial"/>
          <w:color w:val="000000" w:themeColor="text1"/>
          <w:sz w:val="22"/>
          <w:szCs w:val="22"/>
          <w:u w:val="single"/>
        </w:rPr>
        <w:tab/>
      </w:r>
      <w:r w:rsidR="00D37FD3" w:rsidRPr="00BC2FD0">
        <w:rPr>
          <w:rFonts w:ascii="Arial" w:hAnsi="Arial" w:cs="Arial"/>
          <w:color w:val="000000" w:themeColor="text1"/>
          <w:sz w:val="22"/>
          <w:szCs w:val="22"/>
          <w:u w:val="single"/>
        </w:rPr>
        <w:t xml:space="preserve">CpG depletion points </w:t>
      </w:r>
      <w:r w:rsidR="00D37FD3" w:rsidRPr="00BC2FD0">
        <w:rPr>
          <w:rFonts w:ascii="Arial" w:hAnsi="Arial" w:cs="Arial"/>
          <w:color w:val="000000" w:themeColor="text1"/>
          <w:sz w:val="22"/>
          <w:szCs w:val="22"/>
          <w:u w:val="single"/>
        </w:rPr>
        <w:t>toward</w:t>
      </w:r>
      <w:r w:rsidR="00D37FD3" w:rsidRPr="00BC2FD0">
        <w:rPr>
          <w:rFonts w:ascii="Arial" w:hAnsi="Arial" w:cs="Arial"/>
          <w:color w:val="000000" w:themeColor="text1"/>
          <w:sz w:val="22"/>
          <w:szCs w:val="22"/>
          <w:u w:val="single"/>
        </w:rPr>
        <w:t xml:space="preserve"> a </w:t>
      </w:r>
      <w:r w:rsidRPr="00BC2FD0">
        <w:rPr>
          <w:rFonts w:ascii="Arial" w:hAnsi="Arial" w:cs="Arial"/>
          <w:color w:val="000000" w:themeColor="text1"/>
          <w:sz w:val="22"/>
          <w:szCs w:val="22"/>
          <w:u w:val="single"/>
        </w:rPr>
        <w:t>TLR9 signature</w:t>
      </w:r>
    </w:p>
    <w:p w14:paraId="682C7C8B" w14:textId="5FA0226C" w:rsidR="00F03B5E" w:rsidRPr="00BC2FD0" w:rsidRDefault="0000453B" w:rsidP="00E55588">
      <w:pPr>
        <w:adjustRightInd w:val="0"/>
        <w:snapToGrid w:val="0"/>
        <w:spacing w:line="480" w:lineRule="auto"/>
        <w:jc w:val="both"/>
        <w:rPr>
          <w:rFonts w:ascii="Arial" w:hAnsi="Arial" w:cs="Arial"/>
          <w:color w:val="000000" w:themeColor="text1"/>
          <w:sz w:val="22"/>
          <w:szCs w:val="22"/>
        </w:rPr>
      </w:pPr>
      <w:r w:rsidRPr="00BC2FD0">
        <w:rPr>
          <w:rFonts w:ascii="Arial" w:hAnsi="Arial" w:cs="Arial"/>
          <w:color w:val="000000" w:themeColor="text1"/>
          <w:sz w:val="22"/>
          <w:szCs w:val="22"/>
        </w:rPr>
        <w:t xml:space="preserve">Our data demonstrate that </w:t>
      </w:r>
      <w:r w:rsidR="00A37B9B" w:rsidRPr="00BC2FD0">
        <w:rPr>
          <w:rFonts w:ascii="Arial" w:hAnsi="Arial" w:cs="Arial"/>
          <w:color w:val="000000" w:themeColor="text1"/>
          <w:sz w:val="22"/>
          <w:szCs w:val="22"/>
        </w:rPr>
        <w:t xml:space="preserve">the </w:t>
      </w:r>
      <w:proofErr w:type="spellStart"/>
      <w:r w:rsidRPr="009F295D">
        <w:rPr>
          <w:rFonts w:ascii="Arial" w:hAnsi="Arial" w:cs="Arial"/>
          <w:iCs/>
          <w:color w:val="000000" w:themeColor="text1"/>
          <w:sz w:val="22"/>
          <w:szCs w:val="22"/>
          <w:u w:val="single"/>
        </w:rPr>
        <w:t>Yangochiroptera</w:t>
      </w:r>
      <w:proofErr w:type="spellEnd"/>
      <w:r w:rsidRPr="00BC2FD0">
        <w:rPr>
          <w:rFonts w:ascii="Arial" w:hAnsi="Arial" w:cs="Arial"/>
          <w:color w:val="000000" w:themeColor="text1"/>
          <w:sz w:val="22"/>
          <w:szCs w:val="22"/>
        </w:rPr>
        <w:t xml:space="preserve"> TLR9 </w:t>
      </w:r>
      <w:r w:rsidR="009F0965" w:rsidRPr="00BC2FD0">
        <w:rPr>
          <w:rFonts w:ascii="Arial" w:hAnsi="Arial" w:cs="Arial"/>
          <w:color w:val="000000" w:themeColor="text1"/>
          <w:sz w:val="22"/>
          <w:szCs w:val="22"/>
        </w:rPr>
        <w:t xml:space="preserve">protein </w:t>
      </w:r>
      <w:r w:rsidRPr="00BC2FD0">
        <w:rPr>
          <w:rFonts w:ascii="Arial" w:hAnsi="Arial" w:cs="Arial"/>
          <w:color w:val="000000" w:themeColor="text1"/>
          <w:sz w:val="22"/>
          <w:szCs w:val="22"/>
        </w:rPr>
        <w:t xml:space="preserve">is under selective pressure, and papillomaviruses that infect these hosts have a decreased CpG content. We hypothesized that </w:t>
      </w:r>
      <w:r w:rsidR="006A7F13" w:rsidRPr="00BC2FD0">
        <w:rPr>
          <w:rFonts w:ascii="Arial" w:hAnsi="Arial" w:cs="Arial"/>
          <w:color w:val="000000" w:themeColor="text1"/>
          <w:sz w:val="22"/>
          <w:szCs w:val="22"/>
        </w:rPr>
        <w:t xml:space="preserve">DNA recognition by TLR9 would lead to a decrease in CpG in the context of a TLR9 specific PAMP. </w:t>
      </w:r>
      <w:r w:rsidR="009F0965" w:rsidRPr="00BC2FD0">
        <w:rPr>
          <w:rFonts w:ascii="Arial" w:hAnsi="Arial" w:cs="Arial"/>
          <w:color w:val="000000" w:themeColor="text1"/>
          <w:sz w:val="22"/>
          <w:szCs w:val="22"/>
        </w:rPr>
        <w:t>Thus</w:t>
      </w:r>
      <w:r w:rsidR="002510EE" w:rsidRPr="00BC2FD0">
        <w:rPr>
          <w:rFonts w:ascii="Arial" w:hAnsi="Arial" w:cs="Arial"/>
          <w:color w:val="000000" w:themeColor="text1"/>
          <w:sz w:val="22"/>
          <w:szCs w:val="22"/>
        </w:rPr>
        <w:t>, a specific (set of) tetramers should be depleted</w:t>
      </w:r>
      <w:r w:rsidR="00487204" w:rsidRPr="00BC2FD0">
        <w:rPr>
          <w:rFonts w:ascii="Arial" w:hAnsi="Arial" w:cs="Arial"/>
          <w:color w:val="000000" w:themeColor="text1"/>
          <w:sz w:val="22"/>
          <w:szCs w:val="22"/>
        </w:rPr>
        <w:t xml:space="preserve"> within the </w:t>
      </w:r>
      <w:proofErr w:type="spellStart"/>
      <w:r w:rsidR="00487204" w:rsidRPr="009F295D">
        <w:rPr>
          <w:rFonts w:ascii="Arial" w:hAnsi="Arial" w:cs="Arial"/>
          <w:iCs/>
          <w:color w:val="000000" w:themeColor="text1"/>
          <w:sz w:val="22"/>
          <w:szCs w:val="22"/>
        </w:rPr>
        <w:t>Yangochiroptera</w:t>
      </w:r>
      <w:proofErr w:type="spellEnd"/>
      <w:r w:rsidR="002510EE" w:rsidRPr="00BC2FD0">
        <w:rPr>
          <w:rFonts w:ascii="Arial" w:hAnsi="Arial" w:cs="Arial"/>
          <w:color w:val="000000" w:themeColor="text1"/>
          <w:sz w:val="22"/>
          <w:szCs w:val="22"/>
        </w:rPr>
        <w:t xml:space="preserve">. </w:t>
      </w:r>
      <w:r w:rsidR="006A7F13" w:rsidRPr="00BC2FD0">
        <w:rPr>
          <w:rFonts w:ascii="Arial" w:hAnsi="Arial" w:cs="Arial"/>
          <w:color w:val="000000" w:themeColor="text1"/>
          <w:sz w:val="22"/>
          <w:szCs w:val="22"/>
        </w:rPr>
        <w:t>We calculated the observed/expected ratio for all tetramers and focused on those tetramers with a central CpG (NCGN</w:t>
      </w:r>
      <w:r w:rsidR="0063050C" w:rsidRPr="00BC2FD0">
        <w:rPr>
          <w:rFonts w:ascii="Arial" w:hAnsi="Arial" w:cs="Arial"/>
          <w:color w:val="000000" w:themeColor="text1"/>
          <w:sz w:val="22"/>
          <w:szCs w:val="22"/>
        </w:rPr>
        <w:t xml:space="preserve">; </w:t>
      </w:r>
      <w:r w:rsidR="0063050C" w:rsidRPr="003A2605">
        <w:rPr>
          <w:rFonts w:ascii="Arial" w:hAnsi="Arial"/>
          <w:b/>
          <w:color w:val="000000" w:themeColor="text1"/>
          <w:sz w:val="22"/>
        </w:rPr>
        <w:t>Figure 7A</w:t>
      </w:r>
      <w:r w:rsidR="006A7F13" w:rsidRPr="00BC2FD0">
        <w:rPr>
          <w:rFonts w:ascii="Arial" w:hAnsi="Arial" w:cs="Arial"/>
          <w:color w:val="000000" w:themeColor="text1"/>
          <w:sz w:val="22"/>
          <w:szCs w:val="22"/>
        </w:rPr>
        <w:t xml:space="preserve">). </w:t>
      </w:r>
      <w:r w:rsidR="0063050C" w:rsidRPr="00BC2FD0">
        <w:rPr>
          <w:rFonts w:ascii="Arial" w:hAnsi="Arial" w:cs="Arial"/>
          <w:color w:val="000000" w:themeColor="text1"/>
          <w:sz w:val="22"/>
          <w:szCs w:val="22"/>
        </w:rPr>
        <w:t xml:space="preserve">This initial analysis indicates that ACGT, GCGT, TCGA, and TCGT are </w:t>
      </w:r>
      <w:r w:rsidR="0033167D">
        <w:rPr>
          <w:rFonts w:ascii="Arial" w:hAnsi="Arial" w:cs="Arial"/>
          <w:color w:val="000000" w:themeColor="text1"/>
          <w:sz w:val="22"/>
          <w:szCs w:val="22"/>
        </w:rPr>
        <w:t>diminished</w:t>
      </w:r>
      <w:r w:rsidR="0033167D" w:rsidRPr="00BC2FD0">
        <w:rPr>
          <w:rFonts w:ascii="Arial" w:hAnsi="Arial" w:cs="Arial"/>
          <w:color w:val="000000" w:themeColor="text1"/>
          <w:sz w:val="22"/>
          <w:szCs w:val="22"/>
        </w:rPr>
        <w:t xml:space="preserve"> </w:t>
      </w:r>
      <w:r w:rsidR="0063050C" w:rsidRPr="00BC2FD0">
        <w:rPr>
          <w:rFonts w:ascii="Arial" w:hAnsi="Arial" w:cs="Arial"/>
          <w:color w:val="000000" w:themeColor="text1"/>
          <w:sz w:val="22"/>
          <w:szCs w:val="22"/>
        </w:rPr>
        <w:t xml:space="preserve">in </w:t>
      </w:r>
      <w:proofErr w:type="spellStart"/>
      <w:r w:rsidR="0063050C" w:rsidRPr="009F295D">
        <w:rPr>
          <w:rFonts w:ascii="Arial" w:hAnsi="Arial" w:cs="Arial"/>
          <w:iCs/>
          <w:color w:val="000000" w:themeColor="text1"/>
          <w:sz w:val="22"/>
          <w:szCs w:val="22"/>
        </w:rPr>
        <w:t>Yangochiroptera</w:t>
      </w:r>
      <w:proofErr w:type="spellEnd"/>
      <w:r w:rsidR="0063050C" w:rsidRPr="00BC2FD0">
        <w:rPr>
          <w:rFonts w:ascii="Arial" w:hAnsi="Arial" w:cs="Arial"/>
          <w:color w:val="000000" w:themeColor="text1"/>
          <w:sz w:val="22"/>
          <w:szCs w:val="22"/>
        </w:rPr>
        <w:t xml:space="preserve">. </w:t>
      </w:r>
      <w:r w:rsidR="002510EE" w:rsidRPr="00BC2FD0">
        <w:rPr>
          <w:rFonts w:ascii="Arial" w:hAnsi="Arial" w:cs="Arial"/>
          <w:color w:val="000000" w:themeColor="text1"/>
          <w:sz w:val="22"/>
          <w:szCs w:val="22"/>
        </w:rPr>
        <w:t>We calculated the average tetramer ratio for each group of viruses to normalize for the differences in</w:t>
      </w:r>
      <w:r w:rsidR="00A37B9B" w:rsidRPr="00BC2FD0">
        <w:rPr>
          <w:rFonts w:ascii="Arial" w:hAnsi="Arial" w:cs="Arial"/>
          <w:color w:val="000000" w:themeColor="text1"/>
          <w:sz w:val="22"/>
          <w:szCs w:val="22"/>
        </w:rPr>
        <w:t xml:space="preserve"> overall CpG content between </w:t>
      </w:r>
      <w:proofErr w:type="spellStart"/>
      <w:r w:rsidR="002510EE" w:rsidRPr="009F295D">
        <w:rPr>
          <w:rFonts w:ascii="Arial" w:hAnsi="Arial" w:cs="Arial"/>
          <w:iCs/>
          <w:color w:val="000000" w:themeColor="text1"/>
          <w:sz w:val="22"/>
          <w:szCs w:val="22"/>
        </w:rPr>
        <w:t>Yangochiroptera</w:t>
      </w:r>
      <w:proofErr w:type="spellEnd"/>
      <w:r w:rsidR="002510EE" w:rsidRPr="00BC2FD0">
        <w:rPr>
          <w:rFonts w:ascii="Arial" w:hAnsi="Arial" w:cs="Arial"/>
          <w:color w:val="000000" w:themeColor="text1"/>
          <w:sz w:val="22"/>
          <w:szCs w:val="22"/>
        </w:rPr>
        <w:t xml:space="preserve"> and other viruses</w:t>
      </w:r>
      <w:r w:rsidR="00A37B9B" w:rsidRPr="00BC2FD0">
        <w:rPr>
          <w:rFonts w:ascii="Arial" w:hAnsi="Arial" w:cs="Arial"/>
          <w:color w:val="000000" w:themeColor="text1"/>
          <w:sz w:val="22"/>
          <w:szCs w:val="22"/>
        </w:rPr>
        <w:t xml:space="preserve">, </w:t>
      </w:r>
      <w:r w:rsidR="009F0965" w:rsidRPr="00BC2FD0">
        <w:rPr>
          <w:rFonts w:ascii="Arial" w:hAnsi="Arial" w:cs="Arial"/>
          <w:color w:val="000000" w:themeColor="text1"/>
          <w:sz w:val="22"/>
          <w:szCs w:val="22"/>
        </w:rPr>
        <w:t xml:space="preserve">as in </w:t>
      </w:r>
      <w:r w:rsidR="009F0965" w:rsidRPr="003A2605">
        <w:rPr>
          <w:rFonts w:ascii="Arial" w:hAnsi="Arial"/>
          <w:b/>
          <w:color w:val="000000" w:themeColor="text1"/>
          <w:sz w:val="22"/>
        </w:rPr>
        <w:t>Figure 4</w:t>
      </w:r>
      <w:r w:rsidR="00835726" w:rsidRPr="00BC2FD0">
        <w:rPr>
          <w:rFonts w:ascii="Arial" w:hAnsi="Arial" w:cs="Arial"/>
          <w:color w:val="000000" w:themeColor="text1"/>
          <w:sz w:val="22"/>
          <w:szCs w:val="22"/>
        </w:rPr>
        <w:t xml:space="preserve">. </w:t>
      </w:r>
      <w:r w:rsidR="00917C50" w:rsidRPr="00BC2FD0">
        <w:rPr>
          <w:rFonts w:ascii="Arial" w:hAnsi="Arial" w:cs="Arial"/>
          <w:color w:val="000000" w:themeColor="text1"/>
          <w:sz w:val="22"/>
          <w:szCs w:val="22"/>
        </w:rPr>
        <w:t xml:space="preserve">We </w:t>
      </w:r>
      <w:r w:rsidR="002510EE" w:rsidRPr="00BC2FD0">
        <w:rPr>
          <w:rFonts w:ascii="Arial" w:hAnsi="Arial" w:cs="Arial"/>
          <w:color w:val="000000" w:themeColor="text1"/>
          <w:sz w:val="22"/>
          <w:szCs w:val="22"/>
        </w:rPr>
        <w:t xml:space="preserve">compared the </w:t>
      </w:r>
      <w:r w:rsidR="00027539" w:rsidRPr="00BC2FD0">
        <w:rPr>
          <w:rFonts w:ascii="Arial" w:hAnsi="Arial" w:cs="Arial"/>
          <w:color w:val="000000" w:themeColor="text1"/>
          <w:sz w:val="22"/>
          <w:szCs w:val="22"/>
        </w:rPr>
        <w:t>proportion</w:t>
      </w:r>
      <w:r w:rsidR="002510EE" w:rsidRPr="00BC2FD0">
        <w:rPr>
          <w:rFonts w:ascii="Arial" w:hAnsi="Arial" w:cs="Arial"/>
          <w:color w:val="000000" w:themeColor="text1"/>
          <w:sz w:val="22"/>
          <w:szCs w:val="22"/>
        </w:rPr>
        <w:t xml:space="preserve"> of </w:t>
      </w:r>
      <w:r w:rsidR="00047230" w:rsidRPr="00BC2FD0">
        <w:rPr>
          <w:rFonts w:ascii="Arial" w:hAnsi="Arial" w:cs="Arial"/>
          <w:color w:val="000000" w:themeColor="text1"/>
          <w:sz w:val="22"/>
          <w:szCs w:val="22"/>
        </w:rPr>
        <w:t>Yang to</w:t>
      </w:r>
      <w:r w:rsidR="002510EE" w:rsidRPr="00BC2FD0">
        <w:rPr>
          <w:rFonts w:ascii="Arial" w:hAnsi="Arial" w:cs="Arial"/>
          <w:color w:val="000000" w:themeColor="text1"/>
          <w:sz w:val="22"/>
          <w:szCs w:val="22"/>
        </w:rPr>
        <w:t xml:space="preserve"> </w:t>
      </w:r>
      <w:r w:rsidR="002510EE" w:rsidRPr="00BC2FD0">
        <w:rPr>
          <w:rFonts w:ascii="Arial" w:hAnsi="Arial" w:cs="Arial"/>
          <w:sz w:val="22"/>
          <w:szCs w:val="22"/>
        </w:rPr>
        <w:t>Yin</w:t>
      </w:r>
      <w:r w:rsidR="00047230" w:rsidRPr="00BC2FD0">
        <w:rPr>
          <w:rFonts w:ascii="Arial" w:hAnsi="Arial" w:cs="Arial"/>
          <w:sz w:val="22"/>
          <w:szCs w:val="22"/>
        </w:rPr>
        <w:t xml:space="preserve">, Yang to other, and </w:t>
      </w:r>
      <w:r w:rsidR="00047230" w:rsidRPr="00BC2FD0">
        <w:rPr>
          <w:rFonts w:ascii="Arial" w:hAnsi="Arial" w:cs="Arial"/>
          <w:sz w:val="22"/>
          <w:szCs w:val="22"/>
        </w:rPr>
        <w:lastRenderedPageBreak/>
        <w:t>Yin to other</w:t>
      </w:r>
      <w:r w:rsidR="00917C50" w:rsidRPr="00BC2FD0">
        <w:rPr>
          <w:rFonts w:ascii="Arial" w:hAnsi="Arial" w:cs="Arial"/>
          <w:sz w:val="22"/>
          <w:szCs w:val="22"/>
        </w:rPr>
        <w:t xml:space="preserve"> (</w:t>
      </w:r>
      <w:r w:rsidR="00917C50" w:rsidRPr="003A2605">
        <w:rPr>
          <w:rFonts w:ascii="Arial" w:hAnsi="Arial"/>
          <w:b/>
          <w:sz w:val="22"/>
        </w:rPr>
        <w:t xml:space="preserve">Figure </w:t>
      </w:r>
      <w:r w:rsidR="00027539" w:rsidRPr="003A2605">
        <w:rPr>
          <w:rFonts w:ascii="Arial" w:hAnsi="Arial"/>
          <w:b/>
          <w:sz w:val="22"/>
        </w:rPr>
        <w:t>7</w:t>
      </w:r>
      <w:r w:rsidR="00F46A61" w:rsidRPr="003A2605">
        <w:rPr>
          <w:rFonts w:ascii="Arial" w:hAnsi="Arial"/>
          <w:b/>
          <w:sz w:val="22"/>
        </w:rPr>
        <w:t>B</w:t>
      </w:r>
      <w:r w:rsidR="00917C50" w:rsidRPr="00BC2FD0">
        <w:rPr>
          <w:rFonts w:ascii="Arial" w:hAnsi="Arial" w:cs="Arial"/>
          <w:sz w:val="22"/>
          <w:szCs w:val="22"/>
        </w:rPr>
        <w:t>)</w:t>
      </w:r>
      <w:r w:rsidR="00047230" w:rsidRPr="00BC2FD0">
        <w:rPr>
          <w:rFonts w:ascii="Arial" w:hAnsi="Arial" w:cs="Arial"/>
          <w:sz w:val="22"/>
          <w:szCs w:val="22"/>
        </w:rPr>
        <w:t xml:space="preserve"> for each tetramer.</w:t>
      </w:r>
      <w:r w:rsidR="00917C50" w:rsidRPr="00BC2FD0">
        <w:rPr>
          <w:rFonts w:ascii="Arial" w:hAnsi="Arial" w:cs="Arial"/>
          <w:sz w:val="22"/>
          <w:szCs w:val="22"/>
        </w:rPr>
        <w:t xml:space="preserve"> For example, in </w:t>
      </w:r>
      <w:proofErr w:type="spellStart"/>
      <w:r w:rsidR="00027539" w:rsidRPr="009F295D">
        <w:rPr>
          <w:rFonts w:ascii="Arial" w:hAnsi="Arial" w:cs="Arial"/>
          <w:iCs/>
          <w:color w:val="000000" w:themeColor="text1"/>
          <w:sz w:val="22"/>
          <w:szCs w:val="22"/>
        </w:rPr>
        <w:t>Yangochiroptera</w:t>
      </w:r>
      <w:proofErr w:type="spellEnd"/>
      <w:r w:rsidR="00027539" w:rsidRPr="00BC2FD0">
        <w:rPr>
          <w:rFonts w:ascii="Arial" w:hAnsi="Arial" w:cs="Arial"/>
          <w:color w:val="000000" w:themeColor="text1"/>
          <w:sz w:val="22"/>
          <w:szCs w:val="22"/>
        </w:rPr>
        <w:t xml:space="preserve"> </w:t>
      </w:r>
      <w:r w:rsidR="00AE6D8A">
        <w:rPr>
          <w:rFonts w:ascii="Arial" w:hAnsi="Arial" w:cs="Arial"/>
          <w:color w:val="000000" w:themeColor="text1"/>
          <w:sz w:val="22"/>
          <w:szCs w:val="22"/>
        </w:rPr>
        <w:t>papilloma</w:t>
      </w:r>
      <w:r w:rsidR="00917C50" w:rsidRPr="00BC2FD0">
        <w:rPr>
          <w:rFonts w:ascii="Arial" w:hAnsi="Arial" w:cs="Arial"/>
          <w:sz w:val="22"/>
          <w:szCs w:val="22"/>
        </w:rPr>
        <w:t xml:space="preserve">viruses, 'ACGT' is depleted three- to four-fold compared to other (brown) or </w:t>
      </w:r>
      <w:proofErr w:type="spellStart"/>
      <w:r w:rsidR="00027539" w:rsidRPr="009F295D">
        <w:rPr>
          <w:rFonts w:ascii="Arial" w:hAnsi="Arial" w:cs="Arial"/>
          <w:iCs/>
          <w:sz w:val="22"/>
          <w:szCs w:val="22"/>
        </w:rPr>
        <w:t>Yinpterochiroptera</w:t>
      </w:r>
      <w:proofErr w:type="spellEnd"/>
      <w:r w:rsidR="00027539" w:rsidRPr="00BC2FD0">
        <w:rPr>
          <w:rFonts w:ascii="Arial" w:hAnsi="Arial" w:cs="Arial"/>
          <w:sz w:val="22"/>
          <w:szCs w:val="22"/>
        </w:rPr>
        <w:t xml:space="preserve"> </w:t>
      </w:r>
      <w:r w:rsidR="00AE6D8A">
        <w:rPr>
          <w:rFonts w:ascii="Arial" w:hAnsi="Arial" w:cs="Arial"/>
          <w:color w:val="000000" w:themeColor="text1"/>
          <w:sz w:val="22"/>
          <w:szCs w:val="22"/>
        </w:rPr>
        <w:t>papilloma</w:t>
      </w:r>
      <w:r w:rsidR="00917C50" w:rsidRPr="00BC2FD0">
        <w:rPr>
          <w:rFonts w:ascii="Arial" w:hAnsi="Arial" w:cs="Arial"/>
          <w:sz w:val="22"/>
          <w:szCs w:val="22"/>
        </w:rPr>
        <w:t xml:space="preserve">viruses (orange bar), respectively. Conversely, this tetramer is not depleted when </w:t>
      </w:r>
      <w:proofErr w:type="spellStart"/>
      <w:r w:rsidR="00027539" w:rsidRPr="009F295D">
        <w:rPr>
          <w:rFonts w:ascii="Arial" w:hAnsi="Arial" w:cs="Arial"/>
          <w:iCs/>
          <w:sz w:val="22"/>
          <w:szCs w:val="22"/>
        </w:rPr>
        <w:t>Yinpterochiroptera</w:t>
      </w:r>
      <w:proofErr w:type="spellEnd"/>
      <w:r w:rsidR="00027539" w:rsidRPr="00BC2FD0">
        <w:rPr>
          <w:rFonts w:ascii="Arial" w:hAnsi="Arial" w:cs="Arial"/>
          <w:sz w:val="22"/>
          <w:szCs w:val="22"/>
        </w:rPr>
        <w:t xml:space="preserve"> </w:t>
      </w:r>
      <w:r w:rsidR="00917C50" w:rsidRPr="00BC2FD0">
        <w:rPr>
          <w:rFonts w:ascii="Arial" w:hAnsi="Arial" w:cs="Arial"/>
          <w:sz w:val="22"/>
          <w:szCs w:val="22"/>
        </w:rPr>
        <w:t>and other viruses are compared (</w:t>
      </w:r>
      <w:r w:rsidR="00DD5DBD">
        <w:rPr>
          <w:rFonts w:ascii="Arial" w:hAnsi="Arial" w:cs="Arial"/>
          <w:sz w:val="22"/>
          <w:szCs w:val="22"/>
        </w:rPr>
        <w:t>blue</w:t>
      </w:r>
      <w:r w:rsidR="00917C50" w:rsidRPr="00BC2FD0">
        <w:rPr>
          <w:rFonts w:ascii="Arial" w:hAnsi="Arial" w:cs="Arial"/>
          <w:sz w:val="22"/>
          <w:szCs w:val="22"/>
        </w:rPr>
        <w:t xml:space="preserve"> bar). As expected, CpG containing tetramers are depleted in </w:t>
      </w:r>
      <w:proofErr w:type="spellStart"/>
      <w:r w:rsidR="00027539" w:rsidRPr="009F295D">
        <w:rPr>
          <w:rFonts w:ascii="Arial" w:hAnsi="Arial" w:cs="Arial"/>
          <w:iCs/>
          <w:color w:val="000000" w:themeColor="text1"/>
          <w:sz w:val="22"/>
          <w:szCs w:val="22"/>
        </w:rPr>
        <w:t>Yangochiroptera</w:t>
      </w:r>
      <w:proofErr w:type="spellEnd"/>
      <w:r w:rsidR="00027539" w:rsidRPr="00BC2FD0">
        <w:rPr>
          <w:rFonts w:ascii="Arial" w:hAnsi="Arial" w:cs="Arial"/>
          <w:color w:val="000000" w:themeColor="text1"/>
          <w:sz w:val="22"/>
          <w:szCs w:val="22"/>
        </w:rPr>
        <w:t xml:space="preserve"> </w:t>
      </w:r>
      <w:r w:rsidR="00AE6D8A">
        <w:rPr>
          <w:rFonts w:ascii="Arial" w:hAnsi="Arial" w:cs="Arial"/>
          <w:color w:val="000000" w:themeColor="text1"/>
          <w:sz w:val="22"/>
          <w:szCs w:val="22"/>
        </w:rPr>
        <w:t>papilloma</w:t>
      </w:r>
      <w:r w:rsidR="00917C50" w:rsidRPr="00BC2FD0">
        <w:rPr>
          <w:rFonts w:ascii="Arial" w:hAnsi="Arial" w:cs="Arial"/>
          <w:sz w:val="22"/>
          <w:szCs w:val="22"/>
        </w:rPr>
        <w:t xml:space="preserve">viruses. </w:t>
      </w:r>
      <w:r w:rsidR="00516DAF" w:rsidRPr="00BC2FD0">
        <w:rPr>
          <w:rFonts w:ascii="Arial" w:hAnsi="Arial" w:cs="Arial"/>
          <w:sz w:val="22"/>
          <w:szCs w:val="22"/>
        </w:rPr>
        <w:t xml:space="preserve">Using </w:t>
      </w:r>
      <w:r w:rsidR="00027539" w:rsidRPr="00BC2FD0">
        <w:rPr>
          <w:rFonts w:ascii="Arial" w:hAnsi="Arial" w:cs="Arial"/>
          <w:sz w:val="22"/>
          <w:szCs w:val="22"/>
        </w:rPr>
        <w:t xml:space="preserve">a bootstrap method </w:t>
      </w:r>
      <w:r w:rsidR="00F46A61" w:rsidRPr="00BC2FD0">
        <w:rPr>
          <w:rFonts w:ascii="Arial" w:hAnsi="Arial" w:cs="Arial"/>
          <w:sz w:val="22"/>
          <w:szCs w:val="22"/>
        </w:rPr>
        <w:t>based on 1000 randomly shuffled sequences (</w:t>
      </w:r>
      <w:r w:rsidR="00DD5DBD" w:rsidRPr="00A1356A">
        <w:rPr>
          <w:rFonts w:ascii="Arial" w:hAnsi="Arial" w:cs="Arial"/>
          <w:sz w:val="22"/>
          <w:szCs w:val="22"/>
        </w:rPr>
        <w:t>M</w:t>
      </w:r>
      <w:r w:rsidR="00F46A61" w:rsidRPr="00A1356A">
        <w:rPr>
          <w:rFonts w:ascii="Arial" w:hAnsi="Arial" w:cs="Arial"/>
          <w:sz w:val="22"/>
          <w:szCs w:val="22"/>
        </w:rPr>
        <w:t xml:space="preserve">aterials and </w:t>
      </w:r>
      <w:r w:rsidR="00DD5DBD" w:rsidRPr="001532A6">
        <w:rPr>
          <w:rFonts w:ascii="Arial" w:hAnsi="Arial" w:cs="Arial"/>
          <w:sz w:val="22"/>
          <w:szCs w:val="22"/>
        </w:rPr>
        <w:t>M</w:t>
      </w:r>
      <w:r w:rsidR="00F46A61" w:rsidRPr="00C71200">
        <w:rPr>
          <w:rFonts w:ascii="Arial" w:hAnsi="Arial" w:cs="Arial"/>
          <w:sz w:val="22"/>
          <w:szCs w:val="22"/>
        </w:rPr>
        <w:t>ethods</w:t>
      </w:r>
      <w:r w:rsidR="00F46A61" w:rsidRPr="00BC2FD0">
        <w:rPr>
          <w:rFonts w:ascii="Arial" w:hAnsi="Arial" w:cs="Arial"/>
          <w:sz w:val="22"/>
          <w:szCs w:val="22"/>
        </w:rPr>
        <w:t>)</w:t>
      </w:r>
      <w:r w:rsidR="00516DAF" w:rsidRPr="00BC2FD0">
        <w:rPr>
          <w:rFonts w:ascii="Arial" w:hAnsi="Arial" w:cs="Arial"/>
          <w:sz w:val="22"/>
          <w:szCs w:val="22"/>
        </w:rPr>
        <w:t xml:space="preserve">, the ‘ACGT’ tetramer was identified as significantly depleted within </w:t>
      </w:r>
      <w:proofErr w:type="spellStart"/>
      <w:r w:rsidR="00516DAF" w:rsidRPr="009F295D">
        <w:rPr>
          <w:rFonts w:ascii="Arial" w:hAnsi="Arial" w:cs="Arial"/>
          <w:iCs/>
          <w:color w:val="000000" w:themeColor="text1"/>
          <w:sz w:val="22"/>
          <w:szCs w:val="22"/>
        </w:rPr>
        <w:t>Yangochiroptera</w:t>
      </w:r>
      <w:proofErr w:type="spellEnd"/>
      <w:r w:rsidR="00516DAF" w:rsidRPr="00BC2FD0">
        <w:rPr>
          <w:rFonts w:ascii="Arial" w:hAnsi="Arial" w:cs="Arial"/>
          <w:color w:val="000000" w:themeColor="text1"/>
          <w:sz w:val="22"/>
          <w:szCs w:val="22"/>
        </w:rPr>
        <w:t xml:space="preserve"> specific viruses</w:t>
      </w:r>
      <w:r w:rsidR="00F46A61" w:rsidRPr="00BC2FD0">
        <w:rPr>
          <w:rFonts w:ascii="Arial" w:hAnsi="Arial" w:cs="Arial"/>
          <w:color w:val="000000" w:themeColor="text1"/>
          <w:sz w:val="22"/>
          <w:szCs w:val="22"/>
        </w:rPr>
        <w:t xml:space="preserve"> (</w:t>
      </w:r>
      <w:r w:rsidR="00F46A61" w:rsidRPr="003A2605">
        <w:rPr>
          <w:rFonts w:ascii="Arial" w:hAnsi="Arial"/>
          <w:b/>
          <w:color w:val="000000" w:themeColor="text1"/>
          <w:sz w:val="22"/>
        </w:rPr>
        <w:t>Figure 7C</w:t>
      </w:r>
      <w:r w:rsidR="00F46A61" w:rsidRPr="00BC2FD0">
        <w:rPr>
          <w:rFonts w:ascii="Arial" w:hAnsi="Arial" w:cs="Arial"/>
          <w:color w:val="000000" w:themeColor="text1"/>
          <w:sz w:val="22"/>
          <w:szCs w:val="22"/>
        </w:rPr>
        <w:t>)</w:t>
      </w:r>
      <w:r w:rsidR="00516DAF" w:rsidRPr="00BC2FD0">
        <w:rPr>
          <w:rFonts w:ascii="Arial" w:hAnsi="Arial" w:cs="Arial"/>
          <w:sz w:val="22"/>
          <w:szCs w:val="22"/>
        </w:rPr>
        <w:t xml:space="preserve">. This </w:t>
      </w:r>
      <w:r w:rsidR="001E06FF" w:rsidRPr="00BC2FD0">
        <w:rPr>
          <w:rFonts w:ascii="Arial" w:hAnsi="Arial" w:cs="Arial"/>
          <w:sz w:val="22"/>
          <w:szCs w:val="22"/>
        </w:rPr>
        <w:t>tetramer</w:t>
      </w:r>
      <w:r w:rsidR="00516DAF" w:rsidRPr="00BC2FD0">
        <w:rPr>
          <w:rFonts w:ascii="Arial" w:hAnsi="Arial" w:cs="Arial"/>
          <w:sz w:val="22"/>
          <w:szCs w:val="22"/>
        </w:rPr>
        <w:t xml:space="preserve"> is </w:t>
      </w:r>
      <w:r w:rsidR="00F46A61" w:rsidRPr="00BC2FD0">
        <w:rPr>
          <w:rFonts w:ascii="Arial" w:hAnsi="Arial" w:cs="Arial"/>
          <w:sz w:val="22"/>
          <w:szCs w:val="22"/>
        </w:rPr>
        <w:t>identical</w:t>
      </w:r>
      <w:r w:rsidR="00516DAF" w:rsidRPr="00BC2FD0">
        <w:rPr>
          <w:rFonts w:ascii="Arial" w:hAnsi="Arial" w:cs="Arial"/>
          <w:sz w:val="22"/>
          <w:szCs w:val="22"/>
        </w:rPr>
        <w:t xml:space="preserve"> </w:t>
      </w:r>
      <w:r w:rsidR="00F46A61" w:rsidRPr="00BC2FD0">
        <w:rPr>
          <w:rFonts w:ascii="Arial" w:hAnsi="Arial" w:cs="Arial"/>
          <w:sz w:val="22"/>
          <w:szCs w:val="22"/>
        </w:rPr>
        <w:t>to</w:t>
      </w:r>
      <w:r w:rsidR="00516DAF" w:rsidRPr="00BC2FD0">
        <w:rPr>
          <w:rFonts w:ascii="Arial" w:hAnsi="Arial" w:cs="Arial"/>
          <w:sz w:val="22"/>
          <w:szCs w:val="22"/>
        </w:rPr>
        <w:t xml:space="preserve"> the experimentally validated </w:t>
      </w:r>
      <w:r w:rsidR="001E06FF" w:rsidRPr="00BC2FD0">
        <w:rPr>
          <w:rFonts w:ascii="Arial" w:hAnsi="Arial" w:cs="Arial"/>
          <w:sz w:val="22"/>
          <w:szCs w:val="22"/>
        </w:rPr>
        <w:t xml:space="preserve">core </w:t>
      </w:r>
      <w:r w:rsidR="00516DAF" w:rsidRPr="00BC2FD0">
        <w:rPr>
          <w:rFonts w:ascii="Arial" w:hAnsi="Arial" w:cs="Arial"/>
          <w:sz w:val="22"/>
          <w:szCs w:val="22"/>
        </w:rPr>
        <w:t xml:space="preserve">mouse TLR9 </w:t>
      </w:r>
      <w:r w:rsidR="001E06FF" w:rsidRPr="00BC2FD0">
        <w:rPr>
          <w:rFonts w:ascii="Arial" w:hAnsi="Arial" w:cs="Arial"/>
          <w:sz w:val="22"/>
          <w:szCs w:val="22"/>
        </w:rPr>
        <w:t>recognition motif but is different from the human TLR9 PAMP (TCGT)</w:t>
      </w:r>
      <w:r w:rsidR="00027539" w:rsidRPr="00BC2FD0">
        <w:rPr>
          <w:rFonts w:ascii="Arial" w:hAnsi="Arial" w:cs="Arial"/>
          <w:sz w:val="22"/>
          <w:szCs w:val="22"/>
        </w:rPr>
        <w:t xml:space="preserve"> </w:t>
      </w:r>
      <w:r w:rsidR="00027539" w:rsidRPr="00BC2FD0">
        <w:rPr>
          <w:rFonts w:ascii="Arial" w:hAnsi="Arial" w:cs="Arial"/>
          <w:sz w:val="22"/>
          <w:szCs w:val="22"/>
        </w:rPr>
        <w:fldChar w:fldCharType="begin"/>
      </w:r>
      <w:r w:rsidR="00DD5DBD">
        <w:rPr>
          <w:rFonts w:ascii="Arial" w:hAnsi="Arial" w:cs="Arial"/>
          <w:sz w:val="22"/>
          <w:szCs w:val="22"/>
        </w:rPr>
        <w:instrText xml:space="preserve"> ADDIN ZOTERO_ITEM CSL_CITATION {"citationID":"tzZl03Nw","properties":{"formattedCitation":"(Pohar et al. 2015; Krieg et al. 1995; Yi et al. 1998; G. Sen et al. 2004; Hartmann and Krieg 2000)","plainCitation":"(Pohar et al. 2015; Krieg et al. 1995; Yi et al. 1998; G. Sen et al. 2004; Hartmann and Krieg 2000)","noteIndex":0},"citationItems":[{"id":1941,"uris":["http://zotero.org/groups/2444007/items/FVH98MVW"],"uri":["http://zotero.org/groups/2444007/items/FVH98MVW"],"itemData":{"id":1941,"type":"article-journal","container-title":"The Journal of Immunology","DOI":"10.4049/jimmunol.1500600","ISSN":"0022-1767, 1550-6606","issue":"9","journalAbbreviation":"J.I.","language":"en","page":"4396-4405","source":"DOI.org (Crossref)","title":"Species-Specific Minimal Sequence Motif for Oligodeoxyribonucleotides Activating Mouse TLR9","volume":"195","author":[{"family":"Pohar","given":"Jelka"},{"family":"Lainšček","given":"Duško"},{"family":"Fukui","given":"Ryutaro"},{"family":"Yamamoto","given":"Chikako"},{"family":"Miyake","given":"Kensuke"},{"family":"Jerala","given":"Roman"},{"family":"Benčina","given":"Mojca"}],"issued":{"date-parts":[["2015",11,1]]}}},{"id":1942,"uris":["http://zotero.org/groups/2444007/items/TX395KHR"],"uri":["http://zotero.org/groups/2444007/items/TX395KHR"],"itemData":{"id":1942,"type":"article-journal","container-title":"Nature","DOI":"10.1038/374546a0","ISSN":"0028-0836, 1476-4687","issue":"6522","journalAbbreviation":"Nature","language":"en","page":"546-549","source":"DOI.org (Crossref)","title":"CpG motifs in bacterial DNA trigger direct B-cell activation","volume":"374","author":[{"family":"Krieg","given":"Arthur M."},{"family":"Yi","given":"Ae-Kyung"},{"family":"Matson","given":"Sara"},{"family":"Waldschmidt","given":"Thomas J."},{"family":"Bishop","given":"Gail A."},{"family":"Teasdale","given":"Rebecca"},{"family":"Koretzky","given":"Gary A."},{"family":"Klinman","given":"Dennis M."}],"issued":{"date-parts":[["1995",4]]}}},{"id":1946,"uris":["http://zotero.org/groups/2444007/items/ZHNV4W9X"],"uri":["http://zotero.org/groups/2444007/items/ZHNV4W9X"],"itemData":{"id":1946,"type":"article-journal","abstract":"Isolated murine splenic B cells undergo spontaneous apoptosis. Motifs containing unmethylated CpG dinucleotides in bacterial DNA or in synthetic oligodeoxynucleotides (ODN) are known to activate murine B cells. Now we show that ODN that induce spleen B cell cycle entry also inhibit spontaneous apoptosis in a sequence-specific fashion. Reversal of the CG to GC abolished activity. Methylation of the central cytosine decreased activity. When CpG is preceded by a cytosine or followed by a guanine, activity was abolished. Other substitutions at the same positions had no effect. Dose-response curves for apoptosis protection and G1 entry suggested that a uniform population of ODN recognition sites controlled downstream ODN effects. A CpG ODN with a nuclease-resistant phosphorothioate backbone (S-ODN) was also active, and increased the levels of c-myc, egr-1, c-jun, bclXL, and bax mRNA and c-Myc, c-Jun, Bax, and BclXL protein in spleen B cells. Levels of c-myb, myn, c-Ki-ras, and bcl2 mRNA remained unchanged. When protein synthesis was inhibited, at 16 h ODN-induced cell cycle entry was abolished and apoptosis protection was partially preserved. Under these conditions, c-Myc was still present, but c-Jun and BclXL were not detected. Our results suggest that CpG containing ODN motifs provide signals for both survival and cell cycle entry. Single base changes determine whether this signal proceeds through a rate-limiting step governing at least two steps in apoptosis (plasma membrane transition, DNA cleavage) and two phases of the cell cycle (G1 and S phase entry). This biologic action is associated with increased c-Myc, c-Jun, and BclXL expression.","container-title":"Journal of Immunology (Baltimore, Md.: 1950)","ISSN":"0022-1767","issue":"12","journalAbbreviation":"J Immunol","language":"eng","note":"PMID: 9637502","page":"5898-5906","source":"PubMed","title":"CpG oligodeoxyribonucleotides rescue mature spleen B cells from spontaneous apoptosis and promote cell cycle entry","volume":"160","author":[{"family":"Yi","given":"A. K."},{"family":"Chang","given":"M."},{"family":"Peckham","given":"D. W."},{"family":"Krieg","given":"A. M."},{"family":"Ashman","given":"R. F."}],"issued":{"date-parts":[["1998",6,15]]}}},{"id":1943,"uris":["http://zotero.org/groups/2444007/items/KUZNF6BK"],"uri":["http://zotero.org/groups/2444007/items/KUZNF6BK"],"itemData":{"id":1943,"type":"article-journal","container-title":"Cellular Immunology","DOI":"10.1016/j.cellimm.2005.01.010","ISSN":"00088749","issue":"1-2","journalAbbreviation":"Cellular Immunology","language":"en","page":"64-74","source":"DOI.org (Crossref)","title":"The critical DNA flanking sequences of a CpG oligodeoxynucleotide, but not the 6 base CpG motif, can be replaced with RNA without quantitative or qualitative changes in Toll-like receptor 9-mediated activity","volume":"232","author":[{"family":"Sen","given":"Goutam"},{"family":"Flora","given":"Michael"},{"family":"Chattopadhyay","given":"Gouri"},{"family":"Klinman","given":"Dennis M."},{"family":"Lees","given":"Andrew"},{"family":"Mond","given":"James J."},{"family":"Snapper","given":"Clifford M."}],"issued":{"date-parts":[["2004",11]]}}},{"id":1944,"uris":["http://zotero.org/groups/2444007/items/KKT2LSVE"],"uri":["http://zotero.org/groups/2444007/items/KKT2LSVE"],"itemData":{"id":1944,"type":"article-journal","container-title":"The Journal of Immunology","DOI":"10.4049/jimmunol.164.2.944","ISSN":"0022-1767, 1550-6606","issue":"2","journalAbbreviation":"J Immunol","language":"en","page":"944-953","source":"DOI.org (Crossref)","title":"Mechanism and Function of a Newly Identified CpG DNA Motif in Human Primary B Cells","volume":"164","author":[{"family":"Hartmann","given":"Gunther"},{"family":"Krieg","given":"Arthur M."}],"issued":{"date-parts":[["2000",1,15]]}}}],"schema":"https://github.com/citation-style-language/schema/raw/master/csl-citation.json"} </w:instrText>
      </w:r>
      <w:r w:rsidR="00027539" w:rsidRPr="00BC2FD0">
        <w:rPr>
          <w:rFonts w:ascii="Arial" w:hAnsi="Arial" w:cs="Arial"/>
          <w:sz w:val="22"/>
          <w:szCs w:val="22"/>
        </w:rPr>
        <w:fldChar w:fldCharType="separate"/>
      </w:r>
      <w:r w:rsidR="00DD5DBD">
        <w:rPr>
          <w:rFonts w:ascii="Arial" w:hAnsi="Arial" w:cs="Arial"/>
          <w:noProof/>
          <w:sz w:val="22"/>
          <w:szCs w:val="22"/>
        </w:rPr>
        <w:t>(Pohar et al. 2015; Krieg et al. 1995; Yi et al. 1998; G. Sen et al. 2004; Hartmann and Krieg 2000)</w:t>
      </w:r>
      <w:r w:rsidR="00027539" w:rsidRPr="00BC2FD0">
        <w:rPr>
          <w:rFonts w:ascii="Arial" w:hAnsi="Arial" w:cs="Arial"/>
          <w:sz w:val="22"/>
          <w:szCs w:val="22"/>
        </w:rPr>
        <w:fldChar w:fldCharType="end"/>
      </w:r>
      <w:r w:rsidR="00027539" w:rsidRPr="00BC2FD0">
        <w:rPr>
          <w:rFonts w:ascii="Arial" w:hAnsi="Arial" w:cs="Arial"/>
          <w:sz w:val="22"/>
          <w:szCs w:val="22"/>
        </w:rPr>
        <w:t xml:space="preserve">. This suggests that papillomaviruses associated with </w:t>
      </w:r>
      <w:proofErr w:type="spellStart"/>
      <w:r w:rsidR="00027539" w:rsidRPr="009F295D">
        <w:rPr>
          <w:rFonts w:ascii="Arial" w:hAnsi="Arial" w:cs="Arial"/>
          <w:iCs/>
          <w:color w:val="000000" w:themeColor="text1"/>
          <w:sz w:val="22"/>
          <w:szCs w:val="22"/>
        </w:rPr>
        <w:t>Yangochiroptera</w:t>
      </w:r>
      <w:proofErr w:type="spellEnd"/>
      <w:r w:rsidR="00027539" w:rsidRPr="00BC2FD0">
        <w:rPr>
          <w:rFonts w:ascii="Arial" w:hAnsi="Arial" w:cs="Arial"/>
          <w:color w:val="000000" w:themeColor="text1"/>
          <w:sz w:val="22"/>
          <w:szCs w:val="22"/>
        </w:rPr>
        <w:t xml:space="preserve"> specifically deplete CpG dinucleotides in the context of a known TLR9 PAMP.</w:t>
      </w:r>
    </w:p>
    <w:p w14:paraId="0DB2C43B" w14:textId="6F1593EB" w:rsidR="00F03B5E" w:rsidRPr="00BC2FD0" w:rsidRDefault="0000453B" w:rsidP="00E55588">
      <w:pPr>
        <w:pStyle w:val="ListParagraph"/>
        <w:numPr>
          <w:ilvl w:val="0"/>
          <w:numId w:val="1"/>
        </w:numPr>
        <w:adjustRightInd w:val="0"/>
        <w:snapToGrid w:val="0"/>
        <w:spacing w:line="480" w:lineRule="auto"/>
        <w:ind w:left="0" w:firstLine="0"/>
        <w:contextualSpacing w:val="0"/>
        <w:jc w:val="both"/>
        <w:rPr>
          <w:rFonts w:ascii="Arial" w:hAnsi="Arial" w:cs="Arial"/>
          <w:b/>
          <w:bCs/>
          <w:color w:val="000000" w:themeColor="text1"/>
          <w:sz w:val="22"/>
          <w:szCs w:val="22"/>
        </w:rPr>
      </w:pPr>
      <w:r w:rsidRPr="00BC2FD0">
        <w:rPr>
          <w:rFonts w:ascii="Arial" w:hAnsi="Arial" w:cs="Arial"/>
          <w:b/>
          <w:bCs/>
          <w:color w:val="000000" w:themeColor="text1"/>
          <w:sz w:val="22"/>
          <w:szCs w:val="22"/>
        </w:rPr>
        <w:t xml:space="preserve">Discussion </w:t>
      </w:r>
    </w:p>
    <w:p w14:paraId="7E15CDBC" w14:textId="384223AD" w:rsidR="00F26901" w:rsidRPr="00BC2FD0" w:rsidRDefault="0000453B" w:rsidP="00E55588">
      <w:pPr>
        <w:shd w:val="clear" w:color="auto" w:fill="FFFFFF"/>
        <w:adjustRightInd w:val="0"/>
        <w:snapToGrid w:val="0"/>
        <w:spacing w:line="480" w:lineRule="auto"/>
        <w:jc w:val="both"/>
        <w:rPr>
          <w:rFonts w:ascii="Arial" w:hAnsi="Arial" w:cs="Arial"/>
          <w:color w:val="000000" w:themeColor="text1"/>
          <w:sz w:val="22"/>
          <w:szCs w:val="22"/>
        </w:rPr>
      </w:pPr>
      <w:r w:rsidRPr="00BC2FD0">
        <w:rPr>
          <w:rFonts w:ascii="Arial" w:hAnsi="Arial" w:cs="Arial"/>
          <w:color w:val="000000" w:themeColor="text1"/>
          <w:sz w:val="22"/>
          <w:szCs w:val="22"/>
        </w:rPr>
        <w:t>The data presented here advance our understanding of papillomavirus evolution and host-pathogen interactions. Specifically, we provide evidence that papillomavirus genomes have evolved to avoid detection by TLR9. The implications of this finding for papillomavirus biology are discussed below.</w:t>
      </w:r>
    </w:p>
    <w:p w14:paraId="6B149B2C" w14:textId="395D9EB8" w:rsidR="00E0423A" w:rsidRPr="00BC2FD0" w:rsidRDefault="0000453B" w:rsidP="00E55588">
      <w:pPr>
        <w:shd w:val="clear" w:color="auto" w:fill="FFFFFF"/>
        <w:adjustRightInd w:val="0"/>
        <w:snapToGrid w:val="0"/>
        <w:spacing w:line="480" w:lineRule="auto"/>
        <w:jc w:val="both"/>
        <w:rPr>
          <w:rFonts w:ascii="Arial" w:hAnsi="Arial" w:cs="Arial"/>
          <w:b/>
          <w:bCs/>
          <w:color w:val="000000" w:themeColor="text1"/>
          <w:sz w:val="22"/>
          <w:szCs w:val="22"/>
        </w:rPr>
      </w:pPr>
      <w:r w:rsidRPr="00BC2FD0">
        <w:rPr>
          <w:rFonts w:ascii="Arial" w:hAnsi="Arial" w:cs="Arial"/>
          <w:b/>
          <w:bCs/>
          <w:color w:val="000000" w:themeColor="text1"/>
          <w:sz w:val="22"/>
          <w:szCs w:val="22"/>
        </w:rPr>
        <w:t>D1.</w:t>
      </w:r>
      <w:r w:rsidRPr="00BC2FD0">
        <w:rPr>
          <w:rFonts w:ascii="Arial" w:hAnsi="Arial" w:cs="Arial"/>
          <w:b/>
          <w:bCs/>
          <w:color w:val="000000" w:themeColor="text1"/>
          <w:sz w:val="22"/>
          <w:szCs w:val="22"/>
        </w:rPr>
        <w:tab/>
        <w:t xml:space="preserve">Viruses infecting bats in the suborder </w:t>
      </w:r>
      <w:proofErr w:type="spellStart"/>
      <w:r w:rsidRPr="009F295D">
        <w:rPr>
          <w:rFonts w:ascii="Arial" w:hAnsi="Arial" w:cs="Arial"/>
          <w:b/>
          <w:bCs/>
          <w:iCs/>
          <w:color w:val="000000" w:themeColor="text1"/>
          <w:sz w:val="22"/>
          <w:szCs w:val="22"/>
        </w:rPr>
        <w:t>Yangochiroptera</w:t>
      </w:r>
      <w:proofErr w:type="spellEnd"/>
      <w:r w:rsidRPr="00BC2FD0">
        <w:rPr>
          <w:rFonts w:ascii="Arial" w:hAnsi="Arial" w:cs="Arial"/>
          <w:b/>
          <w:bCs/>
          <w:color w:val="000000" w:themeColor="text1"/>
          <w:sz w:val="22"/>
          <w:szCs w:val="22"/>
        </w:rPr>
        <w:t xml:space="preserve"> deplete CpG in a TLR9 dependent manner.</w:t>
      </w:r>
    </w:p>
    <w:p w14:paraId="629B030C" w14:textId="3847B168" w:rsidR="00E0423A" w:rsidRPr="00BC2FD0" w:rsidRDefault="0000453B" w:rsidP="00E55588">
      <w:pPr>
        <w:shd w:val="clear" w:color="auto" w:fill="FFFFFF"/>
        <w:adjustRightInd w:val="0"/>
        <w:snapToGrid w:val="0"/>
        <w:spacing w:line="480" w:lineRule="auto"/>
        <w:jc w:val="both"/>
        <w:rPr>
          <w:rFonts w:ascii="Arial" w:hAnsi="Arial" w:cs="Arial"/>
          <w:sz w:val="22"/>
          <w:szCs w:val="22"/>
        </w:rPr>
      </w:pPr>
      <w:r w:rsidRPr="00BC2FD0">
        <w:rPr>
          <w:rFonts w:ascii="Arial" w:hAnsi="Arial" w:cs="Arial"/>
          <w:color w:val="000000" w:themeColor="text1"/>
          <w:sz w:val="22"/>
          <w:szCs w:val="22"/>
        </w:rPr>
        <w:t xml:space="preserve">We demonstrate that </w:t>
      </w:r>
      <w:r w:rsidR="009F505D" w:rsidRPr="00BC2FD0">
        <w:rPr>
          <w:rFonts w:ascii="Arial" w:hAnsi="Arial" w:cs="Arial"/>
          <w:color w:val="000000" w:themeColor="text1"/>
          <w:sz w:val="22"/>
          <w:szCs w:val="22"/>
        </w:rPr>
        <w:t xml:space="preserve">the genomes of viruses isolated from specific bat species have a highly reduced CpG content. </w:t>
      </w:r>
      <w:r w:rsidR="00F26901" w:rsidRPr="00BC2FD0">
        <w:rPr>
          <w:rFonts w:ascii="Arial" w:hAnsi="Arial" w:cs="Arial"/>
          <w:sz w:val="22"/>
          <w:szCs w:val="22"/>
        </w:rPr>
        <w:t xml:space="preserve">A significant reduction of CpG sites in </w:t>
      </w:r>
      <w:r w:rsidR="00130EB7" w:rsidRPr="00BC2FD0">
        <w:rPr>
          <w:rFonts w:ascii="Arial" w:hAnsi="Arial" w:cs="Arial"/>
          <w:iCs/>
          <w:sz w:val="22"/>
          <w:szCs w:val="22"/>
        </w:rPr>
        <w:t xml:space="preserve">papillomavirus </w:t>
      </w:r>
      <w:r w:rsidR="00F26901" w:rsidRPr="00BC2FD0">
        <w:rPr>
          <w:rFonts w:ascii="Arial" w:hAnsi="Arial" w:cs="Arial"/>
          <w:sz w:val="22"/>
          <w:szCs w:val="22"/>
        </w:rPr>
        <w:t xml:space="preserve">genomes has been previously documented </w:t>
      </w:r>
      <w:r w:rsidR="00F26901" w:rsidRPr="00BC2FD0">
        <w:rPr>
          <w:rFonts w:ascii="Arial" w:hAnsi="Arial" w:cs="Arial"/>
          <w:sz w:val="22"/>
          <w:szCs w:val="22"/>
        </w:rPr>
        <w:fldChar w:fldCharType="begin"/>
      </w:r>
      <w:r w:rsidR="005B4F94" w:rsidRPr="00BC2FD0">
        <w:rPr>
          <w:rFonts w:ascii="Arial" w:hAnsi="Arial" w:cs="Arial"/>
          <w:sz w:val="22"/>
          <w:szCs w:val="22"/>
        </w:rPr>
        <w:instrText xml:space="preserve"> ADDIN ZOTERO_ITEM CSL_CITATION {"citationID":"DkurJoUg","properties":{"formattedCitation":"(Warren, Van Doorslaer, et al. 2015; Upadhyay and Vivekanandan 2015)","plainCitation":"(Warren, Van Doorslaer, et al. 2015; Upadhyay and Vivekanandan 2015)","noteIndex":0},"citationItems":[{"id":2,"uris":["http://zotero.org/users/4782594/items/J3AKYWJR"],"uri":["http://zotero.org/users/4782594/items/J3AKYWJR"],"itemData":{"id":2,"type":"article-journal","abstract":"More than 270 different types of papillomaviruses have been discovered in a wide array of animal species. Despite the great diversity of papillomaviruses, little is known about the evolutionary processes that drive host tropism and the emergence of oncogenic genotypes. Although host defense mechanisms have evolved to interfere with various aspects of a virus life cycle, viruses have also coevolved copious strategies to avoid host antiviral restriction. Our and other studies have shown that the cytidine deaminase APOBEC3 family members edit HPV genomes and restrict virus infectivity. Thus, we hypothesized that host restriction by APOBEC3 served as selective pressure during papillomavirus evolution. To test this hypothesis, we analyzed the relative abundance of all dinucleotide sequences in full-length genomes of 274 papillomavirus types documented in the Papillomavirus Episteme database (PaVE). Here, we report that TC dinucleotides, the preferred target sequence of several human APOBEC3 proteins (hA3A, hA3B, hA3F, and hA3H), are highly depleted in papillomavirus genomes. Given that HPV infection is highly tissue-specific, the expression levels of APOBEC3 family members were analyzed. The basal expression levels of all APOBEC3 isoforms, excluding hA3B, are significantly higher in mucosal skin compared with cutaneous skin. Interestingly, we reveal that Alphapapillomaviruses (alpha-PVs), a majority of which infects anogenital mucosa, display the most dramatic reduction in TC dinucleotide content. Computer modeling and reconstruction of ancestral alpha-PV genomes suggest that TC depletion occurred after the alpha-PVs diverged from their most recent common ancestor. In addition, we found that TC depletion in alpha-PVs is greatly affected by protein coding potential. Taken together, our results suggest that PVs replicating in tissues with high APOBEC3 levels may have evolved to evade restriction by selecting for variants that contain reduced APOBEC3 target sites in their genomes.","container-title":"Virus Evolution","DOI":"10.1093/ve/vev015","ISSN":"2057-1577","issue":"1","journalAbbreviation":"Virus Evol","language":"eng","note":"PMID: 27570633\nPMCID: PMC4999249","source":"PubMed","title":"Role of the host restriction factor APOBEC3 on papillomavirus evolution","volume":"1","author":[{"family":"Warren","given":"Cody J."},{"family":"Van Doorslaer","given":"Koenraad"},{"family":"Pandey","given":"Ahwan"},{"family":"Espinosa","given":"Joaquin M."},{"family":"Pyeon","given":"Dohun"}],"issued":{"date-parts":[["2015",1]]}}},{"id":1881,"uris":["http://zotero.org/groups/2444007/items/FDKW4JBF"],"uri":["http://zotero.org/groups/2444007/items/FDKW4JBF"],"itemData":{"id":1881,"type":"article-journal","container-title":"PLOS ONE","DOI":"10.1371/journal.pone.0142368","ISSN":"1932-6203","issue":"11","journalAbbreviation":"PLoS ONE","language":"en","page":"e0142368","source":"DOI.org (Crossref)","title":"Depletion of CpG Dinucleotides in Papillomaviruses and Polyomaviruses: A Role for Divergent Evolutionary Pressures","title-short":"Depletion of CpG Dinucleotides in Papillomaviruses and Polyomaviruses","volume":"10","author":[{"family":"Upadhyay","given":"Mohita"},{"family":"Vivekanandan","given":"Perumal"}],"editor":[{"family":"Burk","given":"Robert D."}],"issued":{"date-parts":[["2015",11,6]]}}}],"schema":"https://github.com/citation-style-language/schema/raw/master/csl-citation.json"} </w:instrText>
      </w:r>
      <w:r w:rsidR="00F26901" w:rsidRPr="00BC2FD0">
        <w:rPr>
          <w:rFonts w:ascii="Arial" w:hAnsi="Arial" w:cs="Arial"/>
          <w:sz w:val="22"/>
          <w:szCs w:val="22"/>
        </w:rPr>
        <w:fldChar w:fldCharType="separate"/>
      </w:r>
      <w:r w:rsidR="00F26901" w:rsidRPr="00BC2FD0">
        <w:rPr>
          <w:rFonts w:ascii="Arial" w:hAnsi="Arial" w:cs="Arial"/>
          <w:noProof/>
          <w:sz w:val="22"/>
          <w:szCs w:val="22"/>
        </w:rPr>
        <w:t>(Warren, Van Doorslaer, et al. 2015; Upadhyay and Vivekanandan 2015)</w:t>
      </w:r>
      <w:r w:rsidR="00F26901" w:rsidRPr="00BC2FD0">
        <w:rPr>
          <w:rFonts w:ascii="Arial" w:hAnsi="Arial" w:cs="Arial"/>
          <w:sz w:val="22"/>
          <w:szCs w:val="22"/>
        </w:rPr>
        <w:fldChar w:fldCharType="end"/>
      </w:r>
      <w:r w:rsidR="00F26901" w:rsidRPr="00BC2FD0">
        <w:rPr>
          <w:rFonts w:ascii="Arial" w:hAnsi="Arial" w:cs="Arial"/>
          <w:sz w:val="22"/>
          <w:szCs w:val="22"/>
        </w:rPr>
        <w:t xml:space="preserve">. However, the reason for this depletion is unclear. Of note, in mammalian genomes, </w:t>
      </w:r>
      <w:proofErr w:type="spellStart"/>
      <w:r w:rsidR="00F26901" w:rsidRPr="00BC2FD0">
        <w:rPr>
          <w:rFonts w:ascii="Arial" w:hAnsi="Arial" w:cs="Arial"/>
          <w:sz w:val="22"/>
          <w:szCs w:val="22"/>
        </w:rPr>
        <w:t>CpGs</w:t>
      </w:r>
      <w:proofErr w:type="spellEnd"/>
      <w:r w:rsidR="00F26901" w:rsidRPr="00BC2FD0">
        <w:rPr>
          <w:rFonts w:ascii="Arial" w:hAnsi="Arial" w:cs="Arial"/>
          <w:sz w:val="22"/>
          <w:szCs w:val="22"/>
        </w:rPr>
        <w:t xml:space="preserve"> </w:t>
      </w:r>
      <w:r w:rsidR="009F0965" w:rsidRPr="00BC2FD0">
        <w:rPr>
          <w:rFonts w:ascii="Arial" w:hAnsi="Arial" w:cs="Arial"/>
          <w:sz w:val="22"/>
          <w:szCs w:val="22"/>
        </w:rPr>
        <w:t xml:space="preserve">are rare outside of so-called CpG islands </w:t>
      </w:r>
      <w:r w:rsidR="009F0965" w:rsidRPr="00BC2FD0">
        <w:rPr>
          <w:rFonts w:ascii="Arial" w:hAnsi="Arial" w:cs="Arial"/>
          <w:sz w:val="22"/>
          <w:szCs w:val="22"/>
        </w:rPr>
        <w:fldChar w:fldCharType="begin"/>
      </w:r>
      <w:r w:rsidR="009F0965" w:rsidRPr="00BC2FD0">
        <w:rPr>
          <w:rFonts w:ascii="Arial" w:hAnsi="Arial" w:cs="Arial"/>
          <w:sz w:val="22"/>
          <w:szCs w:val="22"/>
        </w:rPr>
        <w:instrText xml:space="preserve"> ADDIN ZOTERO_ITEM CSL_CITATION {"citationID":"63OHaiCM","properties":{"formattedCitation":"(Illingworth and Bird 2009)","plainCitation":"(Illingworth and Bird 2009)","noteIndex":0},"citationItems":[{"id":2046,"uris":["http://zotero.org/groups/2444007/items/JMMQBRQK"],"uri":["http://zotero.org/groups/2444007/items/JMMQBRQK"],"itemData":{"id":2046,"type":"article-journal","container-title":"FEBS Letters","DOI":"10.1016/j.febslet.2009.04.012","ISSN":"00145793","issue":"11","language":"en","page":"1713-1720","source":"DOI.org (Crossref)","title":"CpG islands - ‘A rough guide’","volume":"583","author":[{"family":"Illingworth","given":"Robert S."},{"family":"Bird","given":"Adrian P."}],"issued":{"date-parts":[["2009",6,5]]}}}],"schema":"https://github.com/citation-style-language/schema/raw/master/csl-citation.json"} </w:instrText>
      </w:r>
      <w:r w:rsidR="009F0965" w:rsidRPr="00BC2FD0">
        <w:rPr>
          <w:rFonts w:ascii="Arial" w:hAnsi="Arial" w:cs="Arial"/>
          <w:sz w:val="22"/>
          <w:szCs w:val="22"/>
        </w:rPr>
        <w:fldChar w:fldCharType="separate"/>
      </w:r>
      <w:r w:rsidR="009F0965" w:rsidRPr="00BC2FD0">
        <w:rPr>
          <w:rFonts w:ascii="Arial" w:hAnsi="Arial" w:cs="Arial"/>
          <w:noProof/>
          <w:sz w:val="22"/>
          <w:szCs w:val="22"/>
        </w:rPr>
        <w:t>(Illingworth and Bird 2009)</w:t>
      </w:r>
      <w:r w:rsidR="009F0965" w:rsidRPr="00BC2FD0">
        <w:rPr>
          <w:rFonts w:ascii="Arial" w:hAnsi="Arial" w:cs="Arial"/>
          <w:sz w:val="22"/>
          <w:szCs w:val="22"/>
        </w:rPr>
        <w:fldChar w:fldCharType="end"/>
      </w:r>
      <w:r w:rsidR="009F0965" w:rsidRPr="00BC2FD0">
        <w:rPr>
          <w:rFonts w:ascii="Arial" w:hAnsi="Arial" w:cs="Arial"/>
          <w:sz w:val="22"/>
          <w:szCs w:val="22"/>
        </w:rPr>
        <w:t>.</w:t>
      </w:r>
      <w:r w:rsidR="00F26901" w:rsidRPr="00BC2FD0">
        <w:rPr>
          <w:rFonts w:ascii="Arial" w:hAnsi="Arial" w:cs="Arial"/>
          <w:sz w:val="22"/>
          <w:szCs w:val="22"/>
        </w:rPr>
        <w:t xml:space="preserve"> This is believed to be mainly due to the observation that methylated </w:t>
      </w:r>
      <w:proofErr w:type="spellStart"/>
      <w:r w:rsidR="00F26901" w:rsidRPr="00BC2FD0">
        <w:rPr>
          <w:rFonts w:ascii="Arial" w:hAnsi="Arial" w:cs="Arial"/>
          <w:sz w:val="22"/>
          <w:szCs w:val="22"/>
        </w:rPr>
        <w:t>CpGs</w:t>
      </w:r>
      <w:proofErr w:type="spellEnd"/>
      <w:r w:rsidR="00F26901" w:rsidRPr="00BC2FD0">
        <w:rPr>
          <w:rFonts w:ascii="Arial" w:hAnsi="Arial" w:cs="Arial"/>
          <w:sz w:val="22"/>
          <w:szCs w:val="22"/>
        </w:rPr>
        <w:t xml:space="preserve"> are prone to deamination, resulting in </w:t>
      </w:r>
      <w:r w:rsidR="009F0965" w:rsidRPr="00BC2FD0">
        <w:rPr>
          <w:rFonts w:ascii="Arial" w:hAnsi="Arial" w:cs="Arial"/>
          <w:sz w:val="22"/>
          <w:szCs w:val="22"/>
        </w:rPr>
        <w:t xml:space="preserve">C </w:t>
      </w:r>
      <w:r w:rsidR="009F0965" w:rsidRPr="00BC2FD0">
        <w:rPr>
          <w:rFonts w:ascii="Arial" w:hAnsi="Arial" w:cs="Arial"/>
          <w:sz w:val="22"/>
          <w:szCs w:val="22"/>
        </w:rPr>
        <w:sym w:font="Wingdings" w:char="F0E0"/>
      </w:r>
      <w:r w:rsidR="009F0965" w:rsidRPr="00BC2FD0">
        <w:rPr>
          <w:rFonts w:ascii="Arial" w:hAnsi="Arial" w:cs="Arial"/>
          <w:sz w:val="22"/>
          <w:szCs w:val="22"/>
        </w:rPr>
        <w:t xml:space="preserve"> T </w:t>
      </w:r>
      <w:r w:rsidR="00F26901" w:rsidRPr="00BC2FD0">
        <w:rPr>
          <w:rFonts w:ascii="Arial" w:hAnsi="Arial" w:cs="Arial"/>
          <w:sz w:val="22"/>
          <w:szCs w:val="22"/>
        </w:rPr>
        <w:t>mutations, leading to a depletion of CpG sites in the mammalian genomes over evolutionary time.</w:t>
      </w:r>
      <w:r w:rsidR="006C6E89" w:rsidRPr="00BC2FD0">
        <w:rPr>
          <w:rFonts w:ascii="Arial" w:hAnsi="Arial" w:cs="Arial"/>
          <w:sz w:val="22"/>
          <w:szCs w:val="22"/>
        </w:rPr>
        <w:t xml:space="preserve"> </w:t>
      </w:r>
      <w:r w:rsidR="006C6E89" w:rsidRPr="00BC2FD0">
        <w:rPr>
          <w:rFonts w:ascii="Arial" w:hAnsi="Arial" w:cs="Arial"/>
          <w:sz w:val="22"/>
          <w:szCs w:val="22"/>
        </w:rPr>
        <w:lastRenderedPageBreak/>
        <w:t xml:space="preserve">Our data in </w:t>
      </w:r>
      <w:r w:rsidR="00E2169B" w:rsidRPr="004A1373">
        <w:rPr>
          <w:rFonts w:ascii="Arial" w:hAnsi="Arial" w:cs="Arial"/>
          <w:b/>
          <w:bCs/>
          <w:sz w:val="22"/>
          <w:szCs w:val="22"/>
        </w:rPr>
        <w:t>F</w:t>
      </w:r>
      <w:r w:rsidR="006C6E89" w:rsidRPr="004A1373">
        <w:rPr>
          <w:rFonts w:ascii="Arial" w:hAnsi="Arial" w:cs="Arial"/>
          <w:b/>
          <w:bCs/>
          <w:sz w:val="22"/>
          <w:szCs w:val="22"/>
        </w:rPr>
        <w:t>igure</w:t>
      </w:r>
      <w:r w:rsidR="006C6E89" w:rsidRPr="003A2605">
        <w:rPr>
          <w:rFonts w:ascii="Arial" w:hAnsi="Arial"/>
          <w:b/>
          <w:sz w:val="22"/>
        </w:rPr>
        <w:t xml:space="preserve"> 3</w:t>
      </w:r>
      <w:r w:rsidR="006C6E89" w:rsidRPr="00BC2FD0">
        <w:rPr>
          <w:rFonts w:ascii="Arial" w:hAnsi="Arial" w:cs="Arial"/>
          <w:sz w:val="22"/>
          <w:szCs w:val="22"/>
        </w:rPr>
        <w:t xml:space="preserve"> show an increase in </w:t>
      </w:r>
      <w:proofErr w:type="spellStart"/>
      <w:r w:rsidR="006C6E89" w:rsidRPr="00BC2FD0">
        <w:rPr>
          <w:rFonts w:ascii="Arial" w:hAnsi="Arial" w:cs="Arial"/>
          <w:sz w:val="22"/>
          <w:szCs w:val="22"/>
        </w:rPr>
        <w:t>TpG</w:t>
      </w:r>
      <w:proofErr w:type="spellEnd"/>
      <w:r w:rsidR="006C6E89" w:rsidRPr="00BC2FD0">
        <w:rPr>
          <w:rFonts w:ascii="Arial" w:hAnsi="Arial" w:cs="Arial"/>
          <w:sz w:val="22"/>
          <w:szCs w:val="22"/>
        </w:rPr>
        <w:t xml:space="preserve"> and </w:t>
      </w:r>
      <w:proofErr w:type="spellStart"/>
      <w:r w:rsidR="006C6E89" w:rsidRPr="00BC2FD0">
        <w:rPr>
          <w:rFonts w:ascii="Arial" w:hAnsi="Arial" w:cs="Arial"/>
          <w:sz w:val="22"/>
          <w:szCs w:val="22"/>
        </w:rPr>
        <w:t>CpA</w:t>
      </w:r>
      <w:proofErr w:type="spellEnd"/>
      <w:r w:rsidR="006C6E89" w:rsidRPr="00BC2FD0">
        <w:rPr>
          <w:rFonts w:ascii="Arial" w:hAnsi="Arial" w:cs="Arial"/>
          <w:sz w:val="22"/>
          <w:szCs w:val="22"/>
        </w:rPr>
        <w:t xml:space="preserve">. However, this increase does not appear to </w:t>
      </w:r>
      <w:r w:rsidR="00DD5DBD">
        <w:rPr>
          <w:rFonts w:ascii="Arial" w:hAnsi="Arial" w:cs="Arial"/>
          <w:sz w:val="22"/>
          <w:szCs w:val="22"/>
        </w:rPr>
        <w:t xml:space="preserve">be </w:t>
      </w:r>
      <w:r w:rsidR="006C6E89" w:rsidRPr="00BC2FD0">
        <w:rPr>
          <w:rFonts w:ascii="Arial" w:hAnsi="Arial" w:cs="Arial"/>
          <w:sz w:val="22"/>
          <w:szCs w:val="22"/>
        </w:rPr>
        <w:t xml:space="preserve">of the same magnitude as the dramatic reduction in CpG seen in the same dataset. </w:t>
      </w:r>
    </w:p>
    <w:p w14:paraId="608BC5B4" w14:textId="3053E26A" w:rsidR="00F26901" w:rsidRPr="00BC2FD0" w:rsidRDefault="0000453B" w:rsidP="00E55588">
      <w:pPr>
        <w:shd w:val="clear" w:color="auto" w:fill="FFFFFF"/>
        <w:adjustRightInd w:val="0"/>
        <w:snapToGrid w:val="0"/>
        <w:spacing w:line="480" w:lineRule="auto"/>
        <w:jc w:val="both"/>
        <w:rPr>
          <w:rFonts w:ascii="Arial" w:hAnsi="Arial" w:cs="Arial"/>
          <w:sz w:val="22"/>
          <w:szCs w:val="22"/>
        </w:rPr>
      </w:pPr>
      <w:r w:rsidRPr="00BC2FD0">
        <w:rPr>
          <w:rFonts w:ascii="Arial" w:hAnsi="Arial" w:cs="Arial"/>
          <w:sz w:val="22"/>
          <w:szCs w:val="22"/>
        </w:rPr>
        <w:t xml:space="preserve">The </w:t>
      </w:r>
      <w:r w:rsidR="005B4F94" w:rsidRPr="00BC2FD0">
        <w:rPr>
          <w:rFonts w:ascii="Arial" w:hAnsi="Arial" w:cs="Arial"/>
          <w:sz w:val="22"/>
          <w:szCs w:val="22"/>
        </w:rPr>
        <w:t>z</w:t>
      </w:r>
      <w:r w:rsidRPr="00BC2FD0">
        <w:rPr>
          <w:rFonts w:ascii="Arial" w:hAnsi="Arial" w:cs="Arial"/>
          <w:sz w:val="22"/>
          <w:szCs w:val="22"/>
        </w:rPr>
        <w:t xml:space="preserve">inc-finger antiviral protein (ZAP) </w:t>
      </w:r>
      <w:r w:rsidR="005F40FE" w:rsidRPr="00BC2FD0">
        <w:rPr>
          <w:rFonts w:ascii="Arial" w:hAnsi="Arial" w:cs="Arial"/>
          <w:sz w:val="22"/>
          <w:szCs w:val="22"/>
        </w:rPr>
        <w:t xml:space="preserve">acts as </w:t>
      </w:r>
      <w:r w:rsidRPr="00BC2FD0">
        <w:rPr>
          <w:rFonts w:ascii="Arial" w:hAnsi="Arial" w:cs="Arial"/>
          <w:sz w:val="22"/>
          <w:szCs w:val="22"/>
        </w:rPr>
        <w:t xml:space="preserve">a broad-spectrum antiviral restriction protein </w:t>
      </w:r>
      <w:r w:rsidR="005F40FE" w:rsidRPr="00BC2FD0">
        <w:rPr>
          <w:rFonts w:ascii="Arial" w:hAnsi="Arial" w:cs="Arial"/>
          <w:sz w:val="22"/>
          <w:szCs w:val="22"/>
        </w:rPr>
        <w:t>that recognizes CpG rich viral RNA, leading to RNA degradation and inhibition of translation</w:t>
      </w:r>
      <w:r w:rsidR="005B4F94" w:rsidRPr="00BC2FD0">
        <w:rPr>
          <w:rFonts w:ascii="Arial" w:hAnsi="Arial" w:cs="Arial"/>
          <w:sz w:val="22"/>
          <w:szCs w:val="22"/>
        </w:rPr>
        <w:t xml:space="preserve"> </w:t>
      </w:r>
      <w:r w:rsidR="005B4F94" w:rsidRPr="00BC2FD0">
        <w:rPr>
          <w:rFonts w:ascii="Arial" w:hAnsi="Arial" w:cs="Arial"/>
          <w:sz w:val="22"/>
          <w:szCs w:val="22"/>
        </w:rPr>
        <w:fldChar w:fldCharType="begin"/>
      </w:r>
      <w:r w:rsidR="005B4F94" w:rsidRPr="00BC2FD0">
        <w:rPr>
          <w:rFonts w:ascii="Arial" w:hAnsi="Arial" w:cs="Arial"/>
          <w:sz w:val="22"/>
          <w:szCs w:val="22"/>
        </w:rPr>
        <w:instrText xml:space="preserve"> ADDIN ZOTERO_ITEM CSL_CITATION {"citationID":"ZLspbbX4","properties":{"formattedCitation":"(Gao 2002)","plainCitation":"(Gao 2002)","noteIndex":0},"citationItems":[{"id":1948,"uris":["http://zotero.org/groups/2444007/items/2LHIBBU6"],"uri":["http://zotero.org/groups/2444007/items/2LHIBBU6"],"itemData":{"id":1948,"type":"article-journal","container-title":"Science","DOI":"10.1126/science.1074276","ISSN":"00368075, 10959203","issue":"5587","page":"1703-1706","source":"DOI.org (Crossref)","title":"Inhibition of Retroviral RNA Production by ZAP, a CCCH-Type Zinc Finger Protein","volume":"297","author":[{"family":"Gao","given":"G."}],"issued":{"date-parts":[["2002",9,6]]}}}],"schema":"https://github.com/citation-style-language/schema/raw/master/csl-citation.json"} </w:instrText>
      </w:r>
      <w:r w:rsidR="005B4F94" w:rsidRPr="00BC2FD0">
        <w:rPr>
          <w:rFonts w:ascii="Arial" w:hAnsi="Arial" w:cs="Arial"/>
          <w:sz w:val="22"/>
          <w:szCs w:val="22"/>
        </w:rPr>
        <w:fldChar w:fldCharType="separate"/>
      </w:r>
      <w:r w:rsidR="005B4F94" w:rsidRPr="00BC2FD0">
        <w:rPr>
          <w:rFonts w:ascii="Arial" w:hAnsi="Arial" w:cs="Arial"/>
          <w:noProof/>
          <w:sz w:val="22"/>
          <w:szCs w:val="22"/>
        </w:rPr>
        <w:t>(Gao 2002)</w:t>
      </w:r>
      <w:r w:rsidR="005B4F94" w:rsidRPr="00BC2FD0">
        <w:rPr>
          <w:rFonts w:ascii="Arial" w:hAnsi="Arial" w:cs="Arial"/>
          <w:sz w:val="22"/>
          <w:szCs w:val="22"/>
        </w:rPr>
        <w:fldChar w:fldCharType="end"/>
      </w:r>
      <w:r w:rsidR="005B4F94" w:rsidRPr="00BC2FD0">
        <w:rPr>
          <w:rFonts w:ascii="Arial" w:hAnsi="Arial" w:cs="Arial"/>
          <w:sz w:val="22"/>
          <w:szCs w:val="22"/>
        </w:rPr>
        <w:t xml:space="preserve">. Interestingly, it appears that ZAP exploits host CpG suppression to identify non-self RNA. This may explain why multiple RNA viruses have reduced CpG content </w:t>
      </w:r>
      <w:r w:rsidR="005B4F94" w:rsidRPr="00BC2FD0">
        <w:rPr>
          <w:rFonts w:ascii="Arial" w:hAnsi="Arial" w:cs="Arial"/>
          <w:sz w:val="22"/>
          <w:szCs w:val="22"/>
        </w:rPr>
        <w:fldChar w:fldCharType="begin"/>
      </w:r>
      <w:r w:rsidR="005B4F94" w:rsidRPr="00BC2FD0">
        <w:rPr>
          <w:rFonts w:ascii="Arial" w:hAnsi="Arial" w:cs="Arial"/>
          <w:sz w:val="22"/>
          <w:szCs w:val="22"/>
        </w:rPr>
        <w:instrText xml:space="preserve"> ADDIN ZOTERO_ITEM CSL_CITATION {"citationID":"a3vf9OvR","properties":{"formattedCitation":"(Cheng et al. 2013; Greenbaum et al. 2008)","plainCitation":"(Cheng et al. 2013; Greenbaum et al. 2008)","noteIndex":0},"citationItems":[{"id":1951,"uris":["http://zotero.org/groups/2444007/items/H9ME98GL"],"uri":["http://zotero.org/groups/2444007/items/H9ME98GL"],"itemData":{"id":1951,"type":"article-journal","container-title":"PLoS ONE","DOI":"10.1371/journal.pone.0074109","ISSN":"1932-6203","issue":"9","journalAbbreviation":"PLoS ONE","language":"en","page":"e74109","source":"DOI.org (Crossref)","title":"CpG Usage in RNA Viruses: Data and Hypotheses","title-short":"CpG Usage in RNA Viruses","volume":"8","author":[{"family":"Cheng","given":"Xiaofei"},{"family":"Virk","given":"Nasar"},{"family":"Chen","given":"Wei"},{"family":"Ji","given":"Shuqin"},{"family":"Ji","given":"Shuxian"},{"family":"Sun","given":"Yuqiang"},{"family":"Wu","given":"Xiaoyun"}],"editor":[{"family":"Burk","given":"Robert D."}],"issued":{"date-parts":[["2013",9,23]]}}},{"id":1949,"uris":["http://zotero.org/groups/2444007/items/YJ7X26ED"],"uri":["http://zotero.org/groups/2444007/items/YJ7X26ED"],"itemData":{"id":1949,"type":"article-journal","container-title":"PLoS Pathogens","DOI":"10.1371/journal.ppat.1000079","ISSN":"1553-7374","issue":"6","journalAbbreviation":"PLoS Pathog","language":"en","page":"e1000079","source":"DOI.org (Crossref)","title":"Patterns of Evolution and Host Gene Mimicry in Influenza and Other RNA Viruses","volume":"4","author":[{"family":"Greenbaum","given":"Benjamin D."},{"family":"Levine","given":"Arnold J."},{"family":"Bhanot","given":"Gyan"},{"family":"Rabadan","given":"Raul"}],"editor":[{"family":"Holmes","given":"Edward C."}],"issued":{"date-parts":[["2008",6,6]]}}}],"schema":"https://github.com/citation-style-language/schema/raw/master/csl-citation.json"} </w:instrText>
      </w:r>
      <w:r w:rsidR="005B4F94" w:rsidRPr="00BC2FD0">
        <w:rPr>
          <w:rFonts w:ascii="Arial" w:hAnsi="Arial" w:cs="Arial"/>
          <w:sz w:val="22"/>
          <w:szCs w:val="22"/>
        </w:rPr>
        <w:fldChar w:fldCharType="separate"/>
      </w:r>
      <w:r w:rsidR="005B4F94" w:rsidRPr="00BC2FD0">
        <w:rPr>
          <w:rFonts w:ascii="Arial" w:hAnsi="Arial" w:cs="Arial"/>
          <w:noProof/>
          <w:sz w:val="22"/>
          <w:szCs w:val="22"/>
        </w:rPr>
        <w:t>(Cheng et al. 2013; Greenbaum et al. 2008)</w:t>
      </w:r>
      <w:r w:rsidR="005B4F94" w:rsidRPr="00BC2FD0">
        <w:rPr>
          <w:rFonts w:ascii="Arial" w:hAnsi="Arial" w:cs="Arial"/>
          <w:sz w:val="22"/>
          <w:szCs w:val="22"/>
        </w:rPr>
        <w:fldChar w:fldCharType="end"/>
      </w:r>
      <w:r w:rsidR="005B4F94" w:rsidRPr="00BC2FD0">
        <w:rPr>
          <w:rFonts w:ascii="Arial" w:hAnsi="Arial" w:cs="Arial"/>
          <w:sz w:val="22"/>
          <w:szCs w:val="22"/>
        </w:rPr>
        <w:t>, independently from CpG methylation as described above</w:t>
      </w:r>
      <w:r w:rsidR="003A3285" w:rsidRPr="00BC2FD0">
        <w:rPr>
          <w:rFonts w:ascii="Arial" w:hAnsi="Arial" w:cs="Arial"/>
          <w:sz w:val="22"/>
          <w:szCs w:val="22"/>
        </w:rPr>
        <w:t xml:space="preserve"> </w:t>
      </w:r>
      <w:r w:rsidR="003A3285" w:rsidRPr="00BC2FD0">
        <w:rPr>
          <w:rFonts w:ascii="Arial" w:hAnsi="Arial" w:cs="Arial"/>
          <w:sz w:val="22"/>
          <w:szCs w:val="22"/>
        </w:rPr>
        <w:fldChar w:fldCharType="begin"/>
      </w:r>
      <w:r w:rsidR="003A3285" w:rsidRPr="00BC2FD0">
        <w:rPr>
          <w:rFonts w:ascii="Arial" w:hAnsi="Arial" w:cs="Arial"/>
          <w:sz w:val="22"/>
          <w:szCs w:val="22"/>
        </w:rPr>
        <w:instrText xml:space="preserve"> ADDIN ZOTERO_ITEM CSL_CITATION {"citationID":"yMA9KZtU","properties":{"formattedCitation":"(Takata et al. 2017)","plainCitation":"(Takata et al. 2017)","noteIndex":0},"citationItems":[{"id":1953,"uris":["http://zotero.org/groups/2444007/items/TR8MQV5V"],"uri":["http://zotero.org/groups/2444007/items/TR8MQV5V"],"itemData":{"id":1953,"type":"article-journal","container-title":"Nature","DOI":"10.1038/nature24039","ISSN":"0028-0836, 1476-4687","issue":"7674","journalAbbreviation":"Nature","language":"en","page":"124-127","source":"DOI.org (Crossref)","title":"CG dinucleotide suppression enables antiviral defence targeting non-self RNA","volume":"550","author":[{"family":"Takata","given":"Matthew A."},{"family":"Gonçalves-Carneiro","given":"Daniel"},{"family":"Zang","given":"Trinity M."},{"family":"Soll","given":"Steven J."},{"family":"York","given":"Ashley"},{"family":"Blanco-Melo","given":"Daniel"},{"family":"Bieniasz","given":"Paul D."}],"issued":{"date-parts":[["2017",10]]}}}],"schema":"https://github.com/citation-style-language/schema/raw/master/csl-citation.json"} </w:instrText>
      </w:r>
      <w:r w:rsidR="003A3285" w:rsidRPr="00BC2FD0">
        <w:rPr>
          <w:rFonts w:ascii="Arial" w:hAnsi="Arial" w:cs="Arial"/>
          <w:sz w:val="22"/>
          <w:szCs w:val="22"/>
        </w:rPr>
        <w:fldChar w:fldCharType="separate"/>
      </w:r>
      <w:r w:rsidR="003A3285" w:rsidRPr="00BC2FD0">
        <w:rPr>
          <w:rFonts w:ascii="Arial" w:hAnsi="Arial" w:cs="Arial"/>
          <w:noProof/>
          <w:sz w:val="22"/>
          <w:szCs w:val="22"/>
        </w:rPr>
        <w:t>(Takata et al. 2017)</w:t>
      </w:r>
      <w:r w:rsidR="003A3285" w:rsidRPr="00BC2FD0">
        <w:rPr>
          <w:rFonts w:ascii="Arial" w:hAnsi="Arial" w:cs="Arial"/>
          <w:sz w:val="22"/>
          <w:szCs w:val="22"/>
        </w:rPr>
        <w:fldChar w:fldCharType="end"/>
      </w:r>
      <w:r w:rsidR="005B4F94" w:rsidRPr="00BC2FD0">
        <w:rPr>
          <w:rFonts w:ascii="Arial" w:hAnsi="Arial" w:cs="Arial"/>
          <w:sz w:val="22"/>
          <w:szCs w:val="22"/>
        </w:rPr>
        <w:t xml:space="preserve">. </w:t>
      </w:r>
      <w:r w:rsidR="00B92D18" w:rsidRPr="00BC2FD0">
        <w:rPr>
          <w:rFonts w:ascii="Arial" w:hAnsi="Arial" w:cs="Arial"/>
          <w:sz w:val="22"/>
          <w:szCs w:val="22"/>
        </w:rPr>
        <w:t xml:space="preserve">ZAP was recently shown to restrict the replication of vaccinia virus Ankara </w:t>
      </w:r>
      <w:r w:rsidR="00B92D18" w:rsidRPr="00BC2FD0">
        <w:rPr>
          <w:rFonts w:ascii="Arial" w:hAnsi="Arial" w:cs="Arial"/>
          <w:sz w:val="22"/>
          <w:szCs w:val="22"/>
        </w:rPr>
        <w:fldChar w:fldCharType="begin"/>
      </w:r>
      <w:r w:rsidR="00B92D18" w:rsidRPr="00BC2FD0">
        <w:rPr>
          <w:rFonts w:ascii="Arial" w:hAnsi="Arial" w:cs="Arial"/>
          <w:sz w:val="22"/>
          <w:szCs w:val="22"/>
        </w:rPr>
        <w:instrText xml:space="preserve"> ADDIN ZOTERO_ITEM CSL_CITATION {"citationID":"x30Wj8I5","properties":{"formattedCitation":"(Peng et al. 2020)","plainCitation":"(Peng et al. 2020)","noteIndex":0},"citationItems":[{"id":1955,"uris":["http://zotero.org/groups/2444007/items/3HKU4YID"],"uri":["http://zotero.org/groups/2444007/items/3HKU4YID"],"itemData":{"id":1955,"type":"article-journal","container-title":"PLOS Pathogens","DOI":"10.1371/journal.ppat.1008845","ISSN":"1553-7374","issue":"8","journalAbbreviation":"PLoS Pathog","language":"en","page":"e1008845","source":"DOI.org (Crossref)","title":"Zinc-finger antiviral protein (ZAP) is a restriction factor for replication of modified vaccinia virus Ankara (MVA) in human cells","volume":"16","author":[{"family":"Peng","given":"Chen"},{"family":"Wyatt","given":"Linda S."},{"family":"Glushakow-Smith","given":"Shira G."},{"family":"Lal-Nag","given":"Madhu"},{"family":"Weisberg","given":"Andrea S."},{"family":"Moss","given":"Bernard"}],"editor":[{"family":"Wiebe","given":"Matthew S."}],"issued":{"date-parts":[["2020",8,31]]}}}],"schema":"https://github.com/citation-style-language/schema/raw/master/csl-citation.json"} </w:instrText>
      </w:r>
      <w:r w:rsidR="00B92D18" w:rsidRPr="00BC2FD0">
        <w:rPr>
          <w:rFonts w:ascii="Arial" w:hAnsi="Arial" w:cs="Arial"/>
          <w:sz w:val="22"/>
          <w:szCs w:val="22"/>
        </w:rPr>
        <w:fldChar w:fldCharType="separate"/>
      </w:r>
      <w:r w:rsidR="00B92D18" w:rsidRPr="00BC2FD0">
        <w:rPr>
          <w:rFonts w:ascii="Arial" w:hAnsi="Arial" w:cs="Arial"/>
          <w:noProof/>
          <w:sz w:val="22"/>
          <w:szCs w:val="22"/>
        </w:rPr>
        <w:t>(Peng et al. 2020)</w:t>
      </w:r>
      <w:r w:rsidR="00B92D18" w:rsidRPr="00BC2FD0">
        <w:rPr>
          <w:rFonts w:ascii="Arial" w:hAnsi="Arial" w:cs="Arial"/>
          <w:sz w:val="22"/>
          <w:szCs w:val="22"/>
        </w:rPr>
        <w:fldChar w:fldCharType="end"/>
      </w:r>
      <w:r w:rsidR="00B92D18" w:rsidRPr="00BC2FD0">
        <w:rPr>
          <w:rFonts w:ascii="Arial" w:hAnsi="Arial" w:cs="Arial"/>
          <w:sz w:val="22"/>
          <w:szCs w:val="22"/>
        </w:rPr>
        <w:t xml:space="preserve"> and HCMV </w:t>
      </w:r>
      <w:r w:rsidR="00B92D18" w:rsidRPr="00BC2FD0">
        <w:rPr>
          <w:rFonts w:ascii="Arial" w:hAnsi="Arial" w:cs="Arial"/>
          <w:sz w:val="22"/>
          <w:szCs w:val="22"/>
        </w:rPr>
        <w:fldChar w:fldCharType="begin"/>
      </w:r>
      <w:r w:rsidR="00B92D18" w:rsidRPr="00BC2FD0">
        <w:rPr>
          <w:rFonts w:ascii="Arial" w:hAnsi="Arial" w:cs="Arial"/>
          <w:sz w:val="22"/>
          <w:szCs w:val="22"/>
        </w:rPr>
        <w:instrText xml:space="preserve"> ADDIN ZOTERO_ITEM CSL_CITATION {"citationID":"GvUcrnmz","properties":{"formattedCitation":"(Lin et al. 2020)","plainCitation":"(Lin et al. 2020)","noteIndex":0},"citationItems":[{"id":1957,"uris":["http://zotero.org/groups/2444007/items/FNQ4CBYM"],"uri":["http://zotero.org/groups/2444007/items/FNQ4CBYM"],"itemData":{"id":1957,"type":"article-journal","container-title":"PLOS Pathogens","DOI":"10.1371/journal.ppat.1008844","ISSN":"1553-7374","issue":"9","journalAbbreviation":"PLoS Pathog","language":"en","page":"e1008844","source":"DOI.org (Crossref)","title":"Human cytomegalovirus evades ZAP detection by suppressing CpG dinucleotides in the major immediate early 1 gene","volume":"16","author":[{"family":"Lin","given":"Yao-Tang"},{"family":"Chiweshe","given":"Stephen"},{"family":"McCormick","given":"Dominique"},{"family":"Raper","given":"Anna"},{"family":"Wickenhagen","given":"Arthur"},{"family":"DeFillipis","given":"Victor"},{"family":"Gaunt","given":"Eleanor"},{"family":"Simmonds","given":"Peter"},{"family":"Wilson","given":"Sam J."},{"family":"Grey","given":"Finn"}],"editor":[{"family":"Murphy","given":"Eain A."}],"issued":{"date-parts":[["2020",9,4]]}}}],"schema":"https://github.com/citation-style-language/schema/raw/master/csl-citation.json"} </w:instrText>
      </w:r>
      <w:r w:rsidR="00B92D18" w:rsidRPr="00BC2FD0">
        <w:rPr>
          <w:rFonts w:ascii="Arial" w:hAnsi="Arial" w:cs="Arial"/>
          <w:sz w:val="22"/>
          <w:szCs w:val="22"/>
        </w:rPr>
        <w:fldChar w:fldCharType="separate"/>
      </w:r>
      <w:r w:rsidR="00B92D18" w:rsidRPr="00BC2FD0">
        <w:rPr>
          <w:rFonts w:ascii="Arial" w:hAnsi="Arial" w:cs="Arial"/>
          <w:noProof/>
          <w:sz w:val="22"/>
          <w:szCs w:val="22"/>
        </w:rPr>
        <w:t>(Lin et al. 2020)</w:t>
      </w:r>
      <w:r w:rsidR="00B92D18" w:rsidRPr="00BC2FD0">
        <w:rPr>
          <w:rFonts w:ascii="Arial" w:hAnsi="Arial" w:cs="Arial"/>
          <w:sz w:val="22"/>
          <w:szCs w:val="22"/>
        </w:rPr>
        <w:fldChar w:fldCharType="end"/>
      </w:r>
      <w:r w:rsidR="00B92D18" w:rsidRPr="00BC2FD0">
        <w:rPr>
          <w:rFonts w:ascii="Arial" w:hAnsi="Arial" w:cs="Arial"/>
          <w:sz w:val="22"/>
          <w:szCs w:val="22"/>
        </w:rPr>
        <w:t>, demonstrating that ZAP recognize</w:t>
      </w:r>
      <w:r w:rsidR="00035BCC" w:rsidRPr="00BC2FD0">
        <w:rPr>
          <w:rFonts w:ascii="Arial" w:hAnsi="Arial" w:cs="Arial"/>
          <w:sz w:val="22"/>
          <w:szCs w:val="22"/>
        </w:rPr>
        <w:t>s CpG rich</w:t>
      </w:r>
      <w:r w:rsidR="00B92D18" w:rsidRPr="00BC2FD0">
        <w:rPr>
          <w:rFonts w:ascii="Arial" w:hAnsi="Arial" w:cs="Arial"/>
          <w:sz w:val="22"/>
          <w:szCs w:val="22"/>
        </w:rPr>
        <w:t xml:space="preserve"> viral RNA and </w:t>
      </w:r>
      <w:r w:rsidR="00335C66" w:rsidRPr="00BC2FD0">
        <w:rPr>
          <w:rFonts w:ascii="Arial" w:hAnsi="Arial" w:cs="Arial"/>
          <w:sz w:val="22"/>
          <w:szCs w:val="22"/>
        </w:rPr>
        <w:t xml:space="preserve">can </w:t>
      </w:r>
      <w:r w:rsidR="00B92D18" w:rsidRPr="00BC2FD0">
        <w:rPr>
          <w:rFonts w:ascii="Arial" w:hAnsi="Arial" w:cs="Arial"/>
          <w:sz w:val="22"/>
          <w:szCs w:val="22"/>
        </w:rPr>
        <w:t xml:space="preserve">restrict </w:t>
      </w:r>
      <w:r w:rsidR="00335C66" w:rsidRPr="00BC2FD0">
        <w:rPr>
          <w:rFonts w:ascii="Arial" w:hAnsi="Arial" w:cs="Arial"/>
          <w:sz w:val="22"/>
          <w:szCs w:val="22"/>
        </w:rPr>
        <w:t xml:space="preserve">CpG rich </w:t>
      </w:r>
      <w:r w:rsidR="00B92D18" w:rsidRPr="00BC2FD0">
        <w:rPr>
          <w:rFonts w:ascii="Arial" w:hAnsi="Arial" w:cs="Arial"/>
          <w:sz w:val="22"/>
          <w:szCs w:val="22"/>
        </w:rPr>
        <w:t xml:space="preserve">DNA viruses. </w:t>
      </w:r>
      <w:r w:rsidR="00A9339C" w:rsidRPr="00BC2FD0">
        <w:rPr>
          <w:rFonts w:ascii="Arial" w:hAnsi="Arial" w:cs="Arial"/>
          <w:sz w:val="22"/>
          <w:szCs w:val="22"/>
        </w:rPr>
        <w:t>However, p</w:t>
      </w:r>
      <w:r w:rsidR="00335C66" w:rsidRPr="00BC2FD0">
        <w:rPr>
          <w:rFonts w:ascii="Arial" w:hAnsi="Arial" w:cs="Arial"/>
          <w:sz w:val="22"/>
          <w:szCs w:val="22"/>
        </w:rPr>
        <w:t>apillomavirus genomes are generally CpG depleted</w:t>
      </w:r>
      <w:r w:rsidR="00707D98" w:rsidRPr="00BC2FD0">
        <w:rPr>
          <w:rFonts w:ascii="Arial" w:hAnsi="Arial" w:cs="Arial"/>
          <w:sz w:val="22"/>
          <w:szCs w:val="22"/>
        </w:rPr>
        <w:t xml:space="preserve"> </w:t>
      </w:r>
      <w:r w:rsidR="00707D98" w:rsidRPr="00BC2FD0">
        <w:rPr>
          <w:rFonts w:ascii="Arial" w:hAnsi="Arial" w:cs="Arial"/>
          <w:sz w:val="22"/>
          <w:szCs w:val="22"/>
        </w:rPr>
        <w:fldChar w:fldCharType="begin"/>
      </w:r>
      <w:r w:rsidR="00F010BE" w:rsidRPr="00BC2FD0">
        <w:rPr>
          <w:rFonts w:ascii="Arial" w:hAnsi="Arial" w:cs="Arial"/>
          <w:sz w:val="22"/>
          <w:szCs w:val="22"/>
        </w:rPr>
        <w:instrText xml:space="preserve"> ADDIN ZOTERO_ITEM CSL_CITATION {"citationID":"8T4ocxnb","properties":{"formattedCitation":"(Warren, Van Doorslaer, et al. 2015; Upadhyay and Vivekanandan 2015)","plainCitation":"(Warren, Van Doorslaer, et al. 2015; Upadhyay and Vivekanandan 2015)","noteIndex":0},"citationItems":[{"id":2,"uris":["http://zotero.org/users/4782594/items/J3AKYWJR"],"uri":["http://zotero.org/users/4782594/items/J3AKYWJR"],"itemData":{"id":2,"type":"article-journal","abstract":"More than 270 different types of papillomaviruses have been discovered in a wide array of animal species. Despite the great diversity of papillomaviruses, little is known about the evolutionary processes that drive host tropism and the emergence of oncogenic genotypes. Although host defense mechanisms have evolved to interfere with various aspects of a virus life cycle, viruses have also coevolved copious strategies to avoid host antiviral restriction. Our and other studies have shown that the cytidine deaminase APOBEC3 family members edit HPV genomes and restrict virus infectivity. Thus, we hypothesized that host restriction by APOBEC3 served as selective pressure during papillomavirus evolution. To test this hypothesis, we analyzed the relative abundance of all dinucleotide sequences in full-length genomes of 274 papillomavirus types documented in the Papillomavirus Episteme database (PaVE). Here, we report that TC dinucleotides, the preferred target sequence of several human APOBEC3 proteins (hA3A, hA3B, hA3F, and hA3H), are highly depleted in papillomavirus genomes. Given that HPV infection is highly tissue-specific, the expression levels of APOBEC3 family members were analyzed. The basal expression levels of all APOBEC3 isoforms, excluding hA3B, are significantly higher in mucosal skin compared with cutaneous skin. Interestingly, we reveal that Alphapapillomaviruses (alpha-PVs), a majority of which infects anogenital mucosa, display the most dramatic reduction in TC dinucleotide content. Computer modeling and reconstruction of ancestral alpha-PV genomes suggest that TC depletion occurred after the alpha-PVs diverged from their most recent common ancestor. In addition, we found that TC depletion in alpha-PVs is greatly affected by protein coding potential. Taken together, our results suggest that PVs replicating in tissues with high APOBEC3 levels may have evolved to evade restriction by selecting for variants that contain reduced APOBEC3 target sites in their genomes.","container-title":"Virus Evolution","DOI":"10.1093/ve/vev015","ISSN":"2057-1577","issue":"1","journalAbbreviation":"Virus Evol","language":"eng","note":"PMID: 27570633\nPMCID: PMC4999249","source":"PubMed","title":"Role of the host restriction factor APOBEC3 on papillomavirus evolution","volume":"1","author":[{"family":"Warren","given":"Cody J."},{"family":"Van Doorslaer","given":"Koenraad"},{"family":"Pandey","given":"Ahwan"},{"family":"Espinosa","given":"Joaquin M."},{"family":"Pyeon","given":"Dohun"}],"issued":{"date-parts":[["2015",1]]}}},{"id":1881,"uris":["http://zotero.org/groups/2444007/items/FDKW4JBF"],"uri":["http://zotero.org/groups/2444007/items/FDKW4JBF"],"itemData":{"id":1881,"type":"article-journal","container-title":"PLOS ONE","DOI":"10.1371/journal.pone.0142368","ISSN":"1932-6203","issue":"11","journalAbbreviation":"PLoS ONE","language":"en","page":"e0142368","source":"DOI.org (Crossref)","title":"Depletion of CpG Dinucleotides in Papillomaviruses and Polyomaviruses: A Role for Divergent Evolutionary Pressures","title-short":"Depletion of CpG Dinucleotides in Papillomaviruses and Polyomaviruses","volume":"10","author":[{"family":"Upadhyay","given":"Mohita"},{"family":"Vivekanandan","given":"Perumal"}],"editor":[{"family":"Burk","given":"Robert D."}],"issued":{"date-parts":[["2015",11,6]]}}}],"schema":"https://github.com/citation-style-language/schema/raw/master/csl-citation.json"} </w:instrText>
      </w:r>
      <w:r w:rsidR="00707D98" w:rsidRPr="00BC2FD0">
        <w:rPr>
          <w:rFonts w:ascii="Arial" w:hAnsi="Arial" w:cs="Arial"/>
          <w:sz w:val="22"/>
          <w:szCs w:val="22"/>
        </w:rPr>
        <w:fldChar w:fldCharType="separate"/>
      </w:r>
      <w:r w:rsidR="00707D98" w:rsidRPr="00BC2FD0">
        <w:rPr>
          <w:rFonts w:ascii="Arial" w:hAnsi="Arial" w:cs="Arial"/>
          <w:noProof/>
          <w:sz w:val="22"/>
          <w:szCs w:val="22"/>
        </w:rPr>
        <w:t>(Warren, Van Doorslaer, et al. 2015; Upadhyay and Vivekanandan 2015)</w:t>
      </w:r>
      <w:r w:rsidR="00707D98" w:rsidRPr="00BC2FD0">
        <w:rPr>
          <w:rFonts w:ascii="Arial" w:hAnsi="Arial" w:cs="Arial"/>
          <w:sz w:val="22"/>
          <w:szCs w:val="22"/>
        </w:rPr>
        <w:fldChar w:fldCharType="end"/>
      </w:r>
      <w:r w:rsidR="00E0423A" w:rsidRPr="00BC2FD0">
        <w:rPr>
          <w:rFonts w:ascii="Arial" w:hAnsi="Arial" w:cs="Arial"/>
          <w:sz w:val="22"/>
          <w:szCs w:val="22"/>
        </w:rPr>
        <w:t>.</w:t>
      </w:r>
      <w:r w:rsidR="00335C66" w:rsidRPr="00BC2FD0">
        <w:rPr>
          <w:rFonts w:ascii="Arial" w:hAnsi="Arial" w:cs="Arial"/>
          <w:sz w:val="22"/>
          <w:szCs w:val="22"/>
        </w:rPr>
        <w:t xml:space="preserve"> </w:t>
      </w:r>
      <w:r w:rsidR="00E0423A" w:rsidRPr="00BC2FD0">
        <w:rPr>
          <w:rFonts w:ascii="Arial" w:hAnsi="Arial" w:cs="Arial"/>
          <w:sz w:val="22"/>
          <w:szCs w:val="22"/>
        </w:rPr>
        <w:t>Furthermore, t</w:t>
      </w:r>
      <w:r w:rsidR="00F010BE" w:rsidRPr="00BC2FD0">
        <w:rPr>
          <w:rFonts w:ascii="Arial" w:hAnsi="Arial" w:cs="Arial"/>
          <w:sz w:val="22"/>
          <w:szCs w:val="22"/>
        </w:rPr>
        <w:t>he consensus recognition site for murine ZAP was identified as C</w:t>
      </w:r>
      <w:r w:rsidR="00A60C18" w:rsidRPr="00BC2FD0">
        <w:rPr>
          <w:rFonts w:ascii="Arial" w:hAnsi="Arial" w:cs="Arial"/>
          <w:sz w:val="22"/>
          <w:szCs w:val="22"/>
        </w:rPr>
        <w:t>N</w:t>
      </w:r>
      <w:r w:rsidR="00F010BE" w:rsidRPr="00BC2FD0">
        <w:rPr>
          <w:rFonts w:ascii="Arial" w:hAnsi="Arial" w:cs="Arial"/>
          <w:sz w:val="22"/>
          <w:szCs w:val="22"/>
          <w:vertAlign w:val="subscript"/>
        </w:rPr>
        <w:t>7</w:t>
      </w:r>
      <w:r w:rsidR="00F010BE" w:rsidRPr="00BC2FD0">
        <w:rPr>
          <w:rFonts w:ascii="Arial" w:hAnsi="Arial" w:cs="Arial"/>
          <w:sz w:val="22"/>
          <w:szCs w:val="22"/>
        </w:rPr>
        <w:t>G</w:t>
      </w:r>
      <w:r w:rsidR="00A60C18" w:rsidRPr="00BC2FD0">
        <w:rPr>
          <w:rFonts w:ascii="Arial" w:hAnsi="Arial" w:cs="Arial"/>
          <w:sz w:val="22"/>
          <w:szCs w:val="22"/>
        </w:rPr>
        <w:t>N</w:t>
      </w:r>
      <w:r w:rsidR="00F010BE" w:rsidRPr="00BC2FD0">
        <w:rPr>
          <w:rFonts w:ascii="Arial" w:hAnsi="Arial" w:cs="Arial"/>
          <w:sz w:val="22"/>
          <w:szCs w:val="22"/>
        </w:rPr>
        <w:t xml:space="preserve">CG. In this motif, the CG dinucleotide acts as the essential element, while the G further enhances binding affinity 10-fold </w:t>
      </w:r>
      <w:r w:rsidR="00F010BE" w:rsidRPr="00BC2FD0">
        <w:rPr>
          <w:rFonts w:ascii="Arial" w:hAnsi="Arial" w:cs="Arial"/>
          <w:sz w:val="22"/>
          <w:szCs w:val="22"/>
        </w:rPr>
        <w:fldChar w:fldCharType="begin"/>
      </w:r>
      <w:r w:rsidR="00F010BE" w:rsidRPr="00BC2FD0">
        <w:rPr>
          <w:rFonts w:ascii="Arial" w:hAnsi="Arial" w:cs="Arial"/>
          <w:sz w:val="22"/>
          <w:szCs w:val="22"/>
        </w:rPr>
        <w:instrText xml:space="preserve"> ADDIN ZOTERO_ITEM CSL_CITATION {"citationID":"n8BLVJeL","properties":{"formattedCitation":"(Luo et al. 2020)","plainCitation":"(Luo et al. 2020)","noteIndex":0},"citationItems":[{"id":1959,"uris":["http://zotero.org/groups/2444007/items/F8HLZYQ5"],"uri":["http://zotero.org/groups/2444007/items/F8HLZYQ5"],"itemData":{"id":1959,"type":"article-journal","container-title":"Cell Reports","DOI":"10.1016/j.celrep.2019.11.116","ISSN":"22111247","issue":"1","journalAbbreviation":"Cell Reports","language":"en","page":"46-52.e4","source":"DOI.org (Crossref)","title":"Molecular Mechanism of RNA Recognition by Zinc-Finger Antiviral Protein","volume":"30","author":[{"family":"Luo","given":"Xiu"},{"family":"Wang","given":"Xinlu"},{"family":"Gao","given":"Yina"},{"family":"Zhu","given":"Jingpeng"},{"family":"Liu","given":"Songqing"},{"family":"Gao","given":"Guangxia"},{"family":"Gao","given":"Pu"}],"issued":{"date-parts":[["2020",1]]}}}],"schema":"https://github.com/citation-style-language/schema/raw/master/csl-citation.json"} </w:instrText>
      </w:r>
      <w:r w:rsidR="00F010BE" w:rsidRPr="00BC2FD0">
        <w:rPr>
          <w:rFonts w:ascii="Arial" w:hAnsi="Arial" w:cs="Arial"/>
          <w:sz w:val="22"/>
          <w:szCs w:val="22"/>
        </w:rPr>
        <w:fldChar w:fldCharType="separate"/>
      </w:r>
      <w:r w:rsidR="00F010BE" w:rsidRPr="00BC2FD0">
        <w:rPr>
          <w:rFonts w:ascii="Arial" w:hAnsi="Arial" w:cs="Arial"/>
          <w:noProof/>
          <w:sz w:val="22"/>
          <w:szCs w:val="22"/>
        </w:rPr>
        <w:t>(Luo et al. 2020)</w:t>
      </w:r>
      <w:r w:rsidR="00F010BE" w:rsidRPr="00BC2FD0">
        <w:rPr>
          <w:rFonts w:ascii="Arial" w:hAnsi="Arial" w:cs="Arial"/>
          <w:sz w:val="22"/>
          <w:szCs w:val="22"/>
        </w:rPr>
        <w:fldChar w:fldCharType="end"/>
      </w:r>
      <w:r w:rsidR="00F010BE" w:rsidRPr="00BC2FD0">
        <w:rPr>
          <w:rFonts w:ascii="Arial" w:hAnsi="Arial" w:cs="Arial"/>
          <w:sz w:val="22"/>
          <w:szCs w:val="22"/>
        </w:rPr>
        <w:t>. Our tetramer analysis does not identify a downregulation of G</w:t>
      </w:r>
      <w:r w:rsidR="00A60C18" w:rsidRPr="00BC2FD0">
        <w:rPr>
          <w:rFonts w:ascii="Arial" w:hAnsi="Arial" w:cs="Arial"/>
          <w:sz w:val="22"/>
          <w:szCs w:val="22"/>
        </w:rPr>
        <w:t>N</w:t>
      </w:r>
      <w:r w:rsidR="00F010BE" w:rsidRPr="00BC2FD0">
        <w:rPr>
          <w:rFonts w:ascii="Arial" w:hAnsi="Arial" w:cs="Arial"/>
          <w:sz w:val="22"/>
          <w:szCs w:val="22"/>
        </w:rPr>
        <w:t xml:space="preserve">CG in </w:t>
      </w:r>
      <w:proofErr w:type="spellStart"/>
      <w:r w:rsidR="00F010BE" w:rsidRPr="009F295D">
        <w:rPr>
          <w:rFonts w:ascii="Arial" w:hAnsi="Arial" w:cs="Arial"/>
          <w:iCs/>
          <w:color w:val="000000" w:themeColor="text1"/>
          <w:sz w:val="22"/>
          <w:szCs w:val="22"/>
        </w:rPr>
        <w:t>Yangochiroptera</w:t>
      </w:r>
      <w:proofErr w:type="spellEnd"/>
      <w:r w:rsidR="00F010BE" w:rsidRPr="00BC2FD0">
        <w:rPr>
          <w:rFonts w:ascii="Arial" w:hAnsi="Arial" w:cs="Arial"/>
          <w:color w:val="000000" w:themeColor="text1"/>
          <w:sz w:val="22"/>
          <w:szCs w:val="22"/>
        </w:rPr>
        <w:t xml:space="preserve"> specific </w:t>
      </w:r>
      <w:r w:rsidR="00C71200">
        <w:rPr>
          <w:rFonts w:ascii="Arial" w:hAnsi="Arial" w:cs="Arial"/>
          <w:color w:val="000000" w:themeColor="text1"/>
          <w:sz w:val="22"/>
          <w:szCs w:val="22"/>
        </w:rPr>
        <w:t>papilloma</w:t>
      </w:r>
      <w:r w:rsidR="00F010BE" w:rsidRPr="00BC2FD0">
        <w:rPr>
          <w:rFonts w:ascii="Arial" w:hAnsi="Arial" w:cs="Arial"/>
          <w:color w:val="000000" w:themeColor="text1"/>
          <w:sz w:val="22"/>
          <w:szCs w:val="22"/>
        </w:rPr>
        <w:t>viruses</w:t>
      </w:r>
      <w:r w:rsidR="00F4037A" w:rsidRPr="00BC2FD0">
        <w:rPr>
          <w:rFonts w:ascii="Arial" w:hAnsi="Arial" w:cs="Arial"/>
          <w:color w:val="000000" w:themeColor="text1"/>
          <w:sz w:val="22"/>
          <w:szCs w:val="22"/>
        </w:rPr>
        <w:t xml:space="preserve"> (data not shown)</w:t>
      </w:r>
      <w:r w:rsidR="00F010BE" w:rsidRPr="00BC2FD0">
        <w:rPr>
          <w:rFonts w:ascii="Arial" w:hAnsi="Arial" w:cs="Arial"/>
          <w:color w:val="000000" w:themeColor="text1"/>
          <w:sz w:val="22"/>
          <w:szCs w:val="22"/>
        </w:rPr>
        <w:t>.</w:t>
      </w:r>
      <w:r w:rsidR="00A60C18" w:rsidRPr="00BC2FD0">
        <w:rPr>
          <w:rFonts w:ascii="Arial" w:hAnsi="Arial" w:cs="Arial"/>
          <w:color w:val="000000" w:themeColor="text1"/>
          <w:sz w:val="22"/>
          <w:szCs w:val="22"/>
        </w:rPr>
        <w:t xml:space="preserve"> </w:t>
      </w:r>
      <w:r w:rsidR="00E0423A" w:rsidRPr="00BC2FD0">
        <w:rPr>
          <w:rFonts w:ascii="Arial" w:hAnsi="Arial" w:cs="Arial"/>
          <w:color w:val="000000" w:themeColor="text1"/>
          <w:sz w:val="22"/>
          <w:szCs w:val="22"/>
        </w:rPr>
        <w:t xml:space="preserve">Therefore, </w:t>
      </w:r>
      <w:r w:rsidR="00E0423A" w:rsidRPr="00BC2FD0">
        <w:rPr>
          <w:rFonts w:ascii="Arial" w:hAnsi="Arial" w:cs="Arial"/>
          <w:sz w:val="22"/>
          <w:szCs w:val="22"/>
        </w:rPr>
        <w:t>it appears unlikely that ZAP plays a vital role during papillomavirus infection. However, this would need to be demonstrated experimentally.</w:t>
      </w:r>
    </w:p>
    <w:p w14:paraId="42A64418" w14:textId="5CE3AB23" w:rsidR="00A60C18" w:rsidRPr="00BC2FD0" w:rsidRDefault="0000453B" w:rsidP="00E55588">
      <w:pPr>
        <w:adjustRightInd w:val="0"/>
        <w:snapToGrid w:val="0"/>
        <w:spacing w:line="480" w:lineRule="auto"/>
        <w:jc w:val="both"/>
        <w:rPr>
          <w:rFonts w:ascii="Arial" w:hAnsi="Arial" w:cs="Arial"/>
          <w:color w:val="000000" w:themeColor="text1"/>
          <w:sz w:val="22"/>
          <w:szCs w:val="22"/>
        </w:rPr>
      </w:pPr>
      <w:r w:rsidRPr="00BC2FD0">
        <w:rPr>
          <w:rFonts w:ascii="Arial" w:hAnsi="Arial" w:cs="Arial"/>
          <w:color w:val="000000"/>
          <w:sz w:val="22"/>
          <w:szCs w:val="22"/>
          <w:shd w:val="clear" w:color="auto" w:fill="FFFFFF"/>
        </w:rPr>
        <w:t>In contrast, w</w:t>
      </w:r>
      <w:r w:rsidR="00F4037A" w:rsidRPr="00BC2FD0">
        <w:rPr>
          <w:rFonts w:ascii="Arial" w:hAnsi="Arial" w:cs="Arial"/>
          <w:color w:val="000000"/>
          <w:sz w:val="22"/>
          <w:szCs w:val="22"/>
          <w:shd w:val="clear" w:color="auto" w:fill="FFFFFF"/>
        </w:rPr>
        <w:t xml:space="preserve">e provide evidence that the depletion of CpG in papillomavirus genomes is, at least in part, due to the need to avoid detection by TLR9. </w:t>
      </w:r>
      <w:r w:rsidRPr="00BC2FD0">
        <w:rPr>
          <w:rFonts w:ascii="Arial" w:hAnsi="Arial" w:cs="Arial"/>
          <w:color w:val="000000"/>
          <w:sz w:val="22"/>
          <w:szCs w:val="22"/>
          <w:shd w:val="clear" w:color="auto" w:fill="FFFFFF"/>
        </w:rPr>
        <w:t xml:space="preserve">Unmethylated CpG DNA motifs are recognized by TLR9, leading to an interferon and inflammatory cytokine-mediated antiviral response </w:t>
      </w:r>
      <w:r w:rsidRPr="00BC2FD0">
        <w:rPr>
          <w:rFonts w:ascii="Arial" w:hAnsi="Arial" w:cs="Arial"/>
          <w:color w:val="000000"/>
          <w:sz w:val="22"/>
          <w:szCs w:val="22"/>
          <w:shd w:val="clear" w:color="auto" w:fill="FFFFFF"/>
        </w:rPr>
        <w:fldChar w:fldCharType="begin"/>
      </w:r>
      <w:r w:rsidRPr="00BC2FD0">
        <w:rPr>
          <w:rFonts w:ascii="Arial" w:hAnsi="Arial" w:cs="Arial"/>
          <w:color w:val="000000"/>
          <w:sz w:val="22"/>
          <w:szCs w:val="22"/>
          <w:shd w:val="clear" w:color="auto" w:fill="FFFFFF"/>
        </w:rPr>
        <w:instrText xml:space="preserve"> ADDIN ZOTERO_ITEM CSL_CITATION {"citationID":"Ddh97fdt","properties":{"formattedCitation":"(Kawai and Akira 2006)","plainCitation":"(Kawai and Akira 2006)","noteIndex":0},"citationItems":[{"id":1864,"uris":["http://zotero.org/groups/2444007/items/6BBNSTVD"],"uri":["http://zotero.org/groups/2444007/items/6BBNSTVD"],"itemData":{"id":1864,"type":"article-journal","abstract":"Induction of the antiviral innate immune response depends on recognition of viral components by host pattern-recognition receptors. Members of the Toll-like receptor family have emerged as key sensors that recognize viral components such as nucleic acids. Toll-like receptor signaling results in the production of type I interferon and inflammatory cytokines and leads to dendritic cell maturation and establishment of antiviral immunity. Cells also express cytoplasmic RNA helicases that function as alternative pattern-recognition receptors through recognition of double-stranded RNA produced during virus replication. These two classes of pattern-recognition receptor molecules are expressed in different intracellular compartments and induce type I interferon responses via distinct signaling pathways.","container-title":"Nature Immunology","DOI":"10.1038/ni1303","ISSN":"1529-2908","issue":"2","journalAbbreviation":"Nat Immunol","language":"eng","note":"PMID: 16424890","page":"131-137","source":"PubMed","title":"Innate immune recognition of viral infection","volume":"7","author":[{"family":"Kawai","given":"Taro"},{"family":"Akira","given":"Shizuo"}],"issued":{"date-parts":[["2006",2]]}}}],"schema":"https://github.com/citation-style-language/schema/raw/master/csl-citation.json"} </w:instrText>
      </w:r>
      <w:r w:rsidRPr="00BC2FD0">
        <w:rPr>
          <w:rFonts w:ascii="Arial" w:hAnsi="Arial" w:cs="Arial"/>
          <w:color w:val="000000"/>
          <w:sz w:val="22"/>
          <w:szCs w:val="22"/>
          <w:shd w:val="clear" w:color="auto" w:fill="FFFFFF"/>
        </w:rPr>
        <w:fldChar w:fldCharType="separate"/>
      </w:r>
      <w:r w:rsidRPr="00BC2FD0">
        <w:rPr>
          <w:rFonts w:ascii="Arial" w:hAnsi="Arial" w:cs="Arial"/>
          <w:noProof/>
          <w:color w:val="000000"/>
          <w:sz w:val="22"/>
          <w:szCs w:val="22"/>
          <w:shd w:val="clear" w:color="auto" w:fill="FFFFFF"/>
        </w:rPr>
        <w:t>(Kawai and Akira 2006)</w:t>
      </w:r>
      <w:r w:rsidRPr="00BC2FD0">
        <w:rPr>
          <w:rFonts w:ascii="Arial" w:hAnsi="Arial" w:cs="Arial"/>
          <w:color w:val="000000"/>
          <w:sz w:val="22"/>
          <w:szCs w:val="22"/>
          <w:shd w:val="clear" w:color="auto" w:fill="FFFFFF"/>
        </w:rPr>
        <w:fldChar w:fldCharType="end"/>
      </w:r>
      <w:r w:rsidRPr="00BC2FD0">
        <w:rPr>
          <w:rFonts w:ascii="Arial" w:hAnsi="Arial" w:cs="Arial"/>
          <w:color w:val="000000"/>
          <w:sz w:val="22"/>
          <w:szCs w:val="22"/>
          <w:shd w:val="clear" w:color="auto" w:fill="FFFFFF"/>
        </w:rPr>
        <w:t xml:space="preserve">. </w:t>
      </w:r>
      <w:r w:rsidR="00F4037A" w:rsidRPr="00BC2FD0">
        <w:rPr>
          <w:rFonts w:ascii="Arial" w:hAnsi="Arial" w:cs="Arial"/>
          <w:color w:val="000000"/>
          <w:sz w:val="22"/>
          <w:szCs w:val="22"/>
          <w:shd w:val="clear" w:color="auto" w:fill="FFFFFF"/>
        </w:rPr>
        <w:t xml:space="preserve">By carefully analyzing the CpG content of related </w:t>
      </w:r>
      <w:r w:rsidR="00F4037A" w:rsidRPr="009F295D">
        <w:rPr>
          <w:rFonts w:ascii="Arial" w:hAnsi="Arial" w:cs="Arial"/>
          <w:iCs/>
          <w:color w:val="000000"/>
          <w:sz w:val="22"/>
          <w:szCs w:val="22"/>
          <w:shd w:val="clear" w:color="auto" w:fill="FFFFFF"/>
        </w:rPr>
        <w:t>Chiropteran</w:t>
      </w:r>
      <w:r w:rsidR="00F4037A" w:rsidRPr="00C71200">
        <w:rPr>
          <w:rFonts w:ascii="Arial" w:hAnsi="Arial" w:cs="Arial"/>
          <w:color w:val="000000"/>
          <w:sz w:val="22"/>
          <w:szCs w:val="22"/>
          <w:shd w:val="clear" w:color="auto" w:fill="FFFFFF"/>
        </w:rPr>
        <w:t xml:space="preserve"> </w:t>
      </w:r>
      <w:r w:rsidR="00C71200">
        <w:rPr>
          <w:rFonts w:ascii="Arial" w:hAnsi="Arial" w:cs="Arial"/>
          <w:color w:val="000000"/>
          <w:sz w:val="22"/>
          <w:szCs w:val="22"/>
          <w:shd w:val="clear" w:color="auto" w:fill="FFFFFF"/>
        </w:rPr>
        <w:t>papilloma</w:t>
      </w:r>
      <w:r w:rsidR="00F4037A" w:rsidRPr="00BC2FD0">
        <w:rPr>
          <w:rFonts w:ascii="Arial" w:hAnsi="Arial" w:cs="Arial"/>
          <w:color w:val="000000"/>
          <w:sz w:val="22"/>
          <w:szCs w:val="22"/>
          <w:shd w:val="clear" w:color="auto" w:fill="FFFFFF"/>
        </w:rPr>
        <w:t xml:space="preserve">viruses, we demonstrate that viruses isolated from </w:t>
      </w:r>
      <w:proofErr w:type="spellStart"/>
      <w:r w:rsidR="00F4037A" w:rsidRPr="009F295D">
        <w:rPr>
          <w:rFonts w:ascii="Arial" w:hAnsi="Arial" w:cs="Arial"/>
          <w:iCs/>
          <w:color w:val="000000" w:themeColor="text1"/>
          <w:sz w:val="22"/>
          <w:szCs w:val="22"/>
        </w:rPr>
        <w:t>Yangochiroptera</w:t>
      </w:r>
      <w:proofErr w:type="spellEnd"/>
      <w:r w:rsidR="00F4037A" w:rsidRPr="00BC2FD0">
        <w:rPr>
          <w:rFonts w:ascii="Arial" w:hAnsi="Arial" w:cs="Arial"/>
          <w:i/>
          <w:iCs/>
          <w:color w:val="000000" w:themeColor="text1"/>
          <w:sz w:val="22"/>
          <w:szCs w:val="22"/>
        </w:rPr>
        <w:t xml:space="preserve"> </w:t>
      </w:r>
      <w:r w:rsidR="009A30F0" w:rsidRPr="00BC2FD0">
        <w:rPr>
          <w:rFonts w:ascii="Arial" w:hAnsi="Arial" w:cs="Arial"/>
          <w:color w:val="000000" w:themeColor="text1"/>
          <w:sz w:val="22"/>
          <w:szCs w:val="22"/>
        </w:rPr>
        <w:t xml:space="preserve">have a further decreased CpG content. Importantly, we demonstrate that the </w:t>
      </w:r>
      <w:proofErr w:type="spellStart"/>
      <w:r w:rsidR="009A30F0" w:rsidRPr="009F295D">
        <w:rPr>
          <w:rFonts w:ascii="Arial" w:hAnsi="Arial" w:cs="Arial"/>
          <w:iCs/>
          <w:color w:val="000000" w:themeColor="text1"/>
          <w:sz w:val="22"/>
          <w:szCs w:val="22"/>
        </w:rPr>
        <w:t>Yangochiroptera</w:t>
      </w:r>
      <w:proofErr w:type="spellEnd"/>
      <w:r w:rsidR="009A30F0" w:rsidRPr="00BC2FD0">
        <w:rPr>
          <w:rFonts w:ascii="Arial" w:hAnsi="Arial" w:cs="Arial"/>
          <w:i/>
          <w:iCs/>
          <w:color w:val="000000" w:themeColor="text1"/>
          <w:sz w:val="22"/>
          <w:szCs w:val="22"/>
        </w:rPr>
        <w:t xml:space="preserve"> </w:t>
      </w:r>
      <w:r w:rsidR="009A30F0" w:rsidRPr="00BC2FD0">
        <w:rPr>
          <w:rFonts w:ascii="Arial" w:hAnsi="Arial" w:cs="Arial"/>
          <w:color w:val="000000" w:themeColor="text1"/>
          <w:sz w:val="22"/>
          <w:szCs w:val="22"/>
        </w:rPr>
        <w:t xml:space="preserve">TLR9 protein is evolving under diversifying selection, specifically sites implicated in DNA recognition. Finally, by analyzing tetramer motifs, we show that </w:t>
      </w:r>
      <w:proofErr w:type="spellStart"/>
      <w:r w:rsidR="009A30F0" w:rsidRPr="009F295D">
        <w:rPr>
          <w:rFonts w:ascii="Arial" w:hAnsi="Arial" w:cs="Arial"/>
          <w:iCs/>
          <w:color w:val="000000" w:themeColor="text1"/>
          <w:sz w:val="22"/>
          <w:szCs w:val="22"/>
        </w:rPr>
        <w:t>Yangochiroptera</w:t>
      </w:r>
      <w:proofErr w:type="spellEnd"/>
      <w:r w:rsidR="009A30F0" w:rsidRPr="00BC2FD0">
        <w:rPr>
          <w:rFonts w:ascii="Arial" w:hAnsi="Arial" w:cs="Arial"/>
          <w:i/>
          <w:iCs/>
          <w:color w:val="000000" w:themeColor="text1"/>
          <w:sz w:val="22"/>
          <w:szCs w:val="22"/>
        </w:rPr>
        <w:t xml:space="preserve"> </w:t>
      </w:r>
      <w:r w:rsidR="009A30F0" w:rsidRPr="00BC2FD0">
        <w:rPr>
          <w:rFonts w:ascii="Arial" w:hAnsi="Arial" w:cs="Arial"/>
          <w:color w:val="000000" w:themeColor="text1"/>
          <w:sz w:val="22"/>
          <w:szCs w:val="22"/>
        </w:rPr>
        <w:t xml:space="preserve">are specifically depleted in ACGT, a known TLR9 recognition motif. </w:t>
      </w:r>
      <w:r w:rsidR="008F55C8" w:rsidRPr="00BC2FD0">
        <w:rPr>
          <w:rFonts w:ascii="Arial" w:hAnsi="Arial" w:cs="Arial"/>
          <w:color w:val="000000" w:themeColor="text1"/>
          <w:sz w:val="22"/>
          <w:szCs w:val="22"/>
        </w:rPr>
        <w:t xml:space="preserve">Together these data demonstrate that </w:t>
      </w:r>
      <w:proofErr w:type="spellStart"/>
      <w:r w:rsidR="008F55C8" w:rsidRPr="009F295D">
        <w:rPr>
          <w:rFonts w:ascii="Arial" w:hAnsi="Arial" w:cs="Arial"/>
          <w:iCs/>
          <w:color w:val="000000" w:themeColor="text1"/>
          <w:sz w:val="22"/>
          <w:szCs w:val="22"/>
        </w:rPr>
        <w:t>Yangochiroptera</w:t>
      </w:r>
      <w:proofErr w:type="spellEnd"/>
      <w:r w:rsidR="008F55C8" w:rsidRPr="00BC2FD0">
        <w:rPr>
          <w:rFonts w:ascii="Arial" w:hAnsi="Arial" w:cs="Arial"/>
          <w:i/>
          <w:iCs/>
          <w:color w:val="000000" w:themeColor="text1"/>
          <w:sz w:val="22"/>
          <w:szCs w:val="22"/>
        </w:rPr>
        <w:t xml:space="preserve"> </w:t>
      </w:r>
      <w:r w:rsidR="008F55C8" w:rsidRPr="00BC2FD0">
        <w:rPr>
          <w:rFonts w:ascii="Arial" w:hAnsi="Arial" w:cs="Arial"/>
          <w:color w:val="000000" w:themeColor="text1"/>
          <w:sz w:val="22"/>
          <w:szCs w:val="22"/>
        </w:rPr>
        <w:lastRenderedPageBreak/>
        <w:t>papillomaviruses deplete CpG, in the context of a TLR9 recognition motif, presumably in response to evolutionary changes within the TLR9 protein. This has important implications for papillomavirus biology and evolution.</w:t>
      </w:r>
    </w:p>
    <w:p w14:paraId="7563B22E" w14:textId="47D41FA8" w:rsidR="00E0423A" w:rsidRPr="00BC2FD0" w:rsidRDefault="0000453B" w:rsidP="00E55588">
      <w:pPr>
        <w:adjustRightInd w:val="0"/>
        <w:snapToGrid w:val="0"/>
        <w:spacing w:line="480" w:lineRule="auto"/>
        <w:jc w:val="both"/>
        <w:rPr>
          <w:rFonts w:ascii="Arial" w:hAnsi="Arial" w:cs="Arial"/>
          <w:b/>
          <w:bCs/>
          <w:sz w:val="22"/>
          <w:szCs w:val="22"/>
        </w:rPr>
      </w:pPr>
      <w:r w:rsidRPr="00BC2FD0">
        <w:rPr>
          <w:rFonts w:ascii="Arial" w:hAnsi="Arial" w:cs="Arial"/>
          <w:b/>
          <w:bCs/>
          <w:color w:val="000000" w:themeColor="text1"/>
          <w:sz w:val="22"/>
          <w:szCs w:val="22"/>
        </w:rPr>
        <w:t xml:space="preserve">D2. </w:t>
      </w:r>
      <w:r w:rsidRPr="00BC2FD0">
        <w:rPr>
          <w:rFonts w:ascii="Arial" w:hAnsi="Arial" w:cs="Arial"/>
          <w:b/>
          <w:bCs/>
          <w:color w:val="000000" w:themeColor="text1"/>
          <w:sz w:val="22"/>
          <w:szCs w:val="22"/>
        </w:rPr>
        <w:tab/>
        <w:t>Recognition of papillomavirus DNA in the endosomes during infectious entry</w:t>
      </w:r>
    </w:p>
    <w:p w14:paraId="1FADF4D8" w14:textId="45503536" w:rsidR="00E0423A" w:rsidRPr="00BC2FD0" w:rsidRDefault="0000453B" w:rsidP="00E55588">
      <w:pPr>
        <w:adjustRightInd w:val="0"/>
        <w:snapToGrid w:val="0"/>
        <w:spacing w:line="480" w:lineRule="auto"/>
        <w:jc w:val="both"/>
        <w:rPr>
          <w:rFonts w:ascii="Arial" w:hAnsi="Arial" w:cs="Arial"/>
          <w:color w:val="000000"/>
          <w:sz w:val="22"/>
          <w:szCs w:val="22"/>
          <w:shd w:val="clear" w:color="auto" w:fill="FFFFFF"/>
        </w:rPr>
      </w:pPr>
      <w:r w:rsidRPr="00BC2FD0">
        <w:rPr>
          <w:rFonts w:ascii="Arial" w:hAnsi="Arial" w:cs="Arial"/>
          <w:color w:val="000000"/>
          <w:sz w:val="22"/>
          <w:szCs w:val="22"/>
          <w:shd w:val="clear" w:color="auto" w:fill="FFFFFF"/>
        </w:rPr>
        <w:t>Shortly after entry</w:t>
      </w:r>
      <w:r w:rsidR="00BE1C72" w:rsidRPr="00BC2FD0">
        <w:rPr>
          <w:rFonts w:ascii="Arial" w:hAnsi="Arial" w:cs="Arial"/>
          <w:color w:val="000000"/>
          <w:sz w:val="22"/>
          <w:szCs w:val="22"/>
          <w:shd w:val="clear" w:color="auto" w:fill="FFFFFF"/>
        </w:rPr>
        <w:t>, papillomavirus</w:t>
      </w:r>
      <w:r w:rsidRPr="00BC2FD0">
        <w:rPr>
          <w:rFonts w:ascii="Arial" w:hAnsi="Arial" w:cs="Arial"/>
          <w:color w:val="000000"/>
          <w:sz w:val="22"/>
          <w:szCs w:val="22"/>
          <w:shd w:val="clear" w:color="auto" w:fill="FFFFFF"/>
        </w:rPr>
        <w:t xml:space="preserve"> virions </w:t>
      </w:r>
      <w:r w:rsidR="00BE1C72" w:rsidRPr="00BC2FD0">
        <w:rPr>
          <w:rFonts w:ascii="Arial" w:hAnsi="Arial" w:cs="Arial"/>
          <w:color w:val="000000"/>
          <w:sz w:val="22"/>
          <w:szCs w:val="22"/>
          <w:shd w:val="clear" w:color="auto" w:fill="FFFFFF"/>
        </w:rPr>
        <w:t xml:space="preserve">are trafficked </w:t>
      </w:r>
      <w:r w:rsidRPr="00BC2FD0">
        <w:rPr>
          <w:rFonts w:ascii="Arial" w:hAnsi="Arial" w:cs="Arial"/>
          <w:color w:val="000000"/>
          <w:sz w:val="22"/>
          <w:szCs w:val="22"/>
          <w:shd w:val="clear" w:color="auto" w:fill="FFFFFF"/>
        </w:rPr>
        <w:t>from early endosomes into acidic late endosome and multivesicular bodies</w:t>
      </w:r>
      <w:r w:rsidR="00BE1C72" w:rsidRPr="00BC2FD0">
        <w:rPr>
          <w:rFonts w:ascii="Arial" w:hAnsi="Arial" w:cs="Arial"/>
          <w:color w:val="000000"/>
          <w:sz w:val="22"/>
          <w:szCs w:val="22"/>
          <w:shd w:val="clear" w:color="auto" w:fill="FFFFFF"/>
        </w:rPr>
        <w:t>, leading to</w:t>
      </w:r>
      <w:r w:rsidRPr="00BC2FD0">
        <w:rPr>
          <w:rFonts w:ascii="Arial" w:hAnsi="Arial" w:cs="Arial"/>
          <w:color w:val="000000"/>
          <w:sz w:val="22"/>
          <w:szCs w:val="22"/>
          <w:shd w:val="clear" w:color="auto" w:fill="FFFFFF"/>
        </w:rPr>
        <w:t xml:space="preserve"> capsid disassembly</w:t>
      </w:r>
      <w:r w:rsidR="00BE1C72" w:rsidRPr="00BC2FD0">
        <w:rPr>
          <w:rFonts w:ascii="Arial" w:hAnsi="Arial" w:cs="Arial"/>
          <w:color w:val="000000"/>
          <w:sz w:val="22"/>
          <w:szCs w:val="22"/>
          <w:shd w:val="clear" w:color="auto" w:fill="FFFFFF"/>
        </w:rPr>
        <w:t xml:space="preserve"> and </w:t>
      </w:r>
      <w:r w:rsidRPr="00BC2FD0">
        <w:rPr>
          <w:rFonts w:ascii="Arial" w:hAnsi="Arial" w:cs="Arial"/>
          <w:color w:val="000000"/>
          <w:sz w:val="22"/>
          <w:szCs w:val="22"/>
          <w:shd w:val="clear" w:color="auto" w:fill="FFFFFF"/>
        </w:rPr>
        <w:t>uncoating</w:t>
      </w:r>
      <w:r w:rsidR="00BE1C72" w:rsidRPr="00BC2FD0">
        <w:rPr>
          <w:rFonts w:ascii="Arial" w:hAnsi="Arial" w:cs="Arial"/>
          <w:color w:val="000000"/>
          <w:sz w:val="22"/>
          <w:szCs w:val="22"/>
          <w:shd w:val="clear" w:color="auto" w:fill="FFFFFF"/>
        </w:rPr>
        <w:t xml:space="preserve"> viral </w:t>
      </w:r>
      <w:r w:rsidRPr="00BC2FD0">
        <w:rPr>
          <w:rFonts w:ascii="Arial" w:hAnsi="Arial" w:cs="Arial"/>
          <w:color w:val="000000"/>
          <w:sz w:val="22"/>
          <w:szCs w:val="22"/>
          <w:shd w:val="clear" w:color="auto" w:fill="FFFFFF"/>
        </w:rPr>
        <w:t xml:space="preserve">DNA </w:t>
      </w:r>
      <w:r w:rsidR="00BE1C72" w:rsidRPr="00BC2FD0">
        <w:rPr>
          <w:rFonts w:ascii="Arial" w:hAnsi="Arial" w:cs="Arial"/>
          <w:color w:val="000000"/>
          <w:sz w:val="22"/>
          <w:szCs w:val="22"/>
          <w:shd w:val="clear" w:color="auto" w:fill="FFFFFF"/>
        </w:rPr>
        <w:fldChar w:fldCharType="begin"/>
      </w:r>
      <w:r w:rsidR="00BE1C72" w:rsidRPr="00BC2FD0">
        <w:rPr>
          <w:rFonts w:ascii="Arial" w:hAnsi="Arial" w:cs="Arial"/>
          <w:color w:val="000000"/>
          <w:sz w:val="22"/>
          <w:szCs w:val="22"/>
          <w:shd w:val="clear" w:color="auto" w:fill="FFFFFF"/>
        </w:rPr>
        <w:instrText xml:space="preserve"> ADDIN ZOTERO_ITEM CSL_CITATION {"citationID":"nvyNsq72","properties":{"formattedCitation":"(Campos 2017)","plainCitation":"(Campos 2017)","noteIndex":0},"citationItems":[{"id":1558,"uris":["http://zotero.org/groups/2444007/items/FPLYMRJ4"],"uri":["http://zotero.org/groups/2444007/items/FPLYMRJ4"],"itemData":{"id":1558,"type":"article-journal","abstract":"Since 2012, our understanding of human papillomavirus (HPV) subcellular trafficking has undergone a drastic paradigm shift. Work from multiple laboratories has revealed that HPV has evolved a unique means to deliver its viral genome (vDNA) to the cell nucleus, relying on myriad host cell proteins and processes. The major breakthrough finding from these recent endeavors has been the realization of L2-dependent utilization of cellular sorting factors for the retrograde transport of vDNA away from degradative endo/lysosomal compartments to the Golgi, prior to mitosis-dependent nuclear accumulation of L2/vDNA. An overview of current models of HPV entry, subcellular trafficking, and the role of L2 during initial infection is provided below, highlighting unresolved questions and gaps in knowledge.","container-title":"Viruses","DOI":"10.3390/v9120370","ISSN":"1999-4915","issue":"12","journalAbbreviation":"Viruses","language":"eng","note":"PMID: 29207511\nPMCID: PMC5744145","source":"PubMed","title":"Subcellular Trafficking of the Papillomavirus Genome during Initial Infection: The Remarkable Abilities of Minor Capsid Protein L2","title-short":"Subcellular Trafficking of the Papillomavirus Genome during Initial Infection","volume":"9","author":[{"family":"Campos","given":"Samuel K."}],"issued":{"date-parts":[["2017",12,3]]}}}],"schema":"https://github.com/citation-style-language/schema/raw/master/csl-citation.json"} </w:instrText>
      </w:r>
      <w:r w:rsidR="00BE1C72" w:rsidRPr="00BC2FD0">
        <w:rPr>
          <w:rFonts w:ascii="Arial" w:hAnsi="Arial" w:cs="Arial"/>
          <w:color w:val="000000"/>
          <w:sz w:val="22"/>
          <w:szCs w:val="22"/>
          <w:shd w:val="clear" w:color="auto" w:fill="FFFFFF"/>
        </w:rPr>
        <w:fldChar w:fldCharType="separate"/>
      </w:r>
      <w:r w:rsidR="00BE1C72" w:rsidRPr="00BC2FD0">
        <w:rPr>
          <w:rFonts w:ascii="Arial" w:hAnsi="Arial" w:cs="Arial"/>
          <w:noProof/>
          <w:color w:val="000000"/>
          <w:sz w:val="22"/>
          <w:szCs w:val="22"/>
          <w:shd w:val="clear" w:color="auto" w:fill="FFFFFF"/>
        </w:rPr>
        <w:t>(Campos 2017)</w:t>
      </w:r>
      <w:r w:rsidR="00BE1C72" w:rsidRPr="00BC2FD0">
        <w:rPr>
          <w:rFonts w:ascii="Arial" w:hAnsi="Arial" w:cs="Arial"/>
          <w:color w:val="000000"/>
          <w:sz w:val="22"/>
          <w:szCs w:val="22"/>
          <w:shd w:val="clear" w:color="auto" w:fill="FFFFFF"/>
        </w:rPr>
        <w:fldChar w:fldCharType="end"/>
      </w:r>
      <w:r w:rsidRPr="00BC2FD0">
        <w:rPr>
          <w:rFonts w:ascii="Arial" w:hAnsi="Arial" w:cs="Arial"/>
          <w:color w:val="000000"/>
          <w:sz w:val="22"/>
          <w:szCs w:val="22"/>
          <w:shd w:val="clear" w:color="auto" w:fill="FFFFFF"/>
        </w:rPr>
        <w:t>.</w:t>
      </w:r>
      <w:r w:rsidR="00BE1C72" w:rsidRPr="00BC2FD0">
        <w:rPr>
          <w:rFonts w:ascii="Arial" w:hAnsi="Arial" w:cs="Arial"/>
          <w:color w:val="000000"/>
          <w:sz w:val="22"/>
          <w:szCs w:val="22"/>
          <w:shd w:val="clear" w:color="auto" w:fill="FFFFFF"/>
        </w:rPr>
        <w:t xml:space="preserve"> Presumably, this expose</w:t>
      </w:r>
      <w:r w:rsidR="00A9339C" w:rsidRPr="00BC2FD0">
        <w:rPr>
          <w:rFonts w:ascii="Arial" w:hAnsi="Arial" w:cs="Arial"/>
          <w:color w:val="000000"/>
          <w:sz w:val="22"/>
          <w:szCs w:val="22"/>
          <w:shd w:val="clear" w:color="auto" w:fill="FFFFFF"/>
        </w:rPr>
        <w:t>s</w:t>
      </w:r>
      <w:r w:rsidR="00BE1C72" w:rsidRPr="00BC2FD0">
        <w:rPr>
          <w:rFonts w:ascii="Arial" w:hAnsi="Arial" w:cs="Arial"/>
          <w:color w:val="000000"/>
          <w:sz w:val="22"/>
          <w:szCs w:val="22"/>
          <w:shd w:val="clear" w:color="auto" w:fill="FFFFFF"/>
        </w:rPr>
        <w:t xml:space="preserve"> the viral DNA to TLR9, leading to an antiviral response. </w:t>
      </w:r>
      <w:r w:rsidRPr="00BC2FD0">
        <w:rPr>
          <w:rFonts w:ascii="Arial" w:hAnsi="Arial" w:cs="Arial"/>
          <w:color w:val="000000"/>
          <w:sz w:val="22"/>
          <w:szCs w:val="22"/>
          <w:shd w:val="clear" w:color="auto" w:fill="FFFFFF"/>
        </w:rPr>
        <w:t xml:space="preserve">Importantly, TLR9 </w:t>
      </w:r>
      <w:r w:rsidR="00A9339C" w:rsidRPr="00BC2FD0">
        <w:rPr>
          <w:rFonts w:ascii="Arial" w:hAnsi="Arial" w:cs="Arial"/>
          <w:color w:val="000000"/>
          <w:sz w:val="22"/>
          <w:szCs w:val="22"/>
          <w:shd w:val="clear" w:color="auto" w:fill="FFFFFF"/>
        </w:rPr>
        <w:t xml:space="preserve">specifically </w:t>
      </w:r>
      <w:r w:rsidRPr="00BC2FD0">
        <w:rPr>
          <w:rFonts w:ascii="Arial" w:hAnsi="Arial" w:cs="Arial"/>
          <w:color w:val="000000"/>
          <w:sz w:val="22"/>
          <w:szCs w:val="22"/>
          <w:shd w:val="clear" w:color="auto" w:fill="FFFFFF"/>
        </w:rPr>
        <w:t xml:space="preserve">recognizes unmethylated CpG motifs. </w:t>
      </w:r>
      <w:r w:rsidR="00D3720D" w:rsidRPr="00BC2FD0">
        <w:rPr>
          <w:rFonts w:ascii="Arial" w:hAnsi="Arial" w:cs="Arial"/>
          <w:color w:val="000000"/>
          <w:sz w:val="22"/>
          <w:szCs w:val="22"/>
          <w:shd w:val="clear" w:color="auto" w:fill="FFFFFF"/>
        </w:rPr>
        <w:t xml:space="preserve">Several studies have investigated the methylome of oncogenic human papillomaviruses </w:t>
      </w:r>
      <w:r w:rsidR="006F3D6C" w:rsidRPr="00BC2FD0">
        <w:rPr>
          <w:rFonts w:ascii="Arial" w:hAnsi="Arial" w:cs="Arial"/>
          <w:color w:val="000000"/>
          <w:sz w:val="22"/>
          <w:szCs w:val="22"/>
          <w:shd w:val="clear" w:color="auto" w:fill="FFFFFF"/>
        </w:rPr>
        <w:fldChar w:fldCharType="begin"/>
      </w:r>
      <w:r w:rsidR="006F3D6C" w:rsidRPr="00BC2FD0">
        <w:rPr>
          <w:rFonts w:ascii="Arial" w:hAnsi="Arial" w:cs="Arial"/>
          <w:color w:val="000000"/>
          <w:sz w:val="22"/>
          <w:szCs w:val="22"/>
          <w:shd w:val="clear" w:color="auto" w:fill="FFFFFF"/>
        </w:rPr>
        <w:instrText xml:space="preserve"> ADDIN ZOTERO_ITEM CSL_CITATION {"citationID":"ZJy0ShjY","properties":{"formattedCitation":"(Johannsen and Lambert 2013)","plainCitation":"(Johannsen and Lambert 2013)","noteIndex":0},"citationItems":[{"id":2037,"uris":["http://zotero.org/groups/2444007/items/6LLDM4QH"],"uri":["http://zotero.org/groups/2444007/items/6LLDM4QH"],"itemData":{"id":2037,"type":"article-journal","container-title":"Virology","DOI":"10.1016/j.virol.2013.07.016","ISSN":"00426822","issue":"1-2","journalAbbreviation":"Virology","language":"en","page":"205-212","source":"DOI.org (Crossref)","title":"Epigenetics of human papillomaviruses","volume":"445","author":[{"family":"Johannsen","given":"Eric"},{"family":"Lambert","given":"Paul F."}],"issued":{"date-parts":[["2013",10]]}}}],"schema":"https://github.com/citation-style-language/schema/raw/master/csl-citation.json"} </w:instrText>
      </w:r>
      <w:r w:rsidR="006F3D6C" w:rsidRPr="00BC2FD0">
        <w:rPr>
          <w:rFonts w:ascii="Arial" w:hAnsi="Arial" w:cs="Arial"/>
          <w:color w:val="000000"/>
          <w:sz w:val="22"/>
          <w:szCs w:val="22"/>
          <w:shd w:val="clear" w:color="auto" w:fill="FFFFFF"/>
        </w:rPr>
        <w:fldChar w:fldCharType="separate"/>
      </w:r>
      <w:r w:rsidR="006F3D6C" w:rsidRPr="00BC2FD0">
        <w:rPr>
          <w:rFonts w:ascii="Arial" w:hAnsi="Arial" w:cs="Arial"/>
          <w:noProof/>
          <w:color w:val="000000"/>
          <w:sz w:val="22"/>
          <w:szCs w:val="22"/>
          <w:shd w:val="clear" w:color="auto" w:fill="FFFFFF"/>
        </w:rPr>
        <w:t>(Johannsen and Lambert 2013)</w:t>
      </w:r>
      <w:r w:rsidR="006F3D6C" w:rsidRPr="00BC2FD0">
        <w:rPr>
          <w:rFonts w:ascii="Arial" w:hAnsi="Arial" w:cs="Arial"/>
          <w:color w:val="000000"/>
          <w:sz w:val="22"/>
          <w:szCs w:val="22"/>
          <w:shd w:val="clear" w:color="auto" w:fill="FFFFFF"/>
        </w:rPr>
        <w:fldChar w:fldCharType="end"/>
      </w:r>
      <w:r w:rsidR="00D3720D" w:rsidRPr="00BC2FD0">
        <w:rPr>
          <w:rFonts w:ascii="Arial" w:hAnsi="Arial" w:cs="Arial"/>
          <w:color w:val="000000"/>
          <w:sz w:val="22"/>
          <w:szCs w:val="22"/>
          <w:shd w:val="clear" w:color="auto" w:fill="FFFFFF"/>
        </w:rPr>
        <w:t xml:space="preserve">. While these studies have demonstrated that the viral DNA </w:t>
      </w:r>
      <w:r w:rsidR="00A9339C" w:rsidRPr="00BC2FD0">
        <w:rPr>
          <w:rFonts w:ascii="Arial" w:hAnsi="Arial" w:cs="Arial"/>
          <w:color w:val="000000"/>
          <w:sz w:val="22"/>
          <w:szCs w:val="22"/>
          <w:shd w:val="clear" w:color="auto" w:fill="FFFFFF"/>
        </w:rPr>
        <w:t xml:space="preserve">is </w:t>
      </w:r>
      <w:r w:rsidR="00D3720D" w:rsidRPr="00BC2FD0">
        <w:rPr>
          <w:rFonts w:ascii="Arial" w:hAnsi="Arial" w:cs="Arial"/>
          <w:color w:val="000000"/>
          <w:sz w:val="22"/>
          <w:szCs w:val="22"/>
          <w:shd w:val="clear" w:color="auto" w:fill="FFFFFF"/>
        </w:rPr>
        <w:t xml:space="preserve">methylated under specific conditions, it is unknown whether the packaged viral genome contains methylated CpG sites. </w:t>
      </w:r>
      <w:r w:rsidRPr="00BC2FD0">
        <w:rPr>
          <w:rFonts w:ascii="Arial" w:hAnsi="Arial" w:cs="Arial"/>
          <w:color w:val="000000"/>
          <w:sz w:val="22"/>
          <w:szCs w:val="22"/>
          <w:shd w:val="clear" w:color="auto" w:fill="FFFFFF"/>
        </w:rPr>
        <w:t xml:space="preserve">However, we have some clues that would suggest that viral DNA inside the virion is likely hypomethylated. </w:t>
      </w:r>
      <w:r w:rsidR="00D3720D" w:rsidRPr="00BC2FD0">
        <w:rPr>
          <w:rFonts w:ascii="Arial" w:hAnsi="Arial" w:cs="Arial"/>
          <w:color w:val="000000"/>
          <w:sz w:val="22"/>
          <w:szCs w:val="22"/>
          <w:shd w:val="clear" w:color="auto" w:fill="FFFFFF"/>
        </w:rPr>
        <w:t>DNA methyltransferase 1 (DNMT1) is the primary cellular enzyme responsible for maintaining DNA methylation patterns after replication.</w:t>
      </w:r>
      <w:r w:rsidR="00A9339C" w:rsidRPr="00BC2FD0">
        <w:rPr>
          <w:rFonts w:ascii="Arial" w:hAnsi="Arial" w:cs="Arial"/>
          <w:color w:val="000000"/>
          <w:sz w:val="22"/>
          <w:szCs w:val="22"/>
          <w:shd w:val="clear" w:color="auto" w:fill="FFFFFF"/>
        </w:rPr>
        <w:t xml:space="preserve"> The</w:t>
      </w:r>
      <w:r w:rsidR="00D3720D" w:rsidRPr="00BC2FD0">
        <w:rPr>
          <w:rFonts w:ascii="Arial" w:hAnsi="Arial" w:cs="Arial"/>
          <w:color w:val="000000"/>
          <w:sz w:val="22"/>
          <w:szCs w:val="22"/>
          <w:shd w:val="clear" w:color="auto" w:fill="FFFFFF"/>
        </w:rPr>
        <w:t xml:space="preserve"> DNMT1 protein was found enriched in undifferentiated cells and is reduced as cells </w:t>
      </w:r>
      <w:r w:rsidRPr="00BC2FD0">
        <w:rPr>
          <w:rFonts w:ascii="Arial" w:hAnsi="Arial" w:cs="Arial"/>
          <w:color w:val="000000"/>
          <w:sz w:val="22"/>
          <w:szCs w:val="22"/>
          <w:shd w:val="clear" w:color="auto" w:fill="FFFFFF"/>
        </w:rPr>
        <w:t>differentiate</w:t>
      </w:r>
      <w:r w:rsidR="00DD5DBD">
        <w:rPr>
          <w:rFonts w:ascii="Arial" w:hAnsi="Arial" w:cs="Arial"/>
          <w:color w:val="000000"/>
          <w:sz w:val="22"/>
          <w:szCs w:val="22"/>
          <w:shd w:val="clear" w:color="auto" w:fill="FFFFFF"/>
        </w:rPr>
        <w:t xml:space="preserve"> </w:t>
      </w:r>
      <w:r w:rsidR="00DD5DBD">
        <w:rPr>
          <w:rFonts w:ascii="Arial" w:hAnsi="Arial" w:cs="Arial"/>
          <w:color w:val="000000"/>
          <w:sz w:val="22"/>
          <w:szCs w:val="22"/>
          <w:shd w:val="clear" w:color="auto" w:fill="FFFFFF"/>
        </w:rPr>
        <w:fldChar w:fldCharType="begin"/>
      </w:r>
      <w:r w:rsidR="00DD5DBD">
        <w:rPr>
          <w:rFonts w:ascii="Arial" w:hAnsi="Arial" w:cs="Arial"/>
          <w:color w:val="000000"/>
          <w:sz w:val="22"/>
          <w:szCs w:val="22"/>
          <w:shd w:val="clear" w:color="auto" w:fill="FFFFFF"/>
        </w:rPr>
        <w:instrText xml:space="preserve"> ADDIN ZOTERO_ITEM CSL_CITATION {"citationID":"oR7pRvMG","properties":{"formattedCitation":"(G. L. Sen et al. 2010, 1)","plainCitation":"(G. L. Sen et al. 2010, 1)","noteIndex":0},"citationItems":[{"id":2102,"uris":["http://zotero.org/groups/2444007/items/C2BX8GEH"],"uri":["http://zotero.org/groups/2444007/items/C2BX8GEH"],"itemData":{"id":2102,"type":"article-journal","abstract":"Progenitor cells maintain self-renewing tissues throughout life by sustaining their capacity for proliferation while suppressing cell cycle exit and terminal differentiation. DNA methylation provides a potential epigenetic mechanism for the cellular memory needed to preserve the somatic progenitor state through repeated cell divisions. DNA methyltransferase 1 (DNMT1) maintains DNA methylation patterns after cellular replication. Although dispensable for embryonic stem cell maintenance, the role for DNMT1 in maintaining the progenitor state in constantly replenished somatic tissues, such as mammalian epidermis, is unclear. Here we show that DNMT1 is essential for epidermal progenitor cell function. DNMT1 protein was found enriched in undifferentiated cells, where it was required to retain proliferative stamina and suppress differentiation. In tissue, DNMT1 depletion led to exit from the progenitor cell compartment, premature differentiation and eventual tissue loss. Genome-wide analysis showed that a significant portion of epidermal differentiation gene promoters were methylated in self-renewing conditions but were subsequently demethylated during differentiation. Furthermore, UHRF1 (refs 9, 10), a component of the DNA methylation machinery that targets DNMT1 to hemi-methylated DNA, is also necessary to suppress premature differentiation and sustain proliferation. In contrast, Gadd45A and B, which promote active DNA demethylation, are required for full epidermal differentiation gene induction. These data demonstrate that proteins involved in the dynamic regulation of DNA methylation patterns are required for progenitor maintenance and self-renewal in mammalian somatic tissue.","container-title":"Nature","DOI":"10.1038/nature08683","ISSN":"1476-4687","issue":"7280","journalAbbreviation":"Nature","language":"eng","note":"PMID: 20081831\nPMCID: PMC3050546","page":"563-567","source":"PubMed","title":"DNMT1 maintains progenitor function in self-renewing somatic tissue","volume":"463","author":[{"family":"Sen","given":"George L."},{"family":"Reuter","given":"Jason A."},{"family":"Webster","given":"Daniel E."},{"family":"Zhu","given":"Lilly"},{"family":"Khavari","given":"Paul A."}],"issued":{"date-parts":[["2010",1,28]]}},"locator":"1"}],"schema":"https://github.com/citation-style-language/schema/raw/master/csl-citation.json"} </w:instrText>
      </w:r>
      <w:r w:rsidR="00DD5DBD">
        <w:rPr>
          <w:rFonts w:ascii="Arial" w:hAnsi="Arial" w:cs="Arial"/>
          <w:color w:val="000000"/>
          <w:sz w:val="22"/>
          <w:szCs w:val="22"/>
          <w:shd w:val="clear" w:color="auto" w:fill="FFFFFF"/>
        </w:rPr>
        <w:fldChar w:fldCharType="separate"/>
      </w:r>
      <w:r w:rsidR="00DD5DBD">
        <w:rPr>
          <w:rFonts w:ascii="Arial" w:hAnsi="Arial" w:cs="Arial"/>
          <w:noProof/>
          <w:color w:val="000000"/>
          <w:sz w:val="22"/>
          <w:szCs w:val="22"/>
          <w:shd w:val="clear" w:color="auto" w:fill="FFFFFF"/>
        </w:rPr>
        <w:t>(G. L. Sen et al. 2010, 1)</w:t>
      </w:r>
      <w:r w:rsidR="00DD5DBD">
        <w:rPr>
          <w:rFonts w:ascii="Arial" w:hAnsi="Arial" w:cs="Arial"/>
          <w:color w:val="000000"/>
          <w:sz w:val="22"/>
          <w:szCs w:val="22"/>
          <w:shd w:val="clear" w:color="auto" w:fill="FFFFFF"/>
        </w:rPr>
        <w:fldChar w:fldCharType="end"/>
      </w:r>
      <w:r w:rsidRPr="00BC2FD0">
        <w:rPr>
          <w:rFonts w:ascii="Arial" w:hAnsi="Arial" w:cs="Arial"/>
          <w:color w:val="000000"/>
          <w:sz w:val="22"/>
          <w:szCs w:val="22"/>
          <w:shd w:val="clear" w:color="auto" w:fill="FFFFFF"/>
        </w:rPr>
        <w:t>. Therefore,</w:t>
      </w:r>
      <w:r w:rsidR="00D3720D" w:rsidRPr="00BC2FD0">
        <w:rPr>
          <w:rFonts w:ascii="Arial" w:hAnsi="Arial" w:cs="Arial"/>
          <w:color w:val="000000"/>
          <w:sz w:val="22"/>
          <w:szCs w:val="22"/>
          <w:shd w:val="clear" w:color="auto" w:fill="FFFFFF"/>
        </w:rPr>
        <w:t xml:space="preserve"> it is likely that the reduction in DNMT</w:t>
      </w:r>
      <w:r w:rsidRPr="00BC2FD0">
        <w:rPr>
          <w:rFonts w:ascii="Arial" w:hAnsi="Arial" w:cs="Arial"/>
          <w:color w:val="000000"/>
          <w:sz w:val="22"/>
          <w:szCs w:val="22"/>
          <w:shd w:val="clear" w:color="auto" w:fill="FFFFFF"/>
        </w:rPr>
        <w:t>1 levels</w:t>
      </w:r>
      <w:r w:rsidR="00D3720D" w:rsidRPr="00BC2FD0">
        <w:rPr>
          <w:rFonts w:ascii="Arial" w:hAnsi="Arial" w:cs="Arial"/>
          <w:color w:val="000000"/>
          <w:sz w:val="22"/>
          <w:szCs w:val="22"/>
          <w:shd w:val="clear" w:color="auto" w:fill="FFFFFF"/>
        </w:rPr>
        <w:t xml:space="preserve"> will lead to a loss of methylation on the viral genomes destined for packaging and infection of the new tissue. </w:t>
      </w:r>
    </w:p>
    <w:p w14:paraId="473BFCB9" w14:textId="4D7F9104" w:rsidR="006706DD" w:rsidRPr="00BC2FD0" w:rsidRDefault="0000453B" w:rsidP="00E55588">
      <w:pPr>
        <w:adjustRightInd w:val="0"/>
        <w:snapToGrid w:val="0"/>
        <w:spacing w:line="480" w:lineRule="auto"/>
        <w:jc w:val="both"/>
        <w:rPr>
          <w:rFonts w:ascii="Arial" w:hAnsi="Arial" w:cs="Arial"/>
          <w:color w:val="000000"/>
          <w:sz w:val="22"/>
          <w:szCs w:val="22"/>
          <w:shd w:val="clear" w:color="auto" w:fill="FFFFFF"/>
        </w:rPr>
      </w:pPr>
      <w:r w:rsidRPr="00BC2FD0">
        <w:rPr>
          <w:rFonts w:ascii="Arial" w:hAnsi="Arial" w:cs="Arial"/>
          <w:color w:val="000000"/>
          <w:sz w:val="22"/>
          <w:szCs w:val="22"/>
          <w:shd w:val="clear" w:color="auto" w:fill="FFFFFF"/>
        </w:rPr>
        <w:t>Differentially methylated CpG dinucleotides are present within consensus E2 binding sites in the viral upstream regulatory region</w:t>
      </w:r>
      <w:r w:rsidR="00E0423A" w:rsidRPr="00BC2FD0">
        <w:rPr>
          <w:rFonts w:ascii="Arial" w:hAnsi="Arial" w:cs="Arial"/>
          <w:color w:val="000000"/>
          <w:sz w:val="22"/>
          <w:szCs w:val="22"/>
          <w:shd w:val="clear" w:color="auto" w:fill="FFFFFF"/>
        </w:rPr>
        <w:t xml:space="preserve"> </w:t>
      </w:r>
      <w:r w:rsidR="00E0423A" w:rsidRPr="00BC2FD0">
        <w:rPr>
          <w:rFonts w:ascii="Arial" w:hAnsi="Arial" w:cs="Arial"/>
          <w:color w:val="000000"/>
          <w:sz w:val="22"/>
          <w:szCs w:val="22"/>
          <w:shd w:val="clear" w:color="auto" w:fill="FFFFFF"/>
        </w:rPr>
        <w:fldChar w:fldCharType="begin"/>
      </w:r>
      <w:r w:rsidR="00E0423A" w:rsidRPr="00BC2FD0">
        <w:rPr>
          <w:rFonts w:ascii="Arial" w:hAnsi="Arial" w:cs="Arial"/>
          <w:color w:val="000000"/>
          <w:sz w:val="22"/>
          <w:szCs w:val="22"/>
          <w:shd w:val="clear" w:color="auto" w:fill="FFFFFF"/>
        </w:rPr>
        <w:instrText xml:space="preserve"> ADDIN ZOTERO_ITEM CSL_CITATION {"citationID":"9Um19j9s","properties":{"formattedCitation":"(McBride 2013)","plainCitation":"(McBride 2013)","noteIndex":0},"citationItems":[{"id":1040,"uris":["http://zotero.org/groups/2444007/items/8KGHB4HN"],"uri":["http://zotero.org/groups/2444007/items/8KGHB4HN"],"itemData":{"id":1040,"type":"article-journal","abstract":"The papillomavirus E2 proteins are pivotal to the viral life cycle and have well characterized functions in transcriptional regulation, initiation of DNA replication and partitioning the viral genome. The E2 proteins also function in vegetative DNA replication, post-transcriptional processes and possibly packaging. This review describes structural and functional aspects of the E2 proteins and their binding sites on the viral genome. It is intended to be a reference guide to this viral protein.","container-title":"Virology","DOI":"10.1016/j.virol.2013.06.006","ISSN":"1096-0341","issue":"1-2","journalAbbreviation":"Virology","language":"eng","note":"PMID: 23849793\nPMCID: PMC3783563","page":"57-79","source":"PubMed","title":"The papillomavirus E2 proteins","volume":"445","author":[{"family":"McBride","given":"Alison A."}],"issued":{"date-parts":[["2013",10]]}}}],"schema":"https://github.com/citation-style-language/schema/raw/master/csl-citation.json"} </w:instrText>
      </w:r>
      <w:r w:rsidR="00E0423A" w:rsidRPr="00BC2FD0">
        <w:rPr>
          <w:rFonts w:ascii="Arial" w:hAnsi="Arial" w:cs="Arial"/>
          <w:color w:val="000000"/>
          <w:sz w:val="22"/>
          <w:szCs w:val="22"/>
          <w:shd w:val="clear" w:color="auto" w:fill="FFFFFF"/>
        </w:rPr>
        <w:fldChar w:fldCharType="separate"/>
      </w:r>
      <w:r w:rsidR="00E0423A" w:rsidRPr="00BC2FD0">
        <w:rPr>
          <w:rFonts w:ascii="Arial" w:hAnsi="Arial" w:cs="Arial"/>
          <w:noProof/>
          <w:color w:val="000000"/>
          <w:sz w:val="22"/>
          <w:szCs w:val="22"/>
          <w:shd w:val="clear" w:color="auto" w:fill="FFFFFF"/>
        </w:rPr>
        <w:t>(McBride 2013)</w:t>
      </w:r>
      <w:r w:rsidR="00E0423A" w:rsidRPr="00BC2FD0">
        <w:rPr>
          <w:rFonts w:ascii="Arial" w:hAnsi="Arial" w:cs="Arial"/>
          <w:color w:val="000000"/>
          <w:sz w:val="22"/>
          <w:szCs w:val="22"/>
          <w:shd w:val="clear" w:color="auto" w:fill="FFFFFF"/>
        </w:rPr>
        <w:fldChar w:fldCharType="end"/>
      </w:r>
      <w:r w:rsidRPr="00BC2FD0">
        <w:rPr>
          <w:rFonts w:ascii="Arial" w:hAnsi="Arial" w:cs="Arial"/>
          <w:color w:val="000000"/>
          <w:sz w:val="22"/>
          <w:szCs w:val="22"/>
          <w:shd w:val="clear" w:color="auto" w:fill="FFFFFF"/>
        </w:rPr>
        <w:t xml:space="preserve">. </w:t>
      </w:r>
      <w:r w:rsidR="00E0423A" w:rsidRPr="00BC2FD0">
        <w:rPr>
          <w:rFonts w:ascii="Arial" w:hAnsi="Arial" w:cs="Arial"/>
          <w:color w:val="000000"/>
          <w:sz w:val="22"/>
          <w:szCs w:val="22"/>
          <w:shd w:val="clear" w:color="auto" w:fill="FFFFFF"/>
        </w:rPr>
        <w:t>The binding of E2 to these binding sites is important for viral replication, transcription, and proper partitioning of the viral genomes to daughter cells</w:t>
      </w:r>
      <w:r w:rsidR="0038670F" w:rsidRPr="00BC2FD0">
        <w:rPr>
          <w:rFonts w:ascii="Arial" w:hAnsi="Arial" w:cs="Arial"/>
          <w:color w:val="000000"/>
          <w:sz w:val="22"/>
          <w:szCs w:val="22"/>
          <w:shd w:val="clear" w:color="auto" w:fill="FFFFFF"/>
        </w:rPr>
        <w:t xml:space="preserve"> </w:t>
      </w:r>
      <w:r w:rsidR="0038670F" w:rsidRPr="00BC2FD0">
        <w:rPr>
          <w:rFonts w:ascii="Arial" w:hAnsi="Arial" w:cs="Arial"/>
          <w:color w:val="000000"/>
          <w:sz w:val="22"/>
          <w:szCs w:val="22"/>
          <w:shd w:val="clear" w:color="auto" w:fill="FFFFFF"/>
        </w:rPr>
        <w:fldChar w:fldCharType="begin"/>
      </w:r>
      <w:r w:rsidR="0003244B" w:rsidRPr="00BC2FD0">
        <w:rPr>
          <w:rFonts w:ascii="Arial" w:hAnsi="Arial" w:cs="Arial"/>
          <w:color w:val="000000"/>
          <w:sz w:val="22"/>
          <w:szCs w:val="22"/>
          <w:shd w:val="clear" w:color="auto" w:fill="FFFFFF"/>
        </w:rPr>
        <w:instrText xml:space="preserve"> ADDIN ZOTERO_ITEM CSL_CITATION {"citationID":"V51ZWyja","properties":{"formattedCitation":"(McBride 2013)","plainCitation":"(McBride 2013)","noteIndex":0},"citationItems":[{"id":1040,"uris":["http://zotero.org/groups/2444007/items/8KGHB4HN"],"uri":["http://zotero.org/groups/2444007/items/8KGHB4HN"],"itemData":{"id":1040,"type":"article-journal","abstract":"The papillomavirus E2 proteins are pivotal to the viral life cycle and have well characterized functions in transcriptional regulation, initiation of DNA replication and partitioning the viral genome. The E2 proteins also function in vegetative DNA replication, post-transcriptional processes and possibly packaging. This review describes structural and functional aspects of the E2 proteins and their binding sites on the viral genome. It is intended to be a reference guide to this viral protein.","container-title":"Virology","DOI":"10.1016/j.virol.2013.06.006","ISSN":"1096-0341","issue":"1-2","journalAbbreviation":"Virology","language":"eng","note":"PMID: 23849793\nPMCID: PMC3783563","page":"57-79","source":"PubMed","title":"The papillomavirus E2 proteins","volume":"445","author":[{"family":"McBride","given":"Alison A."}],"issued":{"date-parts":[["2013",10]]}}}],"schema":"https://github.com/citation-style-language/schema/raw/master/csl-citation.json"} </w:instrText>
      </w:r>
      <w:r w:rsidR="0038670F" w:rsidRPr="00BC2FD0">
        <w:rPr>
          <w:rFonts w:ascii="Arial" w:hAnsi="Arial" w:cs="Arial"/>
          <w:color w:val="000000"/>
          <w:sz w:val="22"/>
          <w:szCs w:val="22"/>
          <w:shd w:val="clear" w:color="auto" w:fill="FFFFFF"/>
        </w:rPr>
        <w:fldChar w:fldCharType="separate"/>
      </w:r>
      <w:r w:rsidR="0038670F" w:rsidRPr="00BC2FD0">
        <w:rPr>
          <w:rFonts w:ascii="Arial" w:hAnsi="Arial" w:cs="Arial"/>
          <w:noProof/>
          <w:color w:val="000000"/>
          <w:sz w:val="22"/>
          <w:szCs w:val="22"/>
          <w:shd w:val="clear" w:color="auto" w:fill="FFFFFF"/>
        </w:rPr>
        <w:t>(McBride 2013)</w:t>
      </w:r>
      <w:r w:rsidR="0038670F" w:rsidRPr="00BC2FD0">
        <w:rPr>
          <w:rFonts w:ascii="Arial" w:hAnsi="Arial" w:cs="Arial"/>
          <w:color w:val="000000"/>
          <w:sz w:val="22"/>
          <w:szCs w:val="22"/>
          <w:shd w:val="clear" w:color="auto" w:fill="FFFFFF"/>
        </w:rPr>
        <w:fldChar w:fldCharType="end"/>
      </w:r>
      <w:r w:rsidR="00E0423A" w:rsidRPr="00BC2FD0">
        <w:rPr>
          <w:rFonts w:ascii="Arial" w:hAnsi="Arial" w:cs="Arial"/>
          <w:color w:val="000000"/>
          <w:sz w:val="22"/>
          <w:szCs w:val="22"/>
          <w:shd w:val="clear" w:color="auto" w:fill="FFFFFF"/>
        </w:rPr>
        <w:t xml:space="preserve">. </w:t>
      </w:r>
      <w:r w:rsidR="0003244B" w:rsidRPr="00BC2FD0">
        <w:rPr>
          <w:rFonts w:ascii="Arial" w:hAnsi="Arial" w:cs="Arial"/>
          <w:color w:val="000000"/>
          <w:sz w:val="22"/>
          <w:szCs w:val="22"/>
          <w:shd w:val="clear" w:color="auto" w:fill="FFFFFF"/>
        </w:rPr>
        <w:t xml:space="preserve">In many viruses, the full-length E2 protein either activates or represses viral transcription in a dose-dependent manner </w:t>
      </w:r>
      <w:r w:rsidR="0003244B" w:rsidRPr="00BC2FD0">
        <w:rPr>
          <w:rFonts w:ascii="Arial" w:hAnsi="Arial" w:cs="Arial"/>
          <w:color w:val="000000"/>
          <w:sz w:val="22"/>
          <w:szCs w:val="22"/>
          <w:shd w:val="clear" w:color="auto" w:fill="FFFFFF"/>
        </w:rPr>
        <w:fldChar w:fldCharType="begin"/>
      </w:r>
      <w:r w:rsidR="0003244B" w:rsidRPr="00BC2FD0">
        <w:rPr>
          <w:rFonts w:ascii="Arial" w:hAnsi="Arial" w:cs="Arial"/>
          <w:color w:val="000000"/>
          <w:sz w:val="22"/>
          <w:szCs w:val="22"/>
          <w:shd w:val="clear" w:color="auto" w:fill="FFFFFF"/>
        </w:rPr>
        <w:instrText xml:space="preserve"> ADDIN ZOTERO_ITEM CSL_CITATION {"citationID":"0Rn2Gy3H","properties":{"formattedCitation":"(Bouvard et al. 1994; Fujii et al. 2001; Thierry and Yaniv 1987; Steger and Corbach 1997)","plainCitation":"(Bouvard et al. 1994; Fujii et al. 2001; Thierry and Yaniv 1987; Steger and Corbach 1997)","noteIndex":0},"citationItems":[{"id":2028,"uris":["http://zotero.org/groups/2444007/items/U9Y65N9C"],"uri":["http://zotero.org/groups/2444007/items/U9Y65N9C"],"itemData":{"id":2028,"type":"article-journal","abstract":"The major regulator of papillomavirus transcription is encoded by the viral E2 gene. The E2 gene has been well characterized in bovine papillomavirus (BPV) where it encodes at least three different polypeptides which differentially affect viral gene expression. In human papillomaviruses (HPVs) the E2 gene product is much less well characterized. In this study we have analysed the mechanism of action of the HPV-16, HPV-18 and BPV-1 E2 proteins in cervical keratinocytes. We show that the full length HPV E2 protein acts as a potent transcriptional activator of viral gene expression in both normal and immortalized keratinocytes. In contrast, the BPV-1 E2 protein produces transcriptional repression under identical conditions. A cDNA encoding the C-terminal half of the HPV-16 E2 protein in these assays weakly repressed viral gene expression. Further, co-transfection of this cDNA with the full length clone progressively abolishes the activation in trans by the full length HPV E2 protein. Gel retardation assays have defined a number of protein complexes between the long and short forms of E2 but with no evidence for preferential DNA binding. These results define two distinct activities for the HPV-16 E2 protein, indicate functional differences with the BPV E2 protein and suggest that splicing of the HPV E2 mRNA is a critical mechanism for controlling viral gene expression.","container-title":"The EMBO journal","ISSN":"0261-4189","issue":"22","journalAbbreviation":"EMBO J","language":"eng","note":"PMID: 7957111\nPMCID: PMC395503","page":"5451-5459","source":"PubMed","title":"Characterization of the human papillomavirus E2 protein: evidence of trans-activation and trans-repression in cervical keratinocytes","title-short":"Characterization of the human papillomavirus E2 protein","volume":"13","author":[{"family":"Bouvard","given":"V."},{"family":"Storey","given":"A."},{"family":"Pim","given":"D."},{"family":"Banks","given":"L."}],"issued":{"date-parts":[["1994",11,15]]}}},{"id":2030,"uris":["http://zotero.org/groups/2444007/items/54VUUNR4"],"uri":["http://zotero.org/groups/2444007/items/54VUUNR4"],"itemData":{"id":2030,"type":"article-journal","container-title":"Journal of Biological Chemistry","DOI":"10.1074/jbc.M007120200","ISSN":"00219258","issue":"2","journalAbbreviation":"Journal of Biological Chemistry","language":"en","page":"867-874","source":"DOI.org (Crossref)","title":"High and Low Levels of Cottontail Rabbit Papillomavirus E2 Protein Generate Opposite Effects on Gene Expression","volume":"276","author":[{"family":"Fujii","given":"Takuma"},{"family":"Brandsma","given":"Janet L."},{"family":"Peng","given":"Xueyan"},{"family":"Srimatkandada","given":"Srinivasan"},{"family":"Li","given":"Lei"},{"family":"Canaan","given":"Allon"},{"family":"Deisseroth","given":"Albert B."}],"issued":{"date-parts":[["2001",1]]}}},{"id":2031,"uris":["http://zotero.org/groups/2444007/items/EXW4ARID"],"uri":["http://zotero.org/groups/2444007/items/EXW4ARID"],"itemData":{"id":2031,"type":"article-journal","abstract":"The human papillomavirus 18 (HPV 18) long control region contains promoter and enhancer elements whose activity is restricted to several human cell lines of epithelial origin. This enhancer possesses a considerable constitutive activity which is further stimulated in the presence of the E2 trans-activating protein of bovine papillomavirus 1 (BPV1). Surprisingly the same BPV1 protein strongly repressed transcription from the genuine HPV18 enhancer-promoter DNA sequences. We suggest that binding of several molecules of E2 protein between the viral CAAT and TATA elements sterically hinders transcription initiation from this promoter, while the same DNA--protein assembly stimulates the SV40 promoter when cloned in an enhancer configuration upstream of this heterologous promoter. Unlike BPV1-E2 the homologous E2 gene product does not seem to strongly modulate viral transcription. Finally the BPV1-E2 gene product may repress some essential viral or host genes, since we failed to isolate HeLa cells expressing BPV1-E2.","container-title":"The EMBO journal","ISSN":"0261-4189","issue":"11","journalAbbreviation":"EMBO J","language":"eng","note":"PMID: 2828029\nPMCID: PMC553796","page":"3391-3397","source":"PubMed","title":"The BPV1-E2 trans-acting protein can be either an activator or a repressor of the HPV18 regulatory region","volume":"6","author":[{"family":"Thierry","given":"F."},{"family":"Yaniv","given":"M."}],"issued":{"date-parts":[["1987",11]]}}},{"id":2033,"uris":["http://zotero.org/groups/2444007/items/XTFMRJAD"],"uri":["http://zotero.org/groups/2444007/items/XTFMRJAD"],"itemData":{"id":2033,"type":"article-journal","container-title":"Journal of virology","DOI":"10.1128/JVI.71.1.50-58.1997","ISSN":"0022-538X","issue":"1","language":"en","page":"50-58","source":"DOI.org (Crossref)","title":"Dose-dependent regulation of the early promoter of human papillomavirus type 18 by the viral E2 protein.","volume":"71","author":[{"family":"Steger","given":"G"},{"family":"Corbach","given":"S"}],"issued":{"date-parts":[["1997"]]}}}],"schema":"https://github.com/citation-style-language/schema/raw/master/csl-citation.json"} </w:instrText>
      </w:r>
      <w:r w:rsidR="0003244B" w:rsidRPr="00BC2FD0">
        <w:rPr>
          <w:rFonts w:ascii="Arial" w:hAnsi="Arial" w:cs="Arial"/>
          <w:color w:val="000000"/>
          <w:sz w:val="22"/>
          <w:szCs w:val="22"/>
          <w:shd w:val="clear" w:color="auto" w:fill="FFFFFF"/>
        </w:rPr>
        <w:fldChar w:fldCharType="separate"/>
      </w:r>
      <w:r w:rsidR="0003244B" w:rsidRPr="00BC2FD0">
        <w:rPr>
          <w:rFonts w:ascii="Arial" w:hAnsi="Arial" w:cs="Arial"/>
          <w:noProof/>
          <w:color w:val="000000"/>
          <w:sz w:val="22"/>
          <w:szCs w:val="22"/>
          <w:shd w:val="clear" w:color="auto" w:fill="FFFFFF"/>
        </w:rPr>
        <w:t>(Bouvard et al. 1994; Fujii et al. 2001; Thierry and Yaniv 1987; Steger and Corbach 1997)</w:t>
      </w:r>
      <w:r w:rsidR="0003244B" w:rsidRPr="00BC2FD0">
        <w:rPr>
          <w:rFonts w:ascii="Arial" w:hAnsi="Arial" w:cs="Arial"/>
          <w:color w:val="000000"/>
          <w:sz w:val="22"/>
          <w:szCs w:val="22"/>
          <w:shd w:val="clear" w:color="auto" w:fill="FFFFFF"/>
        </w:rPr>
        <w:fldChar w:fldCharType="end"/>
      </w:r>
      <w:r w:rsidR="0003244B" w:rsidRPr="00BC2FD0">
        <w:rPr>
          <w:rFonts w:ascii="Arial" w:hAnsi="Arial" w:cs="Arial"/>
          <w:color w:val="000000"/>
          <w:sz w:val="22"/>
          <w:szCs w:val="22"/>
          <w:shd w:val="clear" w:color="auto" w:fill="FFFFFF"/>
        </w:rPr>
        <w:t xml:space="preserve">. </w:t>
      </w:r>
      <w:r w:rsidRPr="00BC2FD0">
        <w:rPr>
          <w:rFonts w:ascii="Arial" w:hAnsi="Arial" w:cs="Arial"/>
          <w:color w:val="000000"/>
          <w:sz w:val="22"/>
          <w:szCs w:val="22"/>
          <w:shd w:val="clear" w:color="auto" w:fill="FFFFFF"/>
        </w:rPr>
        <w:t xml:space="preserve">CpG methylation of these sites inhibits E2 binding, presumably </w:t>
      </w:r>
      <w:r w:rsidR="00AD0607" w:rsidRPr="00BC2FD0">
        <w:rPr>
          <w:rFonts w:ascii="Arial" w:hAnsi="Arial" w:cs="Arial"/>
          <w:color w:val="000000"/>
          <w:sz w:val="22"/>
          <w:szCs w:val="22"/>
          <w:shd w:val="clear" w:color="auto" w:fill="FFFFFF"/>
        </w:rPr>
        <w:t>altering</w:t>
      </w:r>
      <w:r w:rsidRPr="00BC2FD0">
        <w:rPr>
          <w:rFonts w:ascii="Arial" w:hAnsi="Arial" w:cs="Arial"/>
          <w:color w:val="000000"/>
          <w:sz w:val="22"/>
          <w:szCs w:val="22"/>
          <w:shd w:val="clear" w:color="auto" w:fill="FFFFFF"/>
        </w:rPr>
        <w:t xml:space="preserve"> E2-mediated </w:t>
      </w:r>
      <w:r w:rsidR="00AD0607" w:rsidRPr="00BC2FD0">
        <w:rPr>
          <w:rFonts w:ascii="Arial" w:hAnsi="Arial" w:cs="Arial"/>
          <w:color w:val="000000"/>
          <w:sz w:val="22"/>
          <w:szCs w:val="22"/>
          <w:shd w:val="clear" w:color="auto" w:fill="FFFFFF"/>
        </w:rPr>
        <w:t>control</w:t>
      </w:r>
      <w:r w:rsidRPr="00BC2FD0">
        <w:rPr>
          <w:rFonts w:ascii="Arial" w:hAnsi="Arial" w:cs="Arial"/>
          <w:color w:val="000000"/>
          <w:sz w:val="22"/>
          <w:szCs w:val="22"/>
          <w:shd w:val="clear" w:color="auto" w:fill="FFFFFF"/>
        </w:rPr>
        <w:t xml:space="preserve"> of E6/E7 oncogene</w:t>
      </w:r>
      <w:r w:rsidR="00AD0607" w:rsidRPr="00BC2FD0">
        <w:rPr>
          <w:rFonts w:ascii="Arial" w:hAnsi="Arial" w:cs="Arial"/>
          <w:color w:val="000000"/>
          <w:sz w:val="22"/>
          <w:szCs w:val="22"/>
          <w:shd w:val="clear" w:color="auto" w:fill="FFFFFF"/>
        </w:rPr>
        <w:t xml:space="preserve"> expression</w:t>
      </w:r>
      <w:r w:rsidRPr="00BC2FD0">
        <w:rPr>
          <w:rFonts w:ascii="Arial" w:hAnsi="Arial" w:cs="Arial"/>
          <w:color w:val="000000"/>
          <w:sz w:val="22"/>
          <w:szCs w:val="22"/>
          <w:shd w:val="clear" w:color="auto" w:fill="FFFFFF"/>
        </w:rPr>
        <w:t xml:space="preserve"> </w:t>
      </w:r>
      <w:r w:rsidR="00AD0607" w:rsidRPr="00BC2FD0">
        <w:rPr>
          <w:rFonts w:ascii="Arial" w:hAnsi="Arial" w:cs="Arial"/>
          <w:color w:val="000000"/>
          <w:sz w:val="22"/>
          <w:szCs w:val="22"/>
          <w:shd w:val="clear" w:color="auto" w:fill="FFFFFF"/>
        </w:rPr>
        <w:fldChar w:fldCharType="begin"/>
      </w:r>
      <w:r w:rsidR="00AD0607" w:rsidRPr="00BC2FD0">
        <w:rPr>
          <w:rFonts w:ascii="Arial" w:hAnsi="Arial" w:cs="Arial"/>
          <w:color w:val="000000"/>
          <w:sz w:val="22"/>
          <w:szCs w:val="22"/>
          <w:shd w:val="clear" w:color="auto" w:fill="FFFFFF"/>
        </w:rPr>
        <w:instrText xml:space="preserve"> ADDIN ZOTERO_ITEM CSL_CITATION {"citationID":"iOpXGjJR","properties":{"formattedCitation":"(Thain et al. 1997; Vinokurova and von Knebel Doeberitz 2011)","plainCitation":"(Thain et al. 1997; Vinokurova and von Knebel Doeberitz 2011)","noteIndex":0},"citationItems":[{"id":1966,"uris":["http://zotero.org/groups/2444007/items/FN83ASSD"],"uri":["http://zotero.org/groups/2444007/items/FN83ASSD"],"itemData":{"id":1966,"type":"article-journal","abstract":"The human papillomavirus (HPV) 16 E2 protein (hE2) binds to four sites present upstream of the P97 promoter and regulates transcription of the viral E6 and E7 oncogenes. We have determined the relative binding constants for the interaction of the full-length hE2 protein with these sites. Our results show that hE2 binds tightly to site 4, less tightly to sites 1 and 2, and weakly to site 3. Similar results have previously been obtained using a C-terminal fragment of the hE2 protein suggesting that the C-terminal domain is the sole determinant of DNA binding affinity and specificity. Using circular permutation assays we show that binding of the hE2 protein induces the formation of a significant DNA bend and that the hE2-induced DNA bend angle is the same at both tight and weak hE2-binding sites. An alignment of the four hE2-binding sites from the HPV 16 genome suggests that this protein recognizes an extended binding site when compared with the bovine papillomavirus E2 protein. Here we show that the hE2 protein binds tightly to sites containing an A:T or a G:C base pair at position 7 of its binding site but weakly to sites containing either C:G or T:A at this position. Using site-directed mutagenesis we demonstrate that an arginine at position 304 of the hE2 protein is responsible for the recognition of specific base pairs at this position.","container-title":"The Journal of Biological Chemistry","DOI":"10.1074/jbc.272.13.8236","ISSN":"0021-9258","issue":"13","journalAbbreviation":"J Biol Chem","language":"eng","note":"PMID: 9079642","page":"8236-8242","source":"PubMed","title":"DNA binding and bending by the human papillomavirus type 16 E2 protein. Recognition of an extended binding site","volume":"272","author":[{"family":"Thain","given":"A."},{"family":"Webster","given":"K."},{"family":"Emery","given":"D."},{"family":"Clarke","given":"A. R."},{"family":"Gaston","given":"K."}],"issued":{"date-parts":[["1997",3,28]]}}},{"id":1969,"uris":["http://zotero.org/groups/2444007/items/U9CP7VHD"],"uri":["http://zotero.org/groups/2444007/items/U9CP7VHD"],"itemData":{"id":1969,"type":"article-journal","container-title":"PLoS ONE","DOI":"10.1371/journal.pone.0024451","ISSN":"1932-6203","issue":"9","journalAbbreviation":"PLoS ONE","language":"en","page":"e24451","source":"DOI.org (Crossref)","title":"Differential Methylation of the HPV 16 Upstream Regulatory Region during Epithelial Differentiation and Neoplastic Transformation","volume":"6","author":[{"family":"Vinokurova","given":"Svetlana"},{"family":"Knebel Doeberitz","given":"Magnus","non-dropping-particle":"von"}],"editor":[{"family":"Ramqvist","given":"Torbjorn"}],"issued":{"date-parts":[["2011",9,7]]}}}],"schema":"https://github.com/citation-style-language/schema/raw/master/csl-citation.json"} </w:instrText>
      </w:r>
      <w:r w:rsidR="00AD0607" w:rsidRPr="00BC2FD0">
        <w:rPr>
          <w:rFonts w:ascii="Arial" w:hAnsi="Arial" w:cs="Arial"/>
          <w:color w:val="000000"/>
          <w:sz w:val="22"/>
          <w:szCs w:val="22"/>
          <w:shd w:val="clear" w:color="auto" w:fill="FFFFFF"/>
        </w:rPr>
        <w:fldChar w:fldCharType="separate"/>
      </w:r>
      <w:r w:rsidR="00AD0607" w:rsidRPr="00BC2FD0">
        <w:rPr>
          <w:rFonts w:ascii="Arial" w:hAnsi="Arial" w:cs="Arial"/>
          <w:noProof/>
          <w:color w:val="000000"/>
          <w:sz w:val="22"/>
          <w:szCs w:val="22"/>
          <w:shd w:val="clear" w:color="auto" w:fill="FFFFFF"/>
        </w:rPr>
        <w:t>(Thain et al. 1997; Vinokurova and von Knebel Doeberitz 2011)</w:t>
      </w:r>
      <w:r w:rsidR="00AD0607" w:rsidRPr="00BC2FD0">
        <w:rPr>
          <w:rFonts w:ascii="Arial" w:hAnsi="Arial" w:cs="Arial"/>
          <w:color w:val="000000"/>
          <w:sz w:val="22"/>
          <w:szCs w:val="22"/>
          <w:shd w:val="clear" w:color="auto" w:fill="FFFFFF"/>
        </w:rPr>
        <w:fldChar w:fldCharType="end"/>
      </w:r>
      <w:r w:rsidRPr="00BC2FD0">
        <w:rPr>
          <w:rFonts w:ascii="Arial" w:hAnsi="Arial" w:cs="Arial"/>
          <w:color w:val="000000"/>
          <w:sz w:val="22"/>
          <w:szCs w:val="22"/>
          <w:shd w:val="clear" w:color="auto" w:fill="FFFFFF"/>
        </w:rPr>
        <w:t xml:space="preserve">. However, </w:t>
      </w:r>
      <w:r w:rsidR="000B30F6" w:rsidRPr="00BC2FD0">
        <w:rPr>
          <w:rFonts w:ascii="Arial" w:hAnsi="Arial" w:cs="Arial"/>
          <w:color w:val="000000"/>
          <w:sz w:val="22"/>
          <w:szCs w:val="22"/>
          <w:shd w:val="clear" w:color="auto" w:fill="FFFFFF"/>
        </w:rPr>
        <w:t>the impact of changes to</w:t>
      </w:r>
      <w:r w:rsidRPr="00BC2FD0">
        <w:rPr>
          <w:rFonts w:ascii="Arial" w:hAnsi="Arial" w:cs="Arial"/>
          <w:color w:val="000000"/>
          <w:sz w:val="22"/>
          <w:szCs w:val="22"/>
          <w:shd w:val="clear" w:color="auto" w:fill="FFFFFF"/>
        </w:rPr>
        <w:t xml:space="preserve"> </w:t>
      </w:r>
      <w:r w:rsidR="000B30F6" w:rsidRPr="00BC2FD0">
        <w:rPr>
          <w:rFonts w:ascii="Arial" w:hAnsi="Arial" w:cs="Arial"/>
          <w:color w:val="000000"/>
          <w:sz w:val="22"/>
          <w:szCs w:val="22"/>
          <w:shd w:val="clear" w:color="auto" w:fill="FFFFFF"/>
        </w:rPr>
        <w:t>E2BS</w:t>
      </w:r>
      <w:r w:rsidRPr="00BC2FD0">
        <w:rPr>
          <w:rFonts w:ascii="Arial" w:hAnsi="Arial" w:cs="Arial"/>
          <w:color w:val="000000"/>
          <w:sz w:val="22"/>
          <w:szCs w:val="22"/>
          <w:shd w:val="clear" w:color="auto" w:fill="FFFFFF"/>
        </w:rPr>
        <w:t xml:space="preserve"> methylation </w:t>
      </w:r>
      <w:r w:rsidR="000B30F6" w:rsidRPr="00BC2FD0">
        <w:rPr>
          <w:rFonts w:ascii="Arial" w:hAnsi="Arial" w:cs="Arial"/>
          <w:color w:val="000000"/>
          <w:sz w:val="22"/>
          <w:szCs w:val="22"/>
          <w:shd w:val="clear" w:color="auto" w:fill="FFFFFF"/>
        </w:rPr>
        <w:t>during</w:t>
      </w:r>
      <w:r w:rsidRPr="00BC2FD0">
        <w:rPr>
          <w:rFonts w:ascii="Arial" w:hAnsi="Arial" w:cs="Arial"/>
          <w:color w:val="000000"/>
          <w:sz w:val="22"/>
          <w:szCs w:val="22"/>
          <w:shd w:val="clear" w:color="auto" w:fill="FFFFFF"/>
        </w:rPr>
        <w:t xml:space="preserve"> cellular differentiation is not understood</w:t>
      </w:r>
      <w:r w:rsidR="00A56995" w:rsidRPr="00BC2FD0">
        <w:rPr>
          <w:rFonts w:ascii="Arial" w:hAnsi="Arial" w:cs="Arial"/>
          <w:color w:val="000000"/>
          <w:sz w:val="22"/>
          <w:szCs w:val="22"/>
          <w:shd w:val="clear" w:color="auto" w:fill="FFFFFF"/>
        </w:rPr>
        <w:t xml:space="preserve"> </w:t>
      </w:r>
      <w:r w:rsidR="00A56995" w:rsidRPr="00BC2FD0">
        <w:rPr>
          <w:rFonts w:ascii="Arial" w:hAnsi="Arial" w:cs="Arial"/>
          <w:color w:val="000000"/>
          <w:sz w:val="22"/>
          <w:szCs w:val="22"/>
          <w:shd w:val="clear" w:color="auto" w:fill="FFFFFF"/>
        </w:rPr>
        <w:fldChar w:fldCharType="begin"/>
      </w:r>
      <w:r w:rsidR="00A56995" w:rsidRPr="00BC2FD0">
        <w:rPr>
          <w:rFonts w:ascii="Arial" w:hAnsi="Arial" w:cs="Arial"/>
          <w:color w:val="000000"/>
          <w:sz w:val="22"/>
          <w:szCs w:val="22"/>
          <w:shd w:val="clear" w:color="auto" w:fill="FFFFFF"/>
        </w:rPr>
        <w:instrText xml:space="preserve"> ADDIN ZOTERO_ITEM CSL_CITATION {"citationID":"fWwvsS9b","properties":{"formattedCitation":"(Burley, Roberts, and Parish 2020)","plainCitation":"(Burley, Roberts, and Parish 2020)","noteIndex":0},"citationItems":[{"id":1971,"uris":["http://zotero.org/groups/2444007/items/HE2ILICD"],"uri":["http://zotero.org/groups/2444007/items/HE2ILICD"],"itemData":{"id":1971,"type":"article-journal","abstract":"Abstract\n            Human papillomaviruses (HPV) are a large family of viruses which contain a circular, double-stranded DNA genome of approximately 8000 base pairs. The viral DNA is chromatinized by the recruitment of cellular histones which are subject to host cell–mediated post-translational epigenetic modification recognized as an important mechanism of virus transcription regulation. The HPV life cycle is dependent on the terminal differentiation of the target cell within epithelia—the keratinocyte. The virus life cycle begins in the undifferentiated basal compartment of epithelia where the viral chromatin is maintained in an epigenetically repressed state, stabilized by distal chromatin interactions between the viral enhancer and early gene region. Migration of the infected keratinocyte towards the surface of the epithelium induces cellular differentiation which disrupts chromatin looping and stimulates epigenetic remodelling of the viral chromatin. These epigenetic changes result in enhanced virus transcription and activation of the virus late promoter facilitating transcription of the viral capsid proteins. In this review article, we discuss the complexity of virus- and host-cell-mediated epigenetic regulation of virus transcription with a specific focus on differentiation-dependent remodelling of viral chromatin during the HPV life cycle.","container-title":"Seminars in Immunopathology","DOI":"10.1007/s00281-019-00773-0","ISSN":"1863-2297, 1863-2300","issue":"2","journalAbbreviation":"Semin Immunopathol","language":"en","page":"159-171","source":"DOI.org (Crossref)","title":"Epigenetic regulation of human papillomavirus transcription in the productive virus life cycle","volume":"42","author":[{"family":"Burley","given":"Megan"},{"family":"Roberts","given":"Sally"},{"family":"Parish","given":"Joanna L."}],"issued":{"date-parts":[["2020",4]]}}}],"schema":"https://github.com/citation-style-language/schema/raw/master/csl-citation.json"} </w:instrText>
      </w:r>
      <w:r w:rsidR="00A56995" w:rsidRPr="00BC2FD0">
        <w:rPr>
          <w:rFonts w:ascii="Arial" w:hAnsi="Arial" w:cs="Arial"/>
          <w:color w:val="000000"/>
          <w:sz w:val="22"/>
          <w:szCs w:val="22"/>
          <w:shd w:val="clear" w:color="auto" w:fill="FFFFFF"/>
        </w:rPr>
        <w:fldChar w:fldCharType="separate"/>
      </w:r>
      <w:r w:rsidR="00A56995" w:rsidRPr="00BC2FD0">
        <w:rPr>
          <w:rFonts w:ascii="Arial" w:hAnsi="Arial" w:cs="Arial"/>
          <w:noProof/>
          <w:color w:val="000000"/>
          <w:sz w:val="22"/>
          <w:szCs w:val="22"/>
          <w:shd w:val="clear" w:color="auto" w:fill="FFFFFF"/>
        </w:rPr>
        <w:t>(Burley, Roberts, and Parish 2020)</w:t>
      </w:r>
      <w:r w:rsidR="00A56995" w:rsidRPr="00BC2FD0">
        <w:rPr>
          <w:rFonts w:ascii="Arial" w:hAnsi="Arial" w:cs="Arial"/>
          <w:color w:val="000000"/>
          <w:sz w:val="22"/>
          <w:szCs w:val="22"/>
          <w:shd w:val="clear" w:color="auto" w:fill="FFFFFF"/>
        </w:rPr>
        <w:fldChar w:fldCharType="end"/>
      </w:r>
      <w:r w:rsidRPr="00BC2FD0">
        <w:rPr>
          <w:rFonts w:ascii="Arial" w:hAnsi="Arial" w:cs="Arial"/>
          <w:color w:val="000000"/>
          <w:sz w:val="22"/>
          <w:szCs w:val="22"/>
          <w:shd w:val="clear" w:color="auto" w:fill="FFFFFF"/>
        </w:rPr>
        <w:t xml:space="preserve">. </w:t>
      </w:r>
      <w:r w:rsidR="00DA299C" w:rsidRPr="00BC2FD0">
        <w:rPr>
          <w:rFonts w:ascii="Arial" w:hAnsi="Arial" w:cs="Arial"/>
          <w:color w:val="000000"/>
          <w:sz w:val="22"/>
          <w:szCs w:val="22"/>
          <w:shd w:val="clear" w:color="auto" w:fill="FFFFFF"/>
        </w:rPr>
        <w:lastRenderedPageBreak/>
        <w:t xml:space="preserve">Nonetheless, studies using </w:t>
      </w:r>
      <w:r w:rsidRPr="00BC2FD0">
        <w:rPr>
          <w:rFonts w:ascii="Arial" w:hAnsi="Arial" w:cs="Arial"/>
          <w:color w:val="000000"/>
          <w:sz w:val="22"/>
          <w:szCs w:val="22"/>
          <w:shd w:val="clear" w:color="auto" w:fill="FFFFFF"/>
        </w:rPr>
        <w:t xml:space="preserve">HPV16 containing cells </w:t>
      </w:r>
      <w:r w:rsidR="00DA299C" w:rsidRPr="00BC2FD0">
        <w:rPr>
          <w:rFonts w:ascii="Arial" w:hAnsi="Arial" w:cs="Arial"/>
          <w:color w:val="000000"/>
          <w:sz w:val="22"/>
          <w:szCs w:val="22"/>
          <w:shd w:val="clear" w:color="auto" w:fill="FFFFFF"/>
        </w:rPr>
        <w:t>suggest</w:t>
      </w:r>
      <w:r w:rsidRPr="00BC2FD0">
        <w:rPr>
          <w:rFonts w:ascii="Arial" w:hAnsi="Arial" w:cs="Arial"/>
          <w:color w:val="000000"/>
          <w:sz w:val="22"/>
          <w:szCs w:val="22"/>
          <w:shd w:val="clear" w:color="auto" w:fill="FFFFFF"/>
        </w:rPr>
        <w:t xml:space="preserve"> that the viral </w:t>
      </w:r>
      <w:r w:rsidR="00DA299C" w:rsidRPr="00BC2FD0">
        <w:rPr>
          <w:rFonts w:ascii="Arial" w:hAnsi="Arial" w:cs="Arial"/>
          <w:color w:val="000000"/>
          <w:sz w:val="22"/>
          <w:szCs w:val="22"/>
          <w:shd w:val="clear" w:color="auto" w:fill="FFFFFF"/>
        </w:rPr>
        <w:t>URR</w:t>
      </w:r>
      <w:r w:rsidRPr="00BC2FD0">
        <w:rPr>
          <w:rFonts w:ascii="Arial" w:hAnsi="Arial" w:cs="Arial"/>
          <w:color w:val="000000"/>
          <w:sz w:val="22"/>
          <w:szCs w:val="22"/>
          <w:shd w:val="clear" w:color="auto" w:fill="FFFFFF"/>
        </w:rPr>
        <w:t xml:space="preserve"> </w:t>
      </w:r>
      <w:r w:rsidR="00A9339C" w:rsidRPr="00BC2FD0">
        <w:rPr>
          <w:rFonts w:ascii="Arial" w:hAnsi="Arial" w:cs="Arial"/>
          <w:color w:val="000000"/>
          <w:sz w:val="22"/>
          <w:szCs w:val="22"/>
          <w:shd w:val="clear" w:color="auto" w:fill="FFFFFF"/>
        </w:rPr>
        <w:t>is</w:t>
      </w:r>
      <w:r w:rsidRPr="00BC2FD0">
        <w:rPr>
          <w:rFonts w:ascii="Arial" w:hAnsi="Arial" w:cs="Arial"/>
          <w:color w:val="000000"/>
          <w:sz w:val="22"/>
          <w:szCs w:val="22"/>
          <w:shd w:val="clear" w:color="auto" w:fill="FFFFFF"/>
        </w:rPr>
        <w:t xml:space="preserve"> hypomethylated upon cellular differentiation </w:t>
      </w:r>
      <w:r w:rsidR="00AD0607" w:rsidRPr="00BC2FD0">
        <w:rPr>
          <w:rFonts w:ascii="Arial" w:hAnsi="Arial" w:cs="Arial"/>
          <w:color w:val="000000"/>
          <w:sz w:val="22"/>
          <w:szCs w:val="22"/>
          <w:shd w:val="clear" w:color="auto" w:fill="FFFFFF"/>
        </w:rPr>
        <w:fldChar w:fldCharType="begin"/>
      </w:r>
      <w:r w:rsidR="00AD0607" w:rsidRPr="00BC2FD0">
        <w:rPr>
          <w:rFonts w:ascii="Arial" w:hAnsi="Arial" w:cs="Arial"/>
          <w:color w:val="000000"/>
          <w:sz w:val="22"/>
          <w:szCs w:val="22"/>
          <w:shd w:val="clear" w:color="auto" w:fill="FFFFFF"/>
        </w:rPr>
        <w:instrText xml:space="preserve"> ADDIN ZOTERO_ITEM CSL_CITATION {"citationID":"INbK8DGG","properties":{"formattedCitation":"(Kim et al. 2003)","plainCitation":"(Kim et al. 2003)","noteIndex":0},"citationItems":[{"id":1963,"uris":["http://zotero.org/groups/2444007/items/P2V6JVJK"],"uri":["http://zotero.org/groups/2444007/items/P2V6JVJK"],"itemData":{"id":1963,"type":"article-journal","abstract":"The biological activities of the papillomavirus E2 protein in transcription, replication, and maintenance of the papillomavirus genome rely on the E2 protein's ability to bind that genome specifically. The E2 binding sites (E2BSs), located within the long control region (LCR) of human papillomavirus (HPV) genomes, contain potential sites for 5'methylation at cytosine (CpG) residues. The E2 protein's capacity to bind E2BS in vitro is inhibited by methylation of these cytosines (59). Herein, we describe experiments to assess the influence of methylation on E2 function in cells. E2's ability to activate transcription was inhibited by the global methylation of CpG dinucleotides in E2-responsive transcriptional templates or when only the CpG dinucleotides within the E2BSs of a transcriptional template were methylated. Thus at least one biological activity of E2 that is dependent on its ability to bind DNA in a site-specific manner is influenced by the methylation status of its cognate binding site. The activity of DNA methylases is influenced by the differentiation status of mammalian cells. The life cycle of HPVs is tied to the differentiation of its host cells within stratified squamous epithelia. To investigate whether methylation of the papillomavirus genomes is influenced by the differentiation status of host epithelial cells, we analyzed HPV16 DNA harvested from a cervical epithelial cell line that was isolated from an HPV16-infected patient. We found, using bisulfite treatment to discriminate between methylated and unmethylated cytosines, that the HPV16 LCR was selectively hypomethylated in highly differentiated cell populations. In contrast, the HPV16 LCR from poorly differentiated, basal cell-like cells contained multiple methylated cytosines and were often methylated at E2BSs, particularly E2BS(2). These experiments indicate that the methylation state of the viral genome, and particular that of E2BSs, may vary during the viral life cycle, providing a novel means for modulating E2 function. These studies also uncovered an extensive pattern of methylation at non-CpG dinucleotides indicative of de novo methylation. The potential implications of this de novo methylation pattern are discussed.","container-title":"Journal of Virology","DOI":"10.1128/jvi.77.23.12450-12459.2003","ISSN":"0022-538X","issue":"23","journalAbbreviation":"J Virol","language":"eng","note":"PMID: 14610169\nPMCID: PMC262585","page":"12450-12459","source":"PubMed","title":"Methylation patterns of papillomavirus DNA, its influence on E2 function, and implications in viral infection","volume":"77","author":[{"family":"Kim","given":"Kitai"},{"family":"Garner-Hamrick","given":"Peggy A."},{"family":"Fisher","given":"Chris"},{"family":"Lee","given":"Denis"},{"family":"Lambert","given":"Paul F."}],"issued":{"date-parts":[["2003",12]]}}}],"schema":"https://github.com/citation-style-language/schema/raw/master/csl-citation.json"} </w:instrText>
      </w:r>
      <w:r w:rsidR="00AD0607" w:rsidRPr="00BC2FD0">
        <w:rPr>
          <w:rFonts w:ascii="Arial" w:hAnsi="Arial" w:cs="Arial"/>
          <w:color w:val="000000"/>
          <w:sz w:val="22"/>
          <w:szCs w:val="22"/>
          <w:shd w:val="clear" w:color="auto" w:fill="FFFFFF"/>
        </w:rPr>
        <w:fldChar w:fldCharType="separate"/>
      </w:r>
      <w:r w:rsidR="00AD0607" w:rsidRPr="00BC2FD0">
        <w:rPr>
          <w:rFonts w:ascii="Arial" w:hAnsi="Arial" w:cs="Arial"/>
          <w:noProof/>
          <w:color w:val="000000"/>
          <w:sz w:val="22"/>
          <w:szCs w:val="22"/>
          <w:shd w:val="clear" w:color="auto" w:fill="FFFFFF"/>
        </w:rPr>
        <w:t>(Kim et al. 2003)</w:t>
      </w:r>
      <w:r w:rsidR="00AD0607" w:rsidRPr="00BC2FD0">
        <w:rPr>
          <w:rFonts w:ascii="Arial" w:hAnsi="Arial" w:cs="Arial"/>
          <w:color w:val="000000"/>
          <w:sz w:val="22"/>
          <w:szCs w:val="22"/>
          <w:shd w:val="clear" w:color="auto" w:fill="FFFFFF"/>
        </w:rPr>
        <w:fldChar w:fldCharType="end"/>
      </w:r>
      <w:r w:rsidR="00DA299C" w:rsidRPr="00BC2FD0">
        <w:rPr>
          <w:rFonts w:ascii="Arial" w:hAnsi="Arial" w:cs="Arial"/>
          <w:color w:val="000000"/>
          <w:sz w:val="22"/>
          <w:szCs w:val="22"/>
          <w:shd w:val="clear" w:color="auto" w:fill="FFFFFF"/>
        </w:rPr>
        <w:t>.</w:t>
      </w:r>
    </w:p>
    <w:p w14:paraId="72ADAA82" w14:textId="08F95114" w:rsidR="006706DD" w:rsidRPr="00BC2FD0" w:rsidRDefault="0000453B" w:rsidP="00E55588">
      <w:pPr>
        <w:adjustRightInd w:val="0"/>
        <w:snapToGrid w:val="0"/>
        <w:spacing w:line="480" w:lineRule="auto"/>
        <w:jc w:val="both"/>
        <w:rPr>
          <w:rFonts w:ascii="Arial" w:hAnsi="Arial" w:cs="Arial"/>
          <w:color w:val="000000"/>
          <w:sz w:val="22"/>
          <w:szCs w:val="22"/>
          <w:shd w:val="clear" w:color="auto" w:fill="FFFFFF"/>
        </w:rPr>
      </w:pPr>
      <w:r w:rsidRPr="00BC2FD0">
        <w:rPr>
          <w:rFonts w:ascii="Arial" w:hAnsi="Arial" w:cs="Arial"/>
          <w:sz w:val="22"/>
          <w:szCs w:val="22"/>
          <w:shd w:val="clear" w:color="auto" w:fill="FFFFFF"/>
        </w:rPr>
        <w:t>A recent study showed that papillomavirus virions package DNA with histones enriched in modifications typically associated with “active”</w:t>
      </w:r>
      <w:r w:rsidR="00995237" w:rsidRPr="00BC2FD0">
        <w:rPr>
          <w:rFonts w:ascii="Arial" w:hAnsi="Arial" w:cs="Arial"/>
          <w:sz w:val="22"/>
          <w:szCs w:val="22"/>
          <w:shd w:val="clear" w:color="auto" w:fill="FFFFFF"/>
        </w:rPr>
        <w:t xml:space="preserve"> </w:t>
      </w:r>
      <w:r w:rsidR="00995237" w:rsidRPr="00BC2FD0">
        <w:rPr>
          <w:rFonts w:ascii="Arial" w:hAnsi="Arial" w:cs="Arial"/>
          <w:sz w:val="22"/>
          <w:szCs w:val="22"/>
          <w:shd w:val="clear" w:color="auto" w:fill="FFFFFF"/>
        </w:rPr>
        <w:fldChar w:fldCharType="begin"/>
      </w:r>
      <w:r w:rsidR="00995237" w:rsidRPr="00BC2FD0">
        <w:rPr>
          <w:rFonts w:ascii="Arial" w:hAnsi="Arial" w:cs="Arial"/>
          <w:sz w:val="22"/>
          <w:szCs w:val="22"/>
          <w:shd w:val="clear" w:color="auto" w:fill="FFFFFF"/>
        </w:rPr>
        <w:instrText xml:space="preserve"> ADDIN ZOTERO_ITEM CSL_CITATION {"citationID":"oHySHB94","properties":{"formattedCitation":"(Porter et al. 2021)","plainCitation":"(Porter et al. 2021)","noteIndex":0},"citationItems":[{"id":1992,"uris":["http://zotero.org/groups/2444007/items/NEBZQC4U"],"uri":["http://zotero.org/groups/2444007/items/NEBZQC4U"],"itemData":{"id":1992,"type":"article-journal","abstract":"ABSTRACT\n            An unusual feature of papillomaviruses is that their genomes are packaged into virions along with host histones. Viral minichromosomes were visualized as “beads on a string” by electron microscopy in the 1970s but, to date, little is known about the posttranslational modifications of these histones. To investigate this, we analyzed the histone modifications in HPV16/18 quasivirions, wart-derived bovine papillomavirus (BPV1), and wart-derived human papillomavirus type 1 (HPV1) using quantitative mass spectrometry. The chromatin from all three virion samples had abundant posttranslational modifications (acetylation, methylation, and phosphorylation). These histone modifications were verified by acid urea polyacrylamide electrophoresis and immunoblot analysis. Compared to matched host cell controls, the virion minichromosome was enriched in histone modifications associated with active chromatin and depleted for those commonly found in repressed chromatin. We propose that the viral minichromosome acquires specific histone modifications late in infection that are coupled to the mechanisms of viral replication, late gene expression, and encapsidation. We predict that, in turn, these same modifications benefit early stages of infection by helping to evade detection, promoting localization of the viral chromosome to beneficial regions of the nucleus, and promoting early transcription and replication.\n            \n              IMPORTANCE\n              A relatively unique feature of papillomaviruses is that the viral genome is associated with host histones inside the virion. However, little is known about the nature of the epigenome within papillomavirions or its biological relevance to the infectious viral cycle. Here, we define the epigenetic signature of the H3 and H4 histones from HPV16 virions generated in cell culture and native human papillomavirus type 1 (HPV1) and bovine papillomavirus 1 (BPV1) virions isolated from bovine and human wart tissue. We show that native virions are enriched in posttranslational modifications associated with active chromatin and depleted with those associated with repressed chromatin compared to cellular chromatin. Native virions were also enriched in the histone variant H3.3 compared to the canonical histone H3.1. We propose that the composition of virion-packaged chromatin reflects the late stages of the viral life cycle and promotes the early stages of infection by being primed for viral transcription.","container-title":"mBio","DOI":"10.1128/mBio.03274-20","ISSN":"2150-7511","issue":"1","journalAbbreviation":"mBio","language":"en","page":"e03274-20, /mbio/12/1/mBio.03274-20.atom","source":"DOI.org (Crossref)","title":"Histone Modifications in Papillomavirus Virion Minichromosomes","volume":"12","author":[{"family":"Porter","given":"Samuel S."},{"family":"Liddle","given":"Jennifer C."},{"family":"Browne","given":"Kristen"},{"family":"Pastrana","given":"Diana V."},{"family":"Garcia","given":"Benjamin A."},{"family":"Buck","given":"Christopher B."},{"family":"Weitzman","given":"Matthew D."},{"family":"McBride","given":"Alison A."}],"editor":[{"family":"Shenk","given":"Thomas"}],"issued":{"date-parts":[["2021",2,16]]}}}],"schema":"https://github.com/citation-style-language/schema/raw/master/csl-citation.json"} </w:instrText>
      </w:r>
      <w:r w:rsidR="00995237" w:rsidRPr="00BC2FD0">
        <w:rPr>
          <w:rFonts w:ascii="Arial" w:hAnsi="Arial" w:cs="Arial"/>
          <w:sz w:val="22"/>
          <w:szCs w:val="22"/>
          <w:shd w:val="clear" w:color="auto" w:fill="FFFFFF"/>
        </w:rPr>
        <w:fldChar w:fldCharType="separate"/>
      </w:r>
      <w:r w:rsidR="00995237" w:rsidRPr="00BC2FD0">
        <w:rPr>
          <w:rFonts w:ascii="Arial" w:hAnsi="Arial" w:cs="Arial"/>
          <w:noProof/>
          <w:sz w:val="22"/>
          <w:szCs w:val="22"/>
          <w:shd w:val="clear" w:color="auto" w:fill="FFFFFF"/>
        </w:rPr>
        <w:t>(Porter et al. 2021)</w:t>
      </w:r>
      <w:r w:rsidR="00995237" w:rsidRPr="00BC2FD0">
        <w:rPr>
          <w:rFonts w:ascii="Arial" w:hAnsi="Arial" w:cs="Arial"/>
          <w:sz w:val="22"/>
          <w:szCs w:val="22"/>
          <w:shd w:val="clear" w:color="auto" w:fill="FFFFFF"/>
        </w:rPr>
        <w:fldChar w:fldCharType="end"/>
      </w:r>
      <w:r w:rsidRPr="00BC2FD0">
        <w:rPr>
          <w:rFonts w:ascii="Arial" w:hAnsi="Arial" w:cs="Arial"/>
          <w:sz w:val="22"/>
          <w:szCs w:val="22"/>
          <w:shd w:val="clear" w:color="auto" w:fill="FFFFFF"/>
        </w:rPr>
        <w:t xml:space="preserve">. Of interest, the authors demonstrate </w:t>
      </w:r>
      <w:r w:rsidR="00A9339C" w:rsidRPr="00BC2FD0">
        <w:rPr>
          <w:rFonts w:ascii="Arial" w:hAnsi="Arial" w:cs="Arial"/>
          <w:sz w:val="22"/>
          <w:szCs w:val="22"/>
          <w:shd w:val="clear" w:color="auto" w:fill="FFFFFF"/>
        </w:rPr>
        <w:t xml:space="preserve">that </w:t>
      </w:r>
      <w:r w:rsidRPr="00BC2FD0">
        <w:rPr>
          <w:rFonts w:ascii="Arial" w:hAnsi="Arial" w:cs="Arial"/>
          <w:sz w:val="22"/>
          <w:szCs w:val="22"/>
          <w:shd w:val="clear" w:color="auto" w:fill="FFFFFF"/>
        </w:rPr>
        <w:t>the levels of H3K4me3 were enriched on virions, compared to cellular controls Conversely, virions were depleted in H3K9me3</w:t>
      </w:r>
      <w:r w:rsidR="00995237" w:rsidRPr="00BC2FD0">
        <w:rPr>
          <w:rFonts w:ascii="Arial" w:hAnsi="Arial" w:cs="Arial"/>
          <w:sz w:val="22"/>
          <w:szCs w:val="22"/>
          <w:shd w:val="clear" w:color="auto" w:fill="FFFFFF"/>
        </w:rPr>
        <w:t xml:space="preserve"> </w:t>
      </w:r>
      <w:r w:rsidR="00995237" w:rsidRPr="00BC2FD0">
        <w:rPr>
          <w:rFonts w:ascii="Arial" w:hAnsi="Arial" w:cs="Arial"/>
          <w:sz w:val="22"/>
          <w:szCs w:val="22"/>
          <w:shd w:val="clear" w:color="auto" w:fill="FFFFFF"/>
        </w:rPr>
        <w:fldChar w:fldCharType="begin"/>
      </w:r>
      <w:r w:rsidR="001E2158" w:rsidRPr="00BC2FD0">
        <w:rPr>
          <w:rFonts w:ascii="Arial" w:hAnsi="Arial" w:cs="Arial"/>
          <w:sz w:val="22"/>
          <w:szCs w:val="22"/>
          <w:shd w:val="clear" w:color="auto" w:fill="FFFFFF"/>
        </w:rPr>
        <w:instrText xml:space="preserve"> ADDIN ZOTERO_ITEM CSL_CITATION {"citationID":"r86A8gvf","properties":{"formattedCitation":"(Porter et al. 2021)","plainCitation":"(Porter et al. 2021)","noteIndex":0},"citationItems":[{"id":1992,"uris":["http://zotero.org/groups/2444007/items/NEBZQC4U"],"uri":["http://zotero.org/groups/2444007/items/NEBZQC4U"],"itemData":{"id":1992,"type":"article-journal","abstract":"ABSTRACT\n            An unusual feature of papillomaviruses is that their genomes are packaged into virions along with host histones. Viral minichromosomes were visualized as “beads on a string” by electron microscopy in the 1970s but, to date, little is known about the posttranslational modifications of these histones. To investigate this, we analyzed the histone modifications in HPV16/18 quasivirions, wart-derived bovine papillomavirus (BPV1), and wart-derived human papillomavirus type 1 (HPV1) using quantitative mass spectrometry. The chromatin from all three virion samples had abundant posttranslational modifications (acetylation, methylation, and phosphorylation). These histone modifications were verified by acid urea polyacrylamide electrophoresis and immunoblot analysis. Compared to matched host cell controls, the virion minichromosome was enriched in histone modifications associated with active chromatin and depleted for those commonly found in repressed chromatin. We propose that the viral minichromosome acquires specific histone modifications late in infection that are coupled to the mechanisms of viral replication, late gene expression, and encapsidation. We predict that, in turn, these same modifications benefit early stages of infection by helping to evade detection, promoting localization of the viral chromosome to beneficial regions of the nucleus, and promoting early transcription and replication.\n            \n              IMPORTANCE\n              A relatively unique feature of papillomaviruses is that the viral genome is associated with host histones inside the virion. However, little is known about the nature of the epigenome within papillomavirions or its biological relevance to the infectious viral cycle. Here, we define the epigenetic signature of the H3 and H4 histones from HPV16 virions generated in cell culture and native human papillomavirus type 1 (HPV1) and bovine papillomavirus 1 (BPV1) virions isolated from bovine and human wart tissue. We show that native virions are enriched in posttranslational modifications associated with active chromatin and depleted with those associated with repressed chromatin compared to cellular chromatin. Native virions were also enriched in the histone variant H3.3 compared to the canonical histone H3.1. We propose that the composition of virion-packaged chromatin reflects the late stages of the viral life cycle and promotes the early stages of infection by being primed for viral transcription.","container-title":"mBio","DOI":"10.1128/mBio.03274-20","ISSN":"2150-7511","issue":"1","journalAbbreviation":"mBio","language":"en","page":"e03274-20, /mbio/12/1/mBio.03274-20.atom","source":"DOI.org (Crossref)","title":"Histone Modifications in Papillomavirus Virion Minichromosomes","volume":"12","author":[{"family":"Porter","given":"Samuel S."},{"family":"Liddle","given":"Jennifer C."},{"family":"Browne","given":"Kristen"},{"family":"Pastrana","given":"Diana V."},{"family":"Garcia","given":"Benjamin A."},{"family":"Buck","given":"Christopher B."},{"family":"Weitzman","given":"Matthew D."},{"family":"McBride","given":"Alison A."}],"editor":[{"family":"Shenk","given":"Thomas"}],"issued":{"date-parts":[["2021",2,16]]}}}],"schema":"https://github.com/citation-style-language/schema/raw/master/csl-citation.json"} </w:instrText>
      </w:r>
      <w:r w:rsidR="00995237" w:rsidRPr="00BC2FD0">
        <w:rPr>
          <w:rFonts w:ascii="Arial" w:hAnsi="Arial" w:cs="Arial"/>
          <w:sz w:val="22"/>
          <w:szCs w:val="22"/>
          <w:shd w:val="clear" w:color="auto" w:fill="FFFFFF"/>
        </w:rPr>
        <w:fldChar w:fldCharType="separate"/>
      </w:r>
      <w:r w:rsidR="00995237" w:rsidRPr="00BC2FD0">
        <w:rPr>
          <w:rFonts w:ascii="Arial" w:hAnsi="Arial" w:cs="Arial"/>
          <w:noProof/>
          <w:sz w:val="22"/>
          <w:szCs w:val="22"/>
          <w:shd w:val="clear" w:color="auto" w:fill="FFFFFF"/>
        </w:rPr>
        <w:t>(Porter et al. 2021)</w:t>
      </w:r>
      <w:r w:rsidR="00995237" w:rsidRPr="00BC2FD0">
        <w:rPr>
          <w:rFonts w:ascii="Arial" w:hAnsi="Arial" w:cs="Arial"/>
          <w:sz w:val="22"/>
          <w:szCs w:val="22"/>
          <w:shd w:val="clear" w:color="auto" w:fill="FFFFFF"/>
        </w:rPr>
        <w:fldChar w:fldCharType="end"/>
      </w:r>
      <w:r w:rsidRPr="00BC2FD0">
        <w:rPr>
          <w:rFonts w:ascii="Arial" w:hAnsi="Arial" w:cs="Arial"/>
          <w:sz w:val="22"/>
          <w:szCs w:val="22"/>
          <w:shd w:val="clear" w:color="auto" w:fill="FFFFFF"/>
        </w:rPr>
        <w:t>. There is emerging evidence of active associations between histone lysine methylation and DNA methylation</w:t>
      </w:r>
      <w:r w:rsidR="000864B6" w:rsidRPr="00BC2FD0">
        <w:rPr>
          <w:rFonts w:ascii="Arial" w:hAnsi="Arial" w:cs="Arial"/>
          <w:sz w:val="22"/>
          <w:szCs w:val="22"/>
          <w:shd w:val="clear" w:color="auto" w:fill="FFFFFF"/>
        </w:rPr>
        <w:t xml:space="preserve"> </w:t>
      </w:r>
      <w:r w:rsidR="000864B6" w:rsidRPr="00BC2FD0">
        <w:rPr>
          <w:rFonts w:ascii="Arial" w:hAnsi="Arial" w:cs="Arial"/>
          <w:sz w:val="22"/>
          <w:szCs w:val="22"/>
          <w:shd w:val="clear" w:color="auto" w:fill="FFFFFF"/>
        </w:rPr>
        <w:fldChar w:fldCharType="begin"/>
      </w:r>
      <w:r w:rsidR="000864B6" w:rsidRPr="00BC2FD0">
        <w:rPr>
          <w:rFonts w:ascii="Arial" w:hAnsi="Arial" w:cs="Arial"/>
          <w:sz w:val="22"/>
          <w:szCs w:val="22"/>
          <w:shd w:val="clear" w:color="auto" w:fill="FFFFFF"/>
        </w:rPr>
        <w:instrText xml:space="preserve"> ADDIN ZOTERO_ITEM CSL_CITATION {"citationID":"cityt7sP","properties":{"formattedCitation":"(Rose and Klose 2014)","plainCitation":"(Rose and Klose 2014)","noteIndex":0},"citationItems":[{"id":1985,"uris":["http://zotero.org/groups/2444007/items/9XGADLGS"],"uri":["http://zotero.org/groups/2444007/items/9XGADLGS"],"itemData":{"id":1985,"type":"article-journal","container-title":"Biochimica et Biophysica Acta (BBA) - Gene Regulatory Mechanisms","DOI":"10.1016/j.bbagrm.2014.02.007","ISSN":"18749399","issue":"12","journalAbbreviation":"Biochimica et Biophysica Acta (BBA) - Gene Regulatory Mechanisms","language":"en","page":"1362-1372","source":"DOI.org (Crossref)","title":"Understanding the relationship between DNA methylation and histone lysine methylation","volume":"1839","author":[{"family":"Rose","given":"Nathan R."},{"family":"Klose","given":"Robert J."}],"issued":{"date-parts":[["2014",12]]}}}],"schema":"https://github.com/citation-style-language/schema/raw/master/csl-citation.json"} </w:instrText>
      </w:r>
      <w:r w:rsidR="000864B6" w:rsidRPr="00BC2FD0">
        <w:rPr>
          <w:rFonts w:ascii="Arial" w:hAnsi="Arial" w:cs="Arial"/>
          <w:sz w:val="22"/>
          <w:szCs w:val="22"/>
          <w:shd w:val="clear" w:color="auto" w:fill="FFFFFF"/>
        </w:rPr>
        <w:fldChar w:fldCharType="separate"/>
      </w:r>
      <w:r w:rsidR="000864B6" w:rsidRPr="00BC2FD0">
        <w:rPr>
          <w:rFonts w:ascii="Arial" w:hAnsi="Arial" w:cs="Arial"/>
          <w:noProof/>
          <w:sz w:val="22"/>
          <w:szCs w:val="22"/>
          <w:shd w:val="clear" w:color="auto" w:fill="FFFFFF"/>
        </w:rPr>
        <w:t>(Rose and Klose 2014)</w:t>
      </w:r>
      <w:r w:rsidR="000864B6" w:rsidRPr="00BC2FD0">
        <w:rPr>
          <w:rFonts w:ascii="Arial" w:hAnsi="Arial" w:cs="Arial"/>
          <w:sz w:val="22"/>
          <w:szCs w:val="22"/>
          <w:shd w:val="clear" w:color="auto" w:fill="FFFFFF"/>
        </w:rPr>
        <w:fldChar w:fldCharType="end"/>
      </w:r>
      <w:r w:rsidRPr="00BC2FD0">
        <w:rPr>
          <w:rFonts w:ascii="Arial" w:hAnsi="Arial" w:cs="Arial"/>
          <w:sz w:val="22"/>
          <w:szCs w:val="22"/>
          <w:shd w:val="clear" w:color="auto" w:fill="FFFFFF"/>
        </w:rPr>
        <w:t xml:space="preserve">. For example, MeCP2 </w:t>
      </w:r>
      <w:r w:rsidR="00F50D3B" w:rsidRPr="00BC2FD0">
        <w:rPr>
          <w:rFonts w:ascii="Arial" w:hAnsi="Arial" w:cs="Arial"/>
          <w:sz w:val="22"/>
          <w:szCs w:val="22"/>
          <w:shd w:val="clear" w:color="auto" w:fill="FFFFFF"/>
        </w:rPr>
        <w:t>binds to methylated CpG</w:t>
      </w:r>
      <w:r w:rsidR="000864B6" w:rsidRPr="00BC2FD0">
        <w:rPr>
          <w:rFonts w:ascii="Arial" w:hAnsi="Arial" w:cs="Arial"/>
          <w:sz w:val="22"/>
          <w:szCs w:val="22"/>
          <w:shd w:val="clear" w:color="auto" w:fill="FFFFFF"/>
        </w:rPr>
        <w:t xml:space="preserve"> </w:t>
      </w:r>
      <w:r w:rsidR="000864B6" w:rsidRPr="00BC2FD0">
        <w:rPr>
          <w:rFonts w:ascii="Arial" w:hAnsi="Arial" w:cs="Arial"/>
          <w:sz w:val="22"/>
          <w:szCs w:val="22"/>
          <w:shd w:val="clear" w:color="auto" w:fill="FFFFFF"/>
        </w:rPr>
        <w:fldChar w:fldCharType="begin"/>
      </w:r>
      <w:r w:rsidR="000864B6" w:rsidRPr="00BC2FD0">
        <w:rPr>
          <w:rFonts w:ascii="Arial" w:hAnsi="Arial" w:cs="Arial"/>
          <w:sz w:val="22"/>
          <w:szCs w:val="22"/>
          <w:shd w:val="clear" w:color="auto" w:fill="FFFFFF"/>
        </w:rPr>
        <w:instrText xml:space="preserve"> ADDIN ZOTERO_ITEM CSL_CITATION {"citationID":"BN4fXpCo","properties":{"formattedCitation":"(Nan et al. 1998)","plainCitation":"(Nan et al. 1998)","noteIndex":0},"citationItems":[{"id":1987,"uris":["http://zotero.org/groups/2444007/items/NXMJ6JW2"],"uri":["http://zotero.org/groups/2444007/items/NXMJ6JW2"],"itemData":{"id":1987,"type":"article-journal","abstract":"Cytosine residues in the sequence 5'CpG (cytosine-guanine) are often postsynthetically methylated in animal genomes. CpG methylation is involved in long-term silencing of certain genes during mammalian development and in repression of viral genomes. The methyl-CpG-binding proteins MeCP1 and MeCP2 interact specifically with methylated DNA and mediate transcriptional repression. Here we study the mechanism of repression by MeCP2, an abundant nuclear protein that is essential for mouse embryogenesis. MeCP2 binds tightly to chromosomes in a methylation-dependent manner. It contains a transcriptional-repression domain (TRD) that can function at a distance in vitro and in vivo. We show that a region of MeCP2 that localizes with the TRD associates with a corepressor complex containing the transcriptional repressor mSin3A and histone deacetylases. Transcriptional repression in vivo is relieved by the deacetylase inhibitor trichostatin A, indicating that deacetylation of histones (and/or of other proteins) is an essential component of this repression mechanism. The data suggest that two global mechanisms of gene regulation, DNA methylation and histone deacetylation, can be linked by MeCP2.","container-title":"Nature","DOI":"10.1038/30764","ISSN":"0028-0836","issue":"6683","journalAbbreviation":"Nature","language":"eng","note":"PMID: 9620804","page":"386-389","source":"PubMed","title":"Transcriptional repression by the methyl-CpG-binding protein MeCP2 involves a histone deacetylase complex","volume":"393","author":[{"family":"Nan","given":"X."},{"family":"Ng","given":"H. H."},{"family":"Johnson","given":"C. A."},{"family":"Laherty","given":"C. D."},{"family":"Turner","given":"B. M."},{"family":"Eisenman","given":"R. N."},{"family":"Bird","given":"A."}],"issued":{"date-parts":[["1998",5,28]]}}}],"schema":"https://github.com/citation-style-language/schema/raw/master/csl-citation.json"} </w:instrText>
      </w:r>
      <w:r w:rsidR="000864B6" w:rsidRPr="00BC2FD0">
        <w:rPr>
          <w:rFonts w:ascii="Arial" w:hAnsi="Arial" w:cs="Arial"/>
          <w:sz w:val="22"/>
          <w:szCs w:val="22"/>
          <w:shd w:val="clear" w:color="auto" w:fill="FFFFFF"/>
        </w:rPr>
        <w:fldChar w:fldCharType="separate"/>
      </w:r>
      <w:r w:rsidR="000864B6" w:rsidRPr="00BC2FD0">
        <w:rPr>
          <w:rFonts w:ascii="Arial" w:hAnsi="Arial" w:cs="Arial"/>
          <w:noProof/>
          <w:sz w:val="22"/>
          <w:szCs w:val="22"/>
          <w:shd w:val="clear" w:color="auto" w:fill="FFFFFF"/>
        </w:rPr>
        <w:t>(Nan et al. 1998)</w:t>
      </w:r>
      <w:r w:rsidR="000864B6" w:rsidRPr="00BC2FD0">
        <w:rPr>
          <w:rFonts w:ascii="Arial" w:hAnsi="Arial" w:cs="Arial"/>
          <w:sz w:val="22"/>
          <w:szCs w:val="22"/>
          <w:shd w:val="clear" w:color="auto" w:fill="FFFFFF"/>
        </w:rPr>
        <w:fldChar w:fldCharType="end"/>
      </w:r>
      <w:r w:rsidR="00F50D3B" w:rsidRPr="00BC2FD0">
        <w:rPr>
          <w:rFonts w:ascii="Arial" w:hAnsi="Arial" w:cs="Arial"/>
          <w:sz w:val="22"/>
          <w:szCs w:val="22"/>
          <w:shd w:val="clear" w:color="auto" w:fill="FFFFFF"/>
        </w:rPr>
        <w:t xml:space="preserve">, recruits the </w:t>
      </w:r>
      <w:r w:rsidRPr="00BC2FD0">
        <w:rPr>
          <w:rFonts w:ascii="Arial" w:hAnsi="Arial" w:cs="Arial"/>
          <w:sz w:val="22"/>
          <w:szCs w:val="22"/>
          <w:shd w:val="clear" w:color="auto" w:fill="FFFFFF"/>
        </w:rPr>
        <w:t>Suv39h1/2 histone methyltransferases</w:t>
      </w:r>
      <w:r w:rsidR="000864B6" w:rsidRPr="00BC2FD0">
        <w:rPr>
          <w:rFonts w:ascii="Arial" w:hAnsi="Arial" w:cs="Arial"/>
          <w:sz w:val="22"/>
          <w:szCs w:val="22"/>
          <w:shd w:val="clear" w:color="auto" w:fill="FFFFFF"/>
        </w:rPr>
        <w:t xml:space="preserve"> </w:t>
      </w:r>
      <w:r w:rsidR="00995237" w:rsidRPr="00BC2FD0">
        <w:rPr>
          <w:rFonts w:ascii="Arial" w:hAnsi="Arial" w:cs="Arial"/>
          <w:sz w:val="22"/>
          <w:szCs w:val="22"/>
          <w:shd w:val="clear" w:color="auto" w:fill="FFFFFF"/>
        </w:rPr>
        <w:fldChar w:fldCharType="begin"/>
      </w:r>
      <w:r w:rsidR="00995237" w:rsidRPr="00BC2FD0">
        <w:rPr>
          <w:rFonts w:ascii="Arial" w:hAnsi="Arial" w:cs="Arial"/>
          <w:sz w:val="22"/>
          <w:szCs w:val="22"/>
          <w:shd w:val="clear" w:color="auto" w:fill="FFFFFF"/>
        </w:rPr>
        <w:instrText xml:space="preserve"> ADDIN ZOTERO_ITEM CSL_CITATION {"citationID":"2fnRLjGI","properties":{"formattedCitation":"(Fuks 2003)","plainCitation":"(Fuks 2003)","noteIndex":0},"citationItems":[{"id":1989,"uris":["http://zotero.org/groups/2444007/items/QPHIALD5"],"uri":["http://zotero.org/groups/2444007/items/QPHIALD5"],"itemData":{"id":1989,"type":"article-journal","container-title":"Nucleic Acids Research","DOI":"10.1093/nar/gkg332","ISSN":"13624962","issue":"9","page":"2305-2312","source":"DOI.org (Crossref)","title":"The DNA methyltransferases associate with HP1 and the SUV39H1 histone methyltransferase","volume":"31","author":[{"family":"Fuks","given":"F."}],"issued":{"date-parts":[["2003",5,1]]}}}],"schema":"https://github.com/citation-style-language/schema/raw/master/csl-citation.json"} </w:instrText>
      </w:r>
      <w:r w:rsidR="00995237" w:rsidRPr="00BC2FD0">
        <w:rPr>
          <w:rFonts w:ascii="Arial" w:hAnsi="Arial" w:cs="Arial"/>
          <w:sz w:val="22"/>
          <w:szCs w:val="22"/>
          <w:shd w:val="clear" w:color="auto" w:fill="FFFFFF"/>
        </w:rPr>
        <w:fldChar w:fldCharType="separate"/>
      </w:r>
      <w:r w:rsidR="00995237" w:rsidRPr="00BC2FD0">
        <w:rPr>
          <w:rFonts w:ascii="Arial" w:hAnsi="Arial" w:cs="Arial"/>
          <w:noProof/>
          <w:sz w:val="22"/>
          <w:szCs w:val="22"/>
          <w:shd w:val="clear" w:color="auto" w:fill="FFFFFF"/>
        </w:rPr>
        <w:t>(Fuks 2003)</w:t>
      </w:r>
      <w:r w:rsidR="00995237" w:rsidRPr="00BC2FD0">
        <w:rPr>
          <w:rFonts w:ascii="Arial" w:hAnsi="Arial" w:cs="Arial"/>
          <w:sz w:val="22"/>
          <w:szCs w:val="22"/>
          <w:shd w:val="clear" w:color="auto" w:fill="FFFFFF"/>
        </w:rPr>
        <w:fldChar w:fldCharType="end"/>
      </w:r>
      <w:r w:rsidRPr="00BC2FD0">
        <w:rPr>
          <w:rFonts w:ascii="Arial" w:hAnsi="Arial" w:cs="Arial"/>
          <w:sz w:val="22"/>
          <w:szCs w:val="22"/>
          <w:shd w:val="clear" w:color="auto" w:fill="FFFFFF"/>
        </w:rPr>
        <w:t>,</w:t>
      </w:r>
      <w:r w:rsidR="00F50D3B" w:rsidRPr="00BC2FD0">
        <w:rPr>
          <w:rFonts w:ascii="Arial" w:hAnsi="Arial" w:cs="Arial"/>
          <w:sz w:val="22"/>
          <w:szCs w:val="22"/>
          <w:shd w:val="clear" w:color="auto" w:fill="FFFFFF"/>
        </w:rPr>
        <w:t xml:space="preserve"> increasing </w:t>
      </w:r>
      <w:r w:rsidRPr="00BC2FD0">
        <w:rPr>
          <w:rFonts w:ascii="Arial" w:hAnsi="Arial" w:cs="Arial"/>
          <w:sz w:val="22"/>
          <w:szCs w:val="22"/>
          <w:shd w:val="clear" w:color="auto" w:fill="FFFFFF"/>
        </w:rPr>
        <w:t>H3K9me</w:t>
      </w:r>
      <w:r w:rsidR="00F50D3B" w:rsidRPr="00BC2FD0">
        <w:rPr>
          <w:rFonts w:ascii="Arial" w:hAnsi="Arial" w:cs="Arial"/>
          <w:sz w:val="22"/>
          <w:szCs w:val="22"/>
          <w:shd w:val="clear" w:color="auto" w:fill="FFFFFF"/>
        </w:rPr>
        <w:t xml:space="preserve"> marks</w:t>
      </w:r>
      <w:r w:rsidRPr="00BC2FD0">
        <w:rPr>
          <w:rFonts w:ascii="Arial" w:hAnsi="Arial" w:cs="Arial"/>
          <w:sz w:val="22"/>
          <w:szCs w:val="22"/>
          <w:shd w:val="clear" w:color="auto" w:fill="FFFFFF"/>
        </w:rPr>
        <w:t xml:space="preserve"> </w:t>
      </w:r>
      <w:r w:rsidR="00995237" w:rsidRPr="00BC2FD0">
        <w:rPr>
          <w:rFonts w:ascii="Arial" w:hAnsi="Arial" w:cs="Arial"/>
          <w:sz w:val="22"/>
          <w:szCs w:val="22"/>
          <w:shd w:val="clear" w:color="auto" w:fill="FFFFFF"/>
        </w:rPr>
        <w:fldChar w:fldCharType="begin"/>
      </w:r>
      <w:r w:rsidR="00995237" w:rsidRPr="00BC2FD0">
        <w:rPr>
          <w:rFonts w:ascii="Arial" w:hAnsi="Arial" w:cs="Arial"/>
          <w:sz w:val="22"/>
          <w:szCs w:val="22"/>
          <w:shd w:val="clear" w:color="auto" w:fill="FFFFFF"/>
        </w:rPr>
        <w:instrText xml:space="preserve"> ADDIN ZOTERO_ITEM CSL_CITATION {"citationID":"xvjuFxAT","properties":{"formattedCitation":"(Fuks 2003; Lunyak 2002)","plainCitation":"(Fuks 2003; Lunyak 2002)","noteIndex":0},"citationItems":[{"id":1989,"uris":["http://zotero.org/groups/2444007/items/QPHIALD5"],"uri":["http://zotero.org/groups/2444007/items/QPHIALD5"],"itemData":{"id":1989,"type":"article-journal","container-title":"Nucleic Acids Research","DOI":"10.1093/nar/gkg332","ISSN":"13624962","issue":"9","page":"2305-2312","source":"DOI.org (Crossref)","title":"The DNA methyltransferases associate with HP1 and the SUV39H1 histone methyltransferase","volume":"31","author":[{"family":"Fuks","given":"F."}],"issued":{"date-parts":[["2003",5,1]]}}},{"id":1991,"uris":["http://zotero.org/groups/2444007/items/BRTUNK8M"],"uri":["http://zotero.org/groups/2444007/items/BRTUNK8M"],"itemData":{"id":1991,"type":"article-journal","container-title":"Science","DOI":"10.1126/science.1076469","ISSN":"00368075, 10959203","issue":"5599","page":"1747-1752","source":"DOI.org (Crossref)","title":"Corepressor-Dependent Silencing of Chromosomal Regions Encoding Neuronal Genes","volume":"298","author":[{"family":"Lunyak","given":"V. V."}],"issued":{"date-parts":[["2002",11,29]]}}}],"schema":"https://github.com/citation-style-language/schema/raw/master/csl-citation.json"} </w:instrText>
      </w:r>
      <w:r w:rsidR="00995237" w:rsidRPr="00BC2FD0">
        <w:rPr>
          <w:rFonts w:ascii="Arial" w:hAnsi="Arial" w:cs="Arial"/>
          <w:sz w:val="22"/>
          <w:szCs w:val="22"/>
          <w:shd w:val="clear" w:color="auto" w:fill="FFFFFF"/>
        </w:rPr>
        <w:fldChar w:fldCharType="separate"/>
      </w:r>
      <w:r w:rsidR="00995237" w:rsidRPr="00BC2FD0">
        <w:rPr>
          <w:rFonts w:ascii="Arial" w:hAnsi="Arial" w:cs="Arial"/>
          <w:noProof/>
          <w:sz w:val="22"/>
          <w:szCs w:val="22"/>
          <w:shd w:val="clear" w:color="auto" w:fill="FFFFFF"/>
        </w:rPr>
        <w:t>(Fuks 2003; Lunyak 2002)</w:t>
      </w:r>
      <w:r w:rsidR="00995237" w:rsidRPr="00BC2FD0">
        <w:rPr>
          <w:rFonts w:ascii="Arial" w:hAnsi="Arial" w:cs="Arial"/>
          <w:sz w:val="22"/>
          <w:szCs w:val="22"/>
          <w:shd w:val="clear" w:color="auto" w:fill="FFFFFF"/>
        </w:rPr>
        <w:fldChar w:fldCharType="end"/>
      </w:r>
      <w:r w:rsidRPr="00BC2FD0">
        <w:rPr>
          <w:rFonts w:ascii="Arial" w:hAnsi="Arial" w:cs="Arial"/>
          <w:sz w:val="22"/>
          <w:szCs w:val="22"/>
          <w:shd w:val="clear" w:color="auto" w:fill="FFFFFF"/>
        </w:rPr>
        <w:t>. In parallel</w:t>
      </w:r>
      <w:r w:rsidR="00F50D3B" w:rsidRPr="00BC2FD0">
        <w:rPr>
          <w:rFonts w:ascii="Arial" w:hAnsi="Arial" w:cs="Arial"/>
          <w:sz w:val="22"/>
          <w:szCs w:val="22"/>
          <w:shd w:val="clear" w:color="auto" w:fill="FFFFFF"/>
        </w:rPr>
        <w:t>, the H3K9me mark recruits Dnmt3a/b to heterochromatin</w:t>
      </w:r>
      <w:r w:rsidRPr="00BC2FD0">
        <w:rPr>
          <w:rFonts w:ascii="Arial" w:hAnsi="Arial" w:cs="Arial"/>
          <w:sz w:val="22"/>
          <w:szCs w:val="22"/>
          <w:shd w:val="clear" w:color="auto" w:fill="FFFFFF"/>
        </w:rPr>
        <w:t xml:space="preserve">, leading to </w:t>
      </w:r>
      <w:r w:rsidRPr="009F295D">
        <w:rPr>
          <w:rFonts w:ascii="Arial" w:hAnsi="Arial" w:cs="Arial"/>
          <w:i/>
          <w:sz w:val="22"/>
          <w:szCs w:val="22"/>
          <w:shd w:val="clear" w:color="auto" w:fill="FFFFFF"/>
        </w:rPr>
        <w:t>de novo</w:t>
      </w:r>
      <w:r w:rsidRPr="00BC2FD0">
        <w:rPr>
          <w:rFonts w:ascii="Arial" w:hAnsi="Arial" w:cs="Arial"/>
          <w:sz w:val="22"/>
          <w:szCs w:val="22"/>
          <w:shd w:val="clear" w:color="auto" w:fill="FFFFFF"/>
        </w:rPr>
        <w:t xml:space="preserve"> methylation of CpG sites</w:t>
      </w:r>
      <w:r w:rsidR="001E2158" w:rsidRPr="00BC2FD0">
        <w:rPr>
          <w:rFonts w:ascii="Arial" w:hAnsi="Arial" w:cs="Arial"/>
          <w:sz w:val="22"/>
          <w:szCs w:val="22"/>
          <w:shd w:val="clear" w:color="auto" w:fill="FFFFFF"/>
        </w:rPr>
        <w:t xml:space="preserve"> </w:t>
      </w:r>
      <w:r w:rsidR="001E2158" w:rsidRPr="00BC2FD0">
        <w:rPr>
          <w:rFonts w:ascii="Arial" w:hAnsi="Arial" w:cs="Arial"/>
          <w:sz w:val="22"/>
          <w:szCs w:val="22"/>
          <w:shd w:val="clear" w:color="auto" w:fill="FFFFFF"/>
        </w:rPr>
        <w:fldChar w:fldCharType="begin"/>
      </w:r>
      <w:r w:rsidR="001E2158" w:rsidRPr="00BC2FD0">
        <w:rPr>
          <w:rFonts w:ascii="Arial" w:hAnsi="Arial" w:cs="Arial"/>
          <w:sz w:val="22"/>
          <w:szCs w:val="22"/>
          <w:shd w:val="clear" w:color="auto" w:fill="FFFFFF"/>
        </w:rPr>
        <w:instrText xml:space="preserve"> ADDIN ZOTERO_ITEM CSL_CITATION {"citationID":"i7Jqgy6p","properties":{"formattedCitation":"(Lehnertz et al. 2003; Otani et al. 2009)","plainCitation":"(Lehnertz et al. 2003; Otani et al. 2009)","noteIndex":0},"citationItems":[{"id":1994,"uris":["http://zotero.org/groups/2444007/items/35C24LKN"],"uri":["http://zotero.org/groups/2444007/items/35C24LKN"],"itemData":{"id":1994,"type":"article-journal","container-title":"Current Biology","DOI":"10.1016/S0960-9822(03)00432-9","ISSN":"09609822","issue":"14","journalAbbreviation":"Current Biology","language":"en","page":"1192-1200","source":"DOI.org (Crossref)","title":"Suv39h-Mediated Histone H3 Lysine 9 Methylation Directs DNA Methylation to Major Satellite Repeats at Pericentric Heterochromatin","volume":"13","author":[{"family":"Lehnertz","given":"Bernhard"},{"family":"Ueda","given":"Yoshihide"},{"family":"Derijck","given":"Alwin A.H.A."},{"family":"Braunschweig","given":"Ulrich"},{"family":"Perez-Burgos","given":"Laura"},{"family":"Kubicek","given":"Stefan"},{"family":"Chen","given":"Taiping"},{"family":"Li","given":"En"},{"family":"Jenuwein","given":"Thomas"},{"family":"Peters","given":"Antoine H.F.M."}],"issued":{"date-parts":[["2003",7]]}}},{"id":1995,"uris":["http://zotero.org/groups/2444007/items/RCY5A3Z7"],"uri":["http://zotero.org/groups/2444007/items/RCY5A3Z7"],"itemData":{"id":1995,"type":"article-journal","abstract":"DNMT3 proteins are de novo DNA methyltransferases that are responsible for the establishment of DNA methylation patterns in mammalian genomes. Here, we have determined the crystal structures of the ATRX-DNMT3-DNMT3L (ADD) domain of DNMT3A in an unliganded form and in a complex with the amino-terminal tail of histone H3. Combined with the results of biochemical analysis, the complex structure indicates that DNMT3A recognizes the unmethylated state of lysine 4 in histone H3. This finding indicates that the recruitment of DNMT3A onto chromatin, and thereby de novo DNA methylation, is mediated by recognition of the histone modification state by its ADD domain. Furthermore, our biochemical and nuclear magnetic resonance data show mutually exclusive binding of the ADD domain of DNMT3A and the chromodomain of heterochromatin protein 1alpha to the H3 tail. These results indicate that de novo DNA methylation by DNMT3A requires the alteration of chromatin structure.","container-title":"EMBO reports","DOI":"10.1038/embor.2009.218","ISSN":"1469-3178","issue":"11","journalAbbreviation":"EMBO Rep","language":"eng","note":"PMID: 19834512\nPMCID: PMC2775176","page":"1235-1241","source":"PubMed","title":"Structural basis for recognition of H3K4 methylation status by the DNA methyltransferase 3A ATRX-DNMT3-DNMT3L domain","volume":"10","author":[{"family":"Otani","given":"Junji"},{"family":"Nankumo","given":"Toshiyuki"},{"family":"Arita","given":"Kyohei"},{"family":"Inamoto","given":"Susumu"},{"family":"Ariyoshi","given":"Mariko"},{"family":"Shirakawa","given":"Masahiro"}],"issued":{"date-parts":[["2009",11]]}}}],"schema":"https://github.com/citation-style-language/schema/raw/master/csl-citation.json"} </w:instrText>
      </w:r>
      <w:r w:rsidR="001E2158" w:rsidRPr="00BC2FD0">
        <w:rPr>
          <w:rFonts w:ascii="Arial" w:hAnsi="Arial" w:cs="Arial"/>
          <w:sz w:val="22"/>
          <w:szCs w:val="22"/>
          <w:shd w:val="clear" w:color="auto" w:fill="FFFFFF"/>
        </w:rPr>
        <w:fldChar w:fldCharType="separate"/>
      </w:r>
      <w:r w:rsidR="001E2158" w:rsidRPr="00BC2FD0">
        <w:rPr>
          <w:rFonts w:ascii="Arial" w:hAnsi="Arial" w:cs="Arial"/>
          <w:noProof/>
          <w:sz w:val="22"/>
          <w:szCs w:val="22"/>
          <w:shd w:val="clear" w:color="auto" w:fill="FFFFFF"/>
        </w:rPr>
        <w:t>(Lehnertz et al. 2003; Otani et al. 2009)</w:t>
      </w:r>
      <w:r w:rsidR="001E2158" w:rsidRPr="00BC2FD0">
        <w:rPr>
          <w:rFonts w:ascii="Arial" w:hAnsi="Arial" w:cs="Arial"/>
          <w:sz w:val="22"/>
          <w:szCs w:val="22"/>
          <w:shd w:val="clear" w:color="auto" w:fill="FFFFFF"/>
        </w:rPr>
        <w:fldChar w:fldCharType="end"/>
      </w:r>
      <w:r w:rsidR="00F50D3B" w:rsidRPr="00BC2FD0">
        <w:rPr>
          <w:rFonts w:ascii="Arial" w:hAnsi="Arial" w:cs="Arial"/>
          <w:sz w:val="22"/>
          <w:szCs w:val="22"/>
          <w:shd w:val="clear" w:color="auto" w:fill="FFFFFF"/>
        </w:rPr>
        <w:t xml:space="preserve">. Since H3K9me3 is depleted in virions, it is tempting to conclude that virion DNA will be </w:t>
      </w:r>
      <w:r w:rsidRPr="00BC2FD0">
        <w:rPr>
          <w:rFonts w:ascii="Arial" w:hAnsi="Arial" w:cs="Arial"/>
          <w:sz w:val="22"/>
          <w:szCs w:val="22"/>
          <w:shd w:val="clear" w:color="auto" w:fill="FFFFFF"/>
        </w:rPr>
        <w:t>hypo</w:t>
      </w:r>
      <w:r w:rsidR="00F50D3B" w:rsidRPr="00BC2FD0">
        <w:rPr>
          <w:rFonts w:ascii="Arial" w:hAnsi="Arial" w:cs="Arial"/>
          <w:sz w:val="22"/>
          <w:szCs w:val="22"/>
          <w:shd w:val="clear" w:color="auto" w:fill="FFFFFF"/>
        </w:rPr>
        <w:t>methylated. Furthermore, H3K4me3 appears to be mutually exclusive with DNA methylation</w:t>
      </w:r>
      <w:r w:rsidR="001E2158" w:rsidRPr="00BC2FD0">
        <w:rPr>
          <w:rFonts w:ascii="Arial" w:hAnsi="Arial" w:cs="Arial"/>
          <w:sz w:val="22"/>
          <w:szCs w:val="22"/>
          <w:shd w:val="clear" w:color="auto" w:fill="FFFFFF"/>
        </w:rPr>
        <w:t xml:space="preserve"> </w:t>
      </w:r>
      <w:r w:rsidR="001E2158" w:rsidRPr="00BC2FD0">
        <w:rPr>
          <w:rFonts w:ascii="Arial" w:hAnsi="Arial" w:cs="Arial"/>
          <w:sz w:val="22"/>
          <w:szCs w:val="22"/>
          <w:shd w:val="clear" w:color="auto" w:fill="FFFFFF"/>
        </w:rPr>
        <w:fldChar w:fldCharType="begin"/>
      </w:r>
      <w:r w:rsidR="001E2158" w:rsidRPr="00BC2FD0">
        <w:rPr>
          <w:rFonts w:ascii="Arial" w:hAnsi="Arial" w:cs="Arial"/>
          <w:sz w:val="22"/>
          <w:szCs w:val="22"/>
          <w:shd w:val="clear" w:color="auto" w:fill="FFFFFF"/>
        </w:rPr>
        <w:instrText xml:space="preserve"> ADDIN ZOTERO_ITEM CSL_CITATION {"citationID":"NQKYNYUg","properties":{"formattedCitation":"(M. Weber et al. 2007)","plainCitation":"(M. Weber et al. 2007)","noteIndex":0},"citationItems":[{"id":1998,"uris":["http://zotero.org/groups/2444007/items/JDXUHR2P"],"uri":["http://zotero.org/groups/2444007/items/JDXUHR2P"],"itemData":{"id":1998,"type":"article-journal","container-title":"Nature Genetics","DOI":"10.1038/ng1990","ISSN":"1061-4036, 1546-1718","issue":"4","journalAbbreviation":"Nat Genet","language":"en","page":"457-466","source":"DOI.org (Crossref)","title":"Distribution, silencing potential and evolutionary impact of promoter DNA methylation in the human genome","volume":"39","author":[{"family":"Weber","given":"Michael"},{"family":"Hellmann","given":"Ines"},{"family":"Stadler","given":"Michael B"},{"family":"Ramos","given":"Liliana"},{"family":"Pääbo","given":"Svante"},{"family":"Rebhan","given":"Michael"},{"family":"Schübeler","given":"Dirk"}],"issued":{"date-parts":[["2007",4]]}}}],"schema":"https://github.com/citation-style-language/schema/raw/master/csl-citation.json"} </w:instrText>
      </w:r>
      <w:r w:rsidR="001E2158" w:rsidRPr="00BC2FD0">
        <w:rPr>
          <w:rFonts w:ascii="Arial" w:hAnsi="Arial" w:cs="Arial"/>
          <w:sz w:val="22"/>
          <w:szCs w:val="22"/>
          <w:shd w:val="clear" w:color="auto" w:fill="FFFFFF"/>
        </w:rPr>
        <w:fldChar w:fldCharType="separate"/>
      </w:r>
      <w:r w:rsidR="001E2158" w:rsidRPr="00BC2FD0">
        <w:rPr>
          <w:rFonts w:ascii="Arial" w:hAnsi="Arial" w:cs="Arial"/>
          <w:noProof/>
          <w:sz w:val="22"/>
          <w:szCs w:val="22"/>
          <w:shd w:val="clear" w:color="auto" w:fill="FFFFFF"/>
        </w:rPr>
        <w:t>(M. Weber et al. 2007)</w:t>
      </w:r>
      <w:r w:rsidR="001E2158" w:rsidRPr="00BC2FD0">
        <w:rPr>
          <w:rFonts w:ascii="Arial" w:hAnsi="Arial" w:cs="Arial"/>
          <w:sz w:val="22"/>
          <w:szCs w:val="22"/>
          <w:shd w:val="clear" w:color="auto" w:fill="FFFFFF"/>
        </w:rPr>
        <w:fldChar w:fldCharType="end"/>
      </w:r>
      <w:r w:rsidR="00F50D3B" w:rsidRPr="00BC2FD0">
        <w:rPr>
          <w:rFonts w:ascii="Arial" w:hAnsi="Arial" w:cs="Arial"/>
          <w:sz w:val="22"/>
          <w:szCs w:val="22"/>
          <w:shd w:val="clear" w:color="auto" w:fill="FFFFFF"/>
        </w:rPr>
        <w:t>. H3K4me3 serves as a binding site for H3K9me2 demethylases</w:t>
      </w:r>
      <w:r w:rsidR="001E2158" w:rsidRPr="00BC2FD0">
        <w:rPr>
          <w:rFonts w:ascii="Arial" w:hAnsi="Arial" w:cs="Arial"/>
          <w:sz w:val="22"/>
          <w:szCs w:val="22"/>
          <w:shd w:val="clear" w:color="auto" w:fill="FFFFFF"/>
        </w:rPr>
        <w:t xml:space="preserve"> </w:t>
      </w:r>
      <w:r w:rsidR="001E2158" w:rsidRPr="00BC2FD0">
        <w:rPr>
          <w:rFonts w:ascii="Arial" w:hAnsi="Arial" w:cs="Arial"/>
          <w:sz w:val="22"/>
          <w:szCs w:val="22"/>
          <w:shd w:val="clear" w:color="auto" w:fill="FFFFFF"/>
        </w:rPr>
        <w:fldChar w:fldCharType="begin"/>
      </w:r>
      <w:r w:rsidR="001E2158" w:rsidRPr="00BC2FD0">
        <w:rPr>
          <w:rFonts w:ascii="Arial" w:hAnsi="Arial" w:cs="Arial"/>
          <w:sz w:val="22"/>
          <w:szCs w:val="22"/>
          <w:shd w:val="clear" w:color="auto" w:fill="FFFFFF"/>
        </w:rPr>
        <w:instrText xml:space="preserve"> ADDIN ZOTERO_ITEM CSL_CITATION {"citationID":"YG1Q05bd","properties":{"formattedCitation":"(Horton et al. 2010)","plainCitation":"(Horton et al. 2010)","noteIndex":0},"citationItems":[{"id":1999,"uris":["http://zotero.org/groups/2444007/items/DZQHBZ6A"],"uri":["http://zotero.org/groups/2444007/items/DZQHBZ6A"],"itemData":{"id":1999,"type":"article-journal","container-title":"Nature Structural &amp; Molecular Biology","DOI":"10.1038/nsmb.1753","ISSN":"1545-9993, 1545-9985","issue":"1","journalAbbreviation":"Nat Struct Mol Biol","language":"en","page":"38-43","source":"DOI.org (Crossref)","title":"Enzymatic and structural insights for substrate specificity of a family of jumonji histone lysine demethylases","volume":"17","author":[{"family":"Horton","given":"John R"},{"family":"Upadhyay","given":"Anup K"},{"family":"Qi","given":"Hank H"},{"family":"Zhang","given":"Xing"},{"family":"Shi","given":"Yang"},{"family":"Cheng","given":"Xiaodong"}],"issued":{"date-parts":[["2010",1]]}}}],"schema":"https://github.com/citation-style-language/schema/raw/master/csl-citation.json"} </w:instrText>
      </w:r>
      <w:r w:rsidR="001E2158" w:rsidRPr="00BC2FD0">
        <w:rPr>
          <w:rFonts w:ascii="Arial" w:hAnsi="Arial" w:cs="Arial"/>
          <w:sz w:val="22"/>
          <w:szCs w:val="22"/>
          <w:shd w:val="clear" w:color="auto" w:fill="FFFFFF"/>
        </w:rPr>
        <w:fldChar w:fldCharType="separate"/>
      </w:r>
      <w:r w:rsidR="001E2158" w:rsidRPr="00BC2FD0">
        <w:rPr>
          <w:rFonts w:ascii="Arial" w:hAnsi="Arial" w:cs="Arial"/>
          <w:noProof/>
          <w:sz w:val="22"/>
          <w:szCs w:val="22"/>
          <w:shd w:val="clear" w:color="auto" w:fill="FFFFFF"/>
        </w:rPr>
        <w:t>(Horton et al. 2010)</w:t>
      </w:r>
      <w:r w:rsidR="001E2158" w:rsidRPr="00BC2FD0">
        <w:rPr>
          <w:rFonts w:ascii="Arial" w:hAnsi="Arial" w:cs="Arial"/>
          <w:sz w:val="22"/>
          <w:szCs w:val="22"/>
          <w:shd w:val="clear" w:color="auto" w:fill="FFFFFF"/>
        </w:rPr>
        <w:fldChar w:fldCharType="end"/>
      </w:r>
      <w:r w:rsidR="00F50D3B" w:rsidRPr="00BC2FD0">
        <w:rPr>
          <w:rFonts w:ascii="Arial" w:hAnsi="Arial" w:cs="Arial"/>
          <w:sz w:val="22"/>
          <w:szCs w:val="22"/>
          <w:shd w:val="clear" w:color="auto" w:fill="FFFFFF"/>
        </w:rPr>
        <w:t xml:space="preserve">, which would lead to loss of DNA methylation. Since </w:t>
      </w:r>
      <w:r w:rsidR="000864B6" w:rsidRPr="00BC2FD0">
        <w:rPr>
          <w:rFonts w:ascii="Arial" w:hAnsi="Arial" w:cs="Arial"/>
          <w:sz w:val="22"/>
          <w:szCs w:val="22"/>
          <w:shd w:val="clear" w:color="auto" w:fill="FFFFFF"/>
        </w:rPr>
        <w:t>virion DNA is enriched for H3K4me3, this further strengthens the hypothesis that viral DNA would be depleted in DNA methylation. Therefore</w:t>
      </w:r>
      <w:r w:rsidR="00DA299C" w:rsidRPr="00BC2FD0">
        <w:rPr>
          <w:rFonts w:ascii="Arial" w:hAnsi="Arial" w:cs="Arial"/>
          <w:color w:val="000000"/>
          <w:sz w:val="22"/>
          <w:szCs w:val="22"/>
          <w:shd w:val="clear" w:color="auto" w:fill="FFFFFF"/>
        </w:rPr>
        <w:t>, it seems reasonable to assume</w:t>
      </w:r>
      <w:r w:rsidR="001E2158" w:rsidRPr="00BC2FD0">
        <w:rPr>
          <w:rFonts w:ascii="Arial" w:hAnsi="Arial" w:cs="Arial"/>
          <w:color w:val="000000"/>
          <w:sz w:val="22"/>
          <w:szCs w:val="22"/>
          <w:shd w:val="clear" w:color="auto" w:fill="FFFFFF"/>
        </w:rPr>
        <w:t xml:space="preserve"> that</w:t>
      </w:r>
      <w:r w:rsidR="00DA299C" w:rsidRPr="00BC2FD0">
        <w:rPr>
          <w:rFonts w:ascii="Arial" w:hAnsi="Arial" w:cs="Arial"/>
          <w:color w:val="000000"/>
          <w:sz w:val="22"/>
          <w:szCs w:val="22"/>
          <w:shd w:val="clear" w:color="auto" w:fill="FFFFFF"/>
        </w:rPr>
        <w:t xml:space="preserve"> infecting the virus genome will </w:t>
      </w:r>
      <w:r w:rsidR="000864B6" w:rsidRPr="00BC2FD0">
        <w:rPr>
          <w:rFonts w:ascii="Arial" w:hAnsi="Arial" w:cs="Arial"/>
          <w:color w:val="000000"/>
          <w:sz w:val="22"/>
          <w:szCs w:val="22"/>
          <w:shd w:val="clear" w:color="auto" w:fill="FFFFFF"/>
        </w:rPr>
        <w:t xml:space="preserve">be hypomethylated </w:t>
      </w:r>
      <w:r w:rsidR="00DA299C" w:rsidRPr="00BC2FD0">
        <w:rPr>
          <w:rFonts w:ascii="Arial" w:hAnsi="Arial" w:cs="Arial"/>
          <w:color w:val="000000"/>
          <w:sz w:val="22"/>
          <w:szCs w:val="22"/>
          <w:shd w:val="clear" w:color="auto" w:fill="FFFFFF"/>
        </w:rPr>
        <w:t xml:space="preserve">and therefore serve as </w:t>
      </w:r>
      <w:r w:rsidR="00A56995" w:rsidRPr="00BC2FD0">
        <w:rPr>
          <w:rFonts w:ascii="Arial" w:hAnsi="Arial" w:cs="Arial"/>
          <w:color w:val="000000"/>
          <w:sz w:val="22"/>
          <w:szCs w:val="22"/>
          <w:shd w:val="clear" w:color="auto" w:fill="FFFFFF"/>
        </w:rPr>
        <w:t xml:space="preserve">a </w:t>
      </w:r>
      <w:r w:rsidR="00DA299C" w:rsidRPr="00BC2FD0">
        <w:rPr>
          <w:rFonts w:ascii="Arial" w:hAnsi="Arial" w:cs="Arial"/>
          <w:color w:val="000000"/>
          <w:sz w:val="22"/>
          <w:szCs w:val="22"/>
          <w:shd w:val="clear" w:color="auto" w:fill="FFFFFF"/>
        </w:rPr>
        <w:t xml:space="preserve">TLR9 PAMP. </w:t>
      </w:r>
    </w:p>
    <w:p w14:paraId="0D2690D5" w14:textId="4AA5527F" w:rsidR="006706DD" w:rsidRPr="00BC2FD0" w:rsidRDefault="0000453B" w:rsidP="00E55588">
      <w:pPr>
        <w:adjustRightInd w:val="0"/>
        <w:snapToGrid w:val="0"/>
        <w:spacing w:line="480" w:lineRule="auto"/>
        <w:jc w:val="both"/>
        <w:rPr>
          <w:rFonts w:ascii="Arial" w:hAnsi="Arial" w:cs="Arial"/>
          <w:color w:val="000000"/>
          <w:sz w:val="22"/>
          <w:szCs w:val="22"/>
          <w:shd w:val="clear" w:color="auto" w:fill="FFFFFF"/>
        </w:rPr>
      </w:pPr>
      <w:r w:rsidRPr="00BC2FD0">
        <w:rPr>
          <w:rFonts w:ascii="Arial" w:hAnsi="Arial" w:cs="Arial"/>
          <w:color w:val="000000"/>
          <w:sz w:val="22"/>
          <w:szCs w:val="22"/>
          <w:shd w:val="clear" w:color="auto" w:fill="FFFFFF"/>
        </w:rPr>
        <w:t xml:space="preserve">As mentioned, recognition by TLR9 would lead to an antiviral response. Indeed, siRNA-mediated knock-down of TLR9 has been shown to dramatically upregulate viral copy number and transcription following infection with HPV16 </w:t>
      </w:r>
      <w:r w:rsidR="004C6CD8" w:rsidRPr="00BC2FD0">
        <w:rPr>
          <w:rFonts w:ascii="Arial" w:hAnsi="Arial" w:cs="Arial"/>
          <w:color w:val="000000"/>
          <w:sz w:val="22"/>
          <w:szCs w:val="22"/>
          <w:shd w:val="clear" w:color="auto" w:fill="FFFFFF"/>
        </w:rPr>
        <w:fldChar w:fldCharType="begin"/>
      </w:r>
      <w:r w:rsidR="004C6CD8" w:rsidRPr="00BC2FD0">
        <w:rPr>
          <w:rFonts w:ascii="Arial" w:hAnsi="Arial" w:cs="Arial"/>
          <w:color w:val="000000"/>
          <w:sz w:val="22"/>
          <w:szCs w:val="22"/>
          <w:shd w:val="clear" w:color="auto" w:fill="FFFFFF"/>
        </w:rPr>
        <w:instrText xml:space="preserve"> ADDIN ZOTERO_ITEM CSL_CITATION {"citationID":"bSoFNMAJ","properties":{"formattedCitation":"(Hasan et al. 2013)","plainCitation":"(Hasan et al. 2013)","noteIndex":0},"citationItems":[{"id":1973,"uris":["http://zotero.org/groups/2444007/items/GPUSFDMG"],"uri":["http://zotero.org/groups/2444007/items/GPUSFDMG"],"itemData":{"id":1973,"type":"article-journal","abstract":"Human papillomavirus type 16 (HPV16) and other oncogenic viruses have been reported to deregulate immunity by suppressing the function of the double-stranded DNA innate sensor TLR9. However, the mechanisms leading to these events remain to be elucidated. We show that infection of human epithelial cells with HPV16 promotes the formation of an inhibitory transcriptional complex containing NF-κBp50–p65 and ERα induced by the E7 oncoprotein. The E7-mediated transcriptional complex also recruited the histone demethylase JARID1B and histone deacetylase HDAC1. The entire complex bound to a specific region on the TLR9 promoter, which resulted in decreased methylation and acetylation of histones upstream of the TLR9 transcriptional start site. The involvement of NF-κB and ERα in the TLR9 down-regulation by HPV16 E7 was fully confirmed in cervical tissues from human patients. Importantly, we present evidence that the HPV16-induced TLR9 down-regulation affects the interferon response which negatively regulates viral infection. Our studies highlight a novel HPV16-mediated mechanism that combines epigenetic and transcriptional events to suppress a key innate immune sensor.","container-title":"Journal of Experimental Medicine","DOI":"10.1084/jem.20122394","ISSN":"1540-9538, 0022-1007","issue":"7","language":"en","page":"1369-1387","source":"DOI.org (Crossref)","title":"The Human papillomavirus type 16 E7 oncoprotein induces a transcriptional repressor complex on the Toll-like receptor 9 promoter","volume":"210","author":[{"family":"Hasan","given":"Uzma A."},{"family":"Zannetti","given":"Claudia"},{"family":"Parroche","given":"Peggy"},{"family":"Goutagny","given":"Nadège"},{"family":"Malfroy","given":"Marine"},{"family":"Roblot","given":"Guillaume"},{"family":"Carreira","given":"Christine"},{"family":"Hussain","given":"Ishraq"},{"family":"Müller","given":"Martin"},{"family":"Taylor-Papadimitriou","given":"Joyce"},{"family":"Picard","given":"Didier"},{"family":"Sylla","given":"Bakary S."},{"family":"Trinchieri","given":"Giorgio"},{"family":"Medzhitov","given":"Ruslan"},{"family":"Tommasino","given":"Massimo"}],"issued":{"date-parts":[["2013",7,1]]}}}],"schema":"https://github.com/citation-style-language/schema/raw/master/csl-citation.json"} </w:instrText>
      </w:r>
      <w:r w:rsidR="004C6CD8" w:rsidRPr="00BC2FD0">
        <w:rPr>
          <w:rFonts w:ascii="Arial" w:hAnsi="Arial" w:cs="Arial"/>
          <w:color w:val="000000"/>
          <w:sz w:val="22"/>
          <w:szCs w:val="22"/>
          <w:shd w:val="clear" w:color="auto" w:fill="FFFFFF"/>
        </w:rPr>
        <w:fldChar w:fldCharType="separate"/>
      </w:r>
      <w:r w:rsidR="004C6CD8" w:rsidRPr="00BC2FD0">
        <w:rPr>
          <w:rFonts w:ascii="Arial" w:hAnsi="Arial" w:cs="Arial"/>
          <w:noProof/>
          <w:color w:val="000000"/>
          <w:sz w:val="22"/>
          <w:szCs w:val="22"/>
          <w:shd w:val="clear" w:color="auto" w:fill="FFFFFF"/>
        </w:rPr>
        <w:t>(Hasan et al. 2013)</w:t>
      </w:r>
      <w:r w:rsidR="004C6CD8" w:rsidRPr="00BC2FD0">
        <w:rPr>
          <w:rFonts w:ascii="Arial" w:hAnsi="Arial" w:cs="Arial"/>
          <w:color w:val="000000"/>
          <w:sz w:val="22"/>
          <w:szCs w:val="22"/>
          <w:shd w:val="clear" w:color="auto" w:fill="FFFFFF"/>
        </w:rPr>
        <w:fldChar w:fldCharType="end"/>
      </w:r>
      <w:r w:rsidR="004C6CD8" w:rsidRPr="00BC2FD0">
        <w:rPr>
          <w:rFonts w:ascii="Arial" w:hAnsi="Arial" w:cs="Arial"/>
          <w:color w:val="000000"/>
          <w:sz w:val="22"/>
          <w:szCs w:val="22"/>
          <w:shd w:val="clear" w:color="auto" w:fill="FFFFFF"/>
        </w:rPr>
        <w:t>, suggesting that TLR9 can restrict HPV infection</w:t>
      </w:r>
      <w:r w:rsidRPr="00BC2FD0">
        <w:rPr>
          <w:rFonts w:ascii="Arial" w:hAnsi="Arial" w:cs="Arial"/>
          <w:color w:val="000000"/>
          <w:sz w:val="22"/>
          <w:szCs w:val="22"/>
          <w:shd w:val="clear" w:color="auto" w:fill="FFFFFF"/>
        </w:rPr>
        <w:t>.</w:t>
      </w:r>
      <w:r w:rsidRPr="00BC2FD0">
        <w:rPr>
          <w:rFonts w:ascii="Arial" w:hAnsi="Arial" w:cs="Arial"/>
          <w:color w:val="FF0000"/>
          <w:sz w:val="22"/>
          <w:szCs w:val="22"/>
          <w:shd w:val="clear" w:color="auto" w:fill="FFFFFF"/>
        </w:rPr>
        <w:t xml:space="preserve"> </w:t>
      </w:r>
      <w:r w:rsidR="004C6CD8" w:rsidRPr="00BC2FD0">
        <w:rPr>
          <w:rFonts w:ascii="Arial" w:hAnsi="Arial" w:cs="Arial"/>
          <w:color w:val="000000"/>
          <w:sz w:val="22"/>
          <w:szCs w:val="22"/>
          <w:shd w:val="clear" w:color="auto" w:fill="FFFFFF"/>
        </w:rPr>
        <w:t xml:space="preserve">The observation that despite a reduction in viral CpG, HPV16 infection is still improved by interfering with TLR9 (signaling) demonstrates an important </w:t>
      </w:r>
      <w:proofErr w:type="spellStart"/>
      <w:r w:rsidR="004C6CD8" w:rsidRPr="00BC2FD0">
        <w:rPr>
          <w:rFonts w:ascii="Arial" w:hAnsi="Arial" w:cs="Arial"/>
          <w:color w:val="000000"/>
          <w:sz w:val="22"/>
          <w:szCs w:val="22"/>
          <w:shd w:val="clear" w:color="auto" w:fill="FFFFFF"/>
        </w:rPr>
        <w:t>rule</w:t>
      </w:r>
      <w:proofErr w:type="spellEnd"/>
      <w:r w:rsidR="004C6CD8" w:rsidRPr="00BC2FD0">
        <w:rPr>
          <w:rFonts w:ascii="Arial" w:hAnsi="Arial" w:cs="Arial"/>
          <w:color w:val="000000"/>
          <w:sz w:val="22"/>
          <w:szCs w:val="22"/>
          <w:shd w:val="clear" w:color="auto" w:fill="FFFFFF"/>
        </w:rPr>
        <w:t xml:space="preserve"> in host-pathogen interactions. While the loss of all (unmethylated) CpG dinucleotides would avoid detection by TLR9, the virus can likely not completely remove all </w:t>
      </w:r>
      <w:proofErr w:type="spellStart"/>
      <w:r w:rsidR="004C6CD8" w:rsidRPr="00BC2FD0">
        <w:rPr>
          <w:rFonts w:ascii="Arial" w:hAnsi="Arial" w:cs="Arial"/>
          <w:color w:val="000000"/>
          <w:sz w:val="22"/>
          <w:szCs w:val="22"/>
          <w:shd w:val="clear" w:color="auto" w:fill="FFFFFF"/>
        </w:rPr>
        <w:t>CpGs</w:t>
      </w:r>
      <w:proofErr w:type="spellEnd"/>
      <w:r w:rsidR="004C6CD8" w:rsidRPr="00BC2FD0">
        <w:rPr>
          <w:rFonts w:ascii="Arial" w:hAnsi="Arial" w:cs="Arial"/>
          <w:color w:val="000000"/>
          <w:sz w:val="22"/>
          <w:szCs w:val="22"/>
          <w:shd w:val="clear" w:color="auto" w:fill="FFFFFF"/>
        </w:rPr>
        <w:t xml:space="preserve"> from its genome. The virus and the host establish an uneasy balance. </w:t>
      </w:r>
    </w:p>
    <w:p w14:paraId="435AADA0" w14:textId="13BA5661" w:rsidR="006706DD" w:rsidRPr="00BC2FD0" w:rsidRDefault="0000453B" w:rsidP="00E55588">
      <w:pPr>
        <w:adjustRightInd w:val="0"/>
        <w:snapToGrid w:val="0"/>
        <w:spacing w:line="480" w:lineRule="auto"/>
        <w:jc w:val="both"/>
        <w:rPr>
          <w:rFonts w:ascii="Arial" w:hAnsi="Arial" w:cs="Arial"/>
          <w:b/>
          <w:bCs/>
          <w:color w:val="000000"/>
          <w:sz w:val="22"/>
          <w:szCs w:val="22"/>
          <w:shd w:val="clear" w:color="auto" w:fill="FFFFFF"/>
        </w:rPr>
      </w:pPr>
      <w:r w:rsidRPr="00BC2FD0">
        <w:rPr>
          <w:rFonts w:ascii="Arial" w:hAnsi="Arial" w:cs="Arial"/>
          <w:b/>
          <w:bCs/>
          <w:color w:val="000000"/>
          <w:sz w:val="22"/>
          <w:szCs w:val="22"/>
          <w:shd w:val="clear" w:color="auto" w:fill="FFFFFF"/>
        </w:rPr>
        <w:lastRenderedPageBreak/>
        <w:t>D3.</w:t>
      </w:r>
      <w:r w:rsidRPr="00BC2FD0">
        <w:rPr>
          <w:rFonts w:ascii="Arial" w:hAnsi="Arial" w:cs="Arial"/>
          <w:b/>
          <w:bCs/>
          <w:color w:val="000000"/>
          <w:sz w:val="22"/>
          <w:szCs w:val="22"/>
          <w:shd w:val="clear" w:color="auto" w:fill="FFFFFF"/>
        </w:rPr>
        <w:tab/>
        <w:t>Sustained flight and the bat immune system</w:t>
      </w:r>
    </w:p>
    <w:p w14:paraId="78C86B91" w14:textId="5C7147F7" w:rsidR="006706DD" w:rsidRPr="00BC2FD0" w:rsidRDefault="0000453B" w:rsidP="00E55588">
      <w:pPr>
        <w:adjustRightInd w:val="0"/>
        <w:snapToGrid w:val="0"/>
        <w:spacing w:line="480" w:lineRule="auto"/>
        <w:jc w:val="both"/>
        <w:rPr>
          <w:rFonts w:ascii="Arial" w:hAnsi="Arial" w:cs="Arial"/>
          <w:sz w:val="22"/>
          <w:szCs w:val="22"/>
        </w:rPr>
      </w:pPr>
      <w:r w:rsidRPr="00BC2FD0">
        <w:rPr>
          <w:rFonts w:ascii="Arial" w:hAnsi="Arial" w:cs="Arial"/>
          <w:sz w:val="22"/>
          <w:szCs w:val="22"/>
        </w:rPr>
        <w:t xml:space="preserve">Members of </w:t>
      </w:r>
      <w:proofErr w:type="spellStart"/>
      <w:r w:rsidRPr="009F295D">
        <w:rPr>
          <w:rFonts w:ascii="Arial" w:hAnsi="Arial" w:cs="Arial"/>
          <w:iCs/>
          <w:sz w:val="22"/>
          <w:szCs w:val="22"/>
        </w:rPr>
        <w:t>Chiroptera</w:t>
      </w:r>
      <w:proofErr w:type="spellEnd"/>
      <w:r w:rsidRPr="00BC2FD0">
        <w:rPr>
          <w:rFonts w:ascii="Arial" w:hAnsi="Arial" w:cs="Arial"/>
          <w:sz w:val="22"/>
          <w:szCs w:val="22"/>
        </w:rPr>
        <w:t xml:space="preserve"> are classified into two suborders – </w:t>
      </w:r>
      <w:proofErr w:type="spellStart"/>
      <w:r w:rsidRPr="009F295D">
        <w:rPr>
          <w:rFonts w:ascii="Arial" w:hAnsi="Arial" w:cs="Arial"/>
          <w:iCs/>
          <w:sz w:val="22"/>
          <w:szCs w:val="22"/>
        </w:rPr>
        <w:t>Yinpterochiroptera</w:t>
      </w:r>
      <w:proofErr w:type="spellEnd"/>
      <w:r w:rsidRPr="00BC2FD0">
        <w:rPr>
          <w:rFonts w:ascii="Arial" w:hAnsi="Arial" w:cs="Arial"/>
          <w:sz w:val="22"/>
          <w:szCs w:val="22"/>
        </w:rPr>
        <w:t xml:space="preserve"> (</w:t>
      </w:r>
      <w:proofErr w:type="spellStart"/>
      <w:r w:rsidRPr="00BC2FD0">
        <w:rPr>
          <w:rFonts w:ascii="Arial" w:hAnsi="Arial" w:cs="Arial"/>
          <w:sz w:val="22"/>
          <w:szCs w:val="22"/>
        </w:rPr>
        <w:t>Rhinolophoid</w:t>
      </w:r>
      <w:proofErr w:type="spellEnd"/>
      <w:r w:rsidRPr="00BC2FD0">
        <w:rPr>
          <w:rFonts w:ascii="Arial" w:hAnsi="Arial" w:cs="Arial"/>
          <w:sz w:val="22"/>
          <w:szCs w:val="22"/>
        </w:rPr>
        <w:t xml:space="preserve"> and megabats) and </w:t>
      </w:r>
      <w:proofErr w:type="spellStart"/>
      <w:r w:rsidRPr="009F295D">
        <w:rPr>
          <w:rFonts w:ascii="Arial" w:hAnsi="Arial" w:cs="Arial"/>
          <w:iCs/>
          <w:sz w:val="22"/>
          <w:szCs w:val="22"/>
        </w:rPr>
        <w:t>Yangochiroptera</w:t>
      </w:r>
      <w:proofErr w:type="spellEnd"/>
      <w:r w:rsidRPr="00BC2FD0">
        <w:rPr>
          <w:rFonts w:ascii="Arial" w:hAnsi="Arial" w:cs="Arial"/>
          <w:sz w:val="22"/>
          <w:szCs w:val="22"/>
        </w:rPr>
        <w:t xml:space="preserve"> all other bat species </w:t>
      </w:r>
      <w:r w:rsidRPr="00BC2FD0">
        <w:rPr>
          <w:rFonts w:ascii="Arial" w:hAnsi="Arial" w:cs="Arial"/>
          <w:color w:val="000000" w:themeColor="text1"/>
          <w:sz w:val="22"/>
          <w:szCs w:val="22"/>
        </w:rPr>
        <w:fldChar w:fldCharType="begin"/>
      </w:r>
      <w:r w:rsidRPr="00BC2FD0">
        <w:rPr>
          <w:rFonts w:ascii="Arial" w:hAnsi="Arial" w:cs="Arial"/>
          <w:color w:val="000000" w:themeColor="text1"/>
          <w:sz w:val="22"/>
          <w:szCs w:val="22"/>
        </w:rPr>
        <w:instrText xml:space="preserve"> ADDIN ZOTERO_ITEM CSL_CITATION {"citationID":"ZcuSBJMk","properties":{"formattedCitation":"(Lei and Dong 2016; Teeling et al. 2002; Springer et al. 2001)","plainCitation":"(Lei and Dong 2016; Teeling et al. 2002; Springer et al. 2001)","noteIndex":0},"citationItems":[{"id":1906,"uris":["http://zotero.org/groups/2444007/items/ZK76U2E7"],"uri":["http://zotero.org/groups/2444007/items/ZK76U2E7"],"itemData":{"id":1906,"type":"article-journal","container-title":"Scientific Reports","DOI":"10.1038/srep27726","ISSN":"2045-2322","issue":"1","journalAbbreviation":"Sci Rep","language":"en","page":"27726","source":"DOI.org (Crossref)","title":"Phylogenomic analyses of bat subordinal relationships based on transcriptome data","volume":"6","author":[{"family":"Lei","given":"Ming"},{"family":"Dong","given":"Dong"}],"issued":{"date-parts":[["2016",6]]}}},{"id":1913,"uris":["http://zotero.org/groups/2444007/items/WLLEGAIF"],"uri":["http://zotero.org/groups/2444007/items/WLLEGAIF"],"itemData":{"id":1913,"type":"article-journal","container-title":"Proceedings of the National Academy of Sciences","DOI":"10.1073/pnas.022477199","ISSN":"0027-8424, 1091-6490","issue":"3","journalAbbreviation":"Proceedings of the National Academy of Sciences","language":"en","page":"1431-1436","source":"DOI.org (Crossref)","title":"Microbat paraphyly and the convergent evolution of a key innovation in Old World rhinolophoid microbats","volume":"99","author":[{"family":"Teeling","given":"E. C."},{"family":"Madsen","given":"O."},{"family":"Van Den Bussche","given":"R. A."},{"family":"Jong","given":"W. W.","non-dropping-particle":"de"},{"family":"Stanhope","given":"M. J."},{"family":"Springer","given":"M. S."}],"issued":{"date-parts":[["2002",2,5]]}}},{"id":1911,"uris":["http://zotero.org/groups/2444007/items/24N7RSKA"],"uri":["http://zotero.org/groups/2444007/items/24N7RSKA"],"itemData":{"id":1911,"type":"article-journal","container-title":"Proceedings of the National Academy of Sciences","DOI":"10.1073/pnas.111551998","ISSN":"0027-8424, 1091-6490","issue":"11","journalAbbreviation":"Proceedings of the National Academy of Sciences","language":"en","page":"6241-6246","source":"DOI.org (Crossref)","title":"Integrated fossil and molecular data reconstruct bat echolocation","volume":"98","author":[{"family":"Springer","given":"M. S."},{"family":"Teeling","given":"E. C."},{"family":"Madsen","given":"O."},{"family":"Stanhope","given":"M. J."},{"family":"Jong","given":"W. W.","non-dropping-particle":"de"}],"issued":{"date-parts":[["2001",5,22]]}}}],"schema":"https://github.com/citation-style-language/schema/raw/master/csl-citation.json"} </w:instrText>
      </w:r>
      <w:r w:rsidRPr="00BC2FD0">
        <w:rPr>
          <w:rFonts w:ascii="Arial" w:hAnsi="Arial" w:cs="Arial"/>
          <w:color w:val="000000" w:themeColor="text1"/>
          <w:sz w:val="22"/>
          <w:szCs w:val="22"/>
        </w:rPr>
        <w:fldChar w:fldCharType="separate"/>
      </w:r>
      <w:r w:rsidRPr="00BC2FD0">
        <w:rPr>
          <w:rFonts w:ascii="Arial" w:hAnsi="Arial" w:cs="Arial"/>
          <w:noProof/>
          <w:color w:val="000000" w:themeColor="text1"/>
          <w:sz w:val="22"/>
          <w:szCs w:val="22"/>
        </w:rPr>
        <w:t>(Lei and Dong 2016; Teeling et al. 2002; Springer et al. 2001)</w:t>
      </w:r>
      <w:r w:rsidRPr="00BC2FD0">
        <w:rPr>
          <w:rFonts w:ascii="Arial" w:hAnsi="Arial" w:cs="Arial"/>
          <w:color w:val="000000" w:themeColor="text1"/>
          <w:sz w:val="22"/>
          <w:szCs w:val="22"/>
        </w:rPr>
        <w:fldChar w:fldCharType="end"/>
      </w:r>
      <w:r w:rsidRPr="00BC2FD0">
        <w:rPr>
          <w:rFonts w:ascii="Arial" w:hAnsi="Arial" w:cs="Arial"/>
          <w:sz w:val="22"/>
          <w:szCs w:val="22"/>
        </w:rPr>
        <w:t>. These suborders diverged roughly 60 million years</w:t>
      </w:r>
      <w:r w:rsidR="005C1555">
        <w:rPr>
          <w:rFonts w:ascii="Arial" w:hAnsi="Arial" w:cs="Arial"/>
          <w:sz w:val="22"/>
          <w:szCs w:val="22"/>
        </w:rPr>
        <w:t xml:space="preserve"> ago</w:t>
      </w:r>
      <w:r w:rsidRPr="00BC2FD0">
        <w:rPr>
          <w:rFonts w:ascii="Arial" w:hAnsi="Arial" w:cs="Arial"/>
          <w:sz w:val="22"/>
          <w:szCs w:val="22"/>
        </w:rPr>
        <w:t xml:space="preserve"> </w:t>
      </w:r>
      <w:r w:rsidRPr="00BC2FD0">
        <w:rPr>
          <w:rFonts w:ascii="Arial" w:hAnsi="Arial" w:cs="Arial"/>
          <w:sz w:val="22"/>
          <w:szCs w:val="22"/>
        </w:rPr>
        <w:fldChar w:fldCharType="begin"/>
      </w:r>
      <w:r w:rsidRPr="00BC2FD0">
        <w:rPr>
          <w:rFonts w:ascii="Arial" w:hAnsi="Arial" w:cs="Arial"/>
          <w:sz w:val="22"/>
          <w:szCs w:val="22"/>
        </w:rPr>
        <w:instrText xml:space="preserve"> ADDIN ZOTERO_ITEM CSL_CITATION {"citationID":"rKh5IY9v","properties":{"formattedCitation":"(Lei and Dong 2016)","plainCitation":"(Lei and Dong 2016)","noteIndex":0},"citationItems":[{"id":1906,"uris":["http://zotero.org/groups/2444007/items/ZK76U2E7"],"uri":["http://zotero.org/groups/2444007/items/ZK76U2E7"],"itemData":{"id":1906,"type":"article-journal","container-title":"Scientific Reports","DOI":"10.1038/srep27726","ISSN":"2045-2322","issue":"1","journalAbbreviation":"Sci Rep","language":"en","page":"27726","source":"DOI.org (Crossref)","title":"Phylogenomic analyses of bat subordinal relationships based on transcriptome data","volume":"6","author":[{"family":"Lei","given":"Ming"},{"family":"Dong","given":"Dong"}],"issued":{"date-parts":[["2016",6]]}}}],"schema":"https://github.com/citation-style-language/schema/raw/master/csl-citation.json"} </w:instrText>
      </w:r>
      <w:r w:rsidRPr="00BC2FD0">
        <w:rPr>
          <w:rFonts w:ascii="Arial" w:hAnsi="Arial" w:cs="Arial"/>
          <w:sz w:val="22"/>
          <w:szCs w:val="22"/>
        </w:rPr>
        <w:fldChar w:fldCharType="separate"/>
      </w:r>
      <w:r w:rsidRPr="00BC2FD0">
        <w:rPr>
          <w:rFonts w:ascii="Arial" w:hAnsi="Arial" w:cs="Arial"/>
          <w:noProof/>
          <w:sz w:val="22"/>
          <w:szCs w:val="22"/>
        </w:rPr>
        <w:t>(Lei and Dong 2016)</w:t>
      </w:r>
      <w:r w:rsidRPr="00BC2FD0">
        <w:rPr>
          <w:rFonts w:ascii="Arial" w:hAnsi="Arial" w:cs="Arial"/>
          <w:sz w:val="22"/>
          <w:szCs w:val="22"/>
        </w:rPr>
        <w:fldChar w:fldCharType="end"/>
      </w:r>
      <w:r w:rsidRPr="00BC2FD0">
        <w:rPr>
          <w:rFonts w:ascii="Arial" w:hAnsi="Arial" w:cs="Arial"/>
          <w:sz w:val="22"/>
          <w:szCs w:val="22"/>
        </w:rPr>
        <w:t xml:space="preserve">. Interestingly, the </w:t>
      </w:r>
      <w:proofErr w:type="spellStart"/>
      <w:r w:rsidRPr="003A2605">
        <w:rPr>
          <w:rFonts w:ascii="Arial" w:hAnsi="Arial"/>
          <w:sz w:val="22"/>
        </w:rPr>
        <w:t>Yangochiroptera</w:t>
      </w:r>
      <w:proofErr w:type="spellEnd"/>
      <w:r w:rsidRPr="00BC2FD0">
        <w:rPr>
          <w:rFonts w:ascii="Arial" w:hAnsi="Arial" w:cs="Arial"/>
          <w:sz w:val="22"/>
          <w:szCs w:val="22"/>
        </w:rPr>
        <w:t xml:space="preserve"> evolved flight and echolocation simultaneously, while the </w:t>
      </w:r>
      <w:proofErr w:type="spellStart"/>
      <w:r w:rsidRPr="009F295D">
        <w:rPr>
          <w:rFonts w:ascii="Arial" w:hAnsi="Arial" w:cs="Arial"/>
          <w:iCs/>
          <w:sz w:val="22"/>
          <w:szCs w:val="22"/>
        </w:rPr>
        <w:t>Yinpterochiroptera</w:t>
      </w:r>
      <w:proofErr w:type="spellEnd"/>
      <w:r w:rsidRPr="00DA7EEA">
        <w:rPr>
          <w:rFonts w:ascii="Arial" w:hAnsi="Arial" w:cs="Arial"/>
          <w:sz w:val="22"/>
          <w:szCs w:val="22"/>
        </w:rPr>
        <w:t xml:space="preserve"> </w:t>
      </w:r>
      <w:r w:rsidRPr="00BC2FD0">
        <w:rPr>
          <w:rFonts w:ascii="Arial" w:hAnsi="Arial" w:cs="Arial"/>
          <w:sz w:val="22"/>
          <w:szCs w:val="22"/>
        </w:rPr>
        <w:t xml:space="preserve">evolved these features separately </w:t>
      </w:r>
      <w:r w:rsidRPr="00BC2FD0">
        <w:rPr>
          <w:rFonts w:ascii="Arial" w:hAnsi="Arial" w:cs="Arial"/>
          <w:sz w:val="22"/>
          <w:szCs w:val="22"/>
        </w:rPr>
        <w:fldChar w:fldCharType="begin"/>
      </w:r>
      <w:r w:rsidRPr="00BC2FD0">
        <w:rPr>
          <w:rFonts w:ascii="Arial" w:hAnsi="Arial" w:cs="Arial"/>
          <w:sz w:val="22"/>
          <w:szCs w:val="22"/>
        </w:rPr>
        <w:instrText xml:space="preserve"> ADDIN ZOTERO_ITEM CSL_CITATION {"citationID":"RrxGqaNT","properties":{"formattedCitation":"(Anderson and Ruxton 2020)","plainCitation":"(Anderson and Ruxton 2020)","noteIndex":0},"citationItems":[{"id":1979,"uris":["http://zotero.org/groups/2444007/items/6SGCEUXQ"],"uri":["http://zotero.org/groups/2444007/items/6SGCEUXQ"],"itemData":{"id":1979,"type":"article-journal","container-title":"Mammal Review","DOI":"10.1111/mam.12211","ISSN":"0305-1838, 1365-2907","issue":"4","journalAbbreviation":"Mam Rev","language":"en","page":"426-439","source":"DOI.org (Crossref)","title":"The evolution of flight in bats: a novel hypothesis","title-short":"The evolution of flight in bats","volume":"50","author":[{"family":"Anderson","given":"Sophia C."},{"family":"Ruxton","given":"Graeme D."}],"issued":{"date-parts":[["2020",10]]}}}],"schema":"https://github.com/citation-style-language/schema/raw/master/csl-citation.json"} </w:instrText>
      </w:r>
      <w:r w:rsidRPr="00BC2FD0">
        <w:rPr>
          <w:rFonts w:ascii="Arial" w:hAnsi="Arial" w:cs="Arial"/>
          <w:sz w:val="22"/>
          <w:szCs w:val="22"/>
        </w:rPr>
        <w:fldChar w:fldCharType="separate"/>
      </w:r>
      <w:r w:rsidRPr="00BC2FD0">
        <w:rPr>
          <w:rFonts w:ascii="Arial" w:hAnsi="Arial" w:cs="Arial"/>
          <w:noProof/>
          <w:sz w:val="22"/>
          <w:szCs w:val="22"/>
        </w:rPr>
        <w:t>(Anderson and Ruxton 2020)</w:t>
      </w:r>
      <w:r w:rsidRPr="00BC2FD0">
        <w:rPr>
          <w:rFonts w:ascii="Arial" w:hAnsi="Arial" w:cs="Arial"/>
          <w:sz w:val="22"/>
          <w:szCs w:val="22"/>
        </w:rPr>
        <w:fldChar w:fldCharType="end"/>
      </w:r>
      <w:r w:rsidRPr="00BC2FD0">
        <w:rPr>
          <w:rFonts w:ascii="Arial" w:hAnsi="Arial" w:cs="Arial"/>
          <w:sz w:val="22"/>
          <w:szCs w:val="22"/>
        </w:rPr>
        <w:t xml:space="preserve">. Sustained flight necessitated an increased metabolic capacity </w:t>
      </w:r>
      <w:r w:rsidRPr="00BC2FD0">
        <w:rPr>
          <w:rFonts w:ascii="Arial" w:hAnsi="Arial" w:cs="Arial"/>
          <w:sz w:val="22"/>
          <w:szCs w:val="22"/>
        </w:rPr>
        <w:fldChar w:fldCharType="begin"/>
      </w:r>
      <w:r w:rsidRPr="00BC2FD0">
        <w:rPr>
          <w:rFonts w:ascii="Arial" w:hAnsi="Arial" w:cs="Arial"/>
          <w:sz w:val="22"/>
          <w:szCs w:val="22"/>
        </w:rPr>
        <w:instrText xml:space="preserve"> ADDIN ZOTERO_ITEM CSL_CITATION {"citationID":"Pyk8XNdv","properties":{"formattedCitation":"(Shen et al. 2010)","plainCitation":"(Shen et al. 2010)","noteIndex":0},"citationItems":[{"id":1981,"uris":["http://zotero.org/groups/2444007/items/GMEVX3XS"],"uri":["http://zotero.org/groups/2444007/items/GMEVX3XS"],"itemData":{"id":1981,"type":"article-journal","container-title":"Proceedings of the National Academy of Sciences","DOI":"10.1073/pnas.0912613107","ISSN":"0027-8424, 1091-6490","issue":"19","journalAbbreviation":"Proceedings of the National Academy of Sciences","language":"en","page":"8666-8671","source":"DOI.org (Crossref)","title":"Adaptive evolution of energy metabolism genes and the origin of flight in bats","volume":"107","author":[{"family":"Shen","given":"Y.-Y."},{"family":"Liang","given":"L."},{"family":"Zhu","given":"Z.-H."},{"family":"Zhou","given":"W.-P."},{"family":"Irwin","given":"D. M."},{"family":"Zhang","given":"Y.-P."}],"issued":{"date-parts":[["2010",5,11]]}}}],"schema":"https://github.com/citation-style-language/schema/raw/master/csl-citation.json"} </w:instrText>
      </w:r>
      <w:r w:rsidRPr="00BC2FD0">
        <w:rPr>
          <w:rFonts w:ascii="Arial" w:hAnsi="Arial" w:cs="Arial"/>
          <w:sz w:val="22"/>
          <w:szCs w:val="22"/>
        </w:rPr>
        <w:fldChar w:fldCharType="separate"/>
      </w:r>
      <w:r w:rsidRPr="00BC2FD0">
        <w:rPr>
          <w:rFonts w:ascii="Arial" w:hAnsi="Arial" w:cs="Arial"/>
          <w:noProof/>
          <w:sz w:val="22"/>
          <w:szCs w:val="22"/>
        </w:rPr>
        <w:t>(Shen et al. 2010)</w:t>
      </w:r>
      <w:r w:rsidRPr="00BC2FD0">
        <w:rPr>
          <w:rFonts w:ascii="Arial" w:hAnsi="Arial" w:cs="Arial"/>
          <w:sz w:val="22"/>
          <w:szCs w:val="22"/>
        </w:rPr>
        <w:fldChar w:fldCharType="end"/>
      </w:r>
      <w:r w:rsidRPr="00BC2FD0">
        <w:rPr>
          <w:rFonts w:ascii="Arial" w:hAnsi="Arial" w:cs="Arial"/>
          <w:sz w:val="22"/>
          <w:szCs w:val="22"/>
        </w:rPr>
        <w:t xml:space="preserve">, which required bats to </w:t>
      </w:r>
      <w:r w:rsidR="00DA7EEA">
        <w:rPr>
          <w:rFonts w:ascii="Arial" w:hAnsi="Arial" w:cs="Arial"/>
          <w:sz w:val="22"/>
          <w:szCs w:val="22"/>
        </w:rPr>
        <w:t>accommodate</w:t>
      </w:r>
      <w:r w:rsidRPr="00BC2FD0">
        <w:rPr>
          <w:rFonts w:ascii="Arial" w:hAnsi="Arial" w:cs="Arial"/>
          <w:sz w:val="22"/>
          <w:szCs w:val="22"/>
        </w:rPr>
        <w:t xml:space="preserve"> oxidative metabolism by-products such as DNA damage </w:t>
      </w:r>
      <w:r w:rsidRPr="00BC2FD0">
        <w:rPr>
          <w:rFonts w:ascii="Arial" w:hAnsi="Arial" w:cs="Arial"/>
          <w:sz w:val="22"/>
          <w:szCs w:val="22"/>
        </w:rPr>
        <w:fldChar w:fldCharType="begin"/>
      </w:r>
      <w:r w:rsidRPr="00BC2FD0">
        <w:rPr>
          <w:rFonts w:ascii="Arial" w:hAnsi="Arial" w:cs="Arial"/>
          <w:sz w:val="22"/>
          <w:szCs w:val="22"/>
        </w:rPr>
        <w:instrText xml:space="preserve"> ADDIN ZOTERO_ITEM CSL_CITATION {"citationID":"S3z8PdeH","properties":{"formattedCitation":"(Barzilai 2002)","plainCitation":"(Barzilai 2002)","noteIndex":0},"citationItems":[{"id":1983,"uris":["http://zotero.org/groups/2444007/items/I5FEVDCS"],"uri":["http://zotero.org/groups/2444007/items/I5FEVDCS"],"itemData":{"id":1983,"type":"article-journal","container-title":"DNA Repair","DOI":"10.1016/S1568-7864(01)00007-6","ISSN":"15687864","issue":"1","page":"3-25","source":"DOI.org (Crossref)","title":"ATM deficiency and oxidative stress: a new dimension of defective response to DNA damage","title-short":"ATM deficiency and oxidative stress","volume":"1","author":[{"family":"Barzilai","given":"A"}],"issued":{"date-parts":[["2002",1,22]]}}}],"schema":"https://github.com/citation-style-language/schema/raw/master/csl-citation.json"} </w:instrText>
      </w:r>
      <w:r w:rsidRPr="00BC2FD0">
        <w:rPr>
          <w:rFonts w:ascii="Arial" w:hAnsi="Arial" w:cs="Arial"/>
          <w:sz w:val="22"/>
          <w:szCs w:val="22"/>
        </w:rPr>
        <w:fldChar w:fldCharType="separate"/>
      </w:r>
      <w:r w:rsidRPr="00BC2FD0">
        <w:rPr>
          <w:rFonts w:ascii="Arial" w:hAnsi="Arial" w:cs="Arial"/>
          <w:noProof/>
          <w:sz w:val="22"/>
          <w:szCs w:val="22"/>
        </w:rPr>
        <w:t>(Barzilai 2002)</w:t>
      </w:r>
      <w:r w:rsidRPr="00BC2FD0">
        <w:rPr>
          <w:rFonts w:ascii="Arial" w:hAnsi="Arial" w:cs="Arial"/>
          <w:sz w:val="22"/>
          <w:szCs w:val="22"/>
        </w:rPr>
        <w:fldChar w:fldCharType="end"/>
      </w:r>
      <w:r w:rsidRPr="00BC2FD0">
        <w:rPr>
          <w:rFonts w:ascii="Arial" w:hAnsi="Arial" w:cs="Arial"/>
          <w:sz w:val="22"/>
          <w:szCs w:val="22"/>
        </w:rPr>
        <w:t xml:space="preserve">. Indeed, many genes involved in DNA damage response and immunity have been demonstrated to be under positive evolutionary selection </w:t>
      </w:r>
      <w:r w:rsidRPr="00BC2FD0">
        <w:rPr>
          <w:rFonts w:ascii="Arial" w:hAnsi="Arial" w:cs="Arial"/>
          <w:sz w:val="22"/>
          <w:szCs w:val="22"/>
        </w:rPr>
        <w:fldChar w:fldCharType="begin"/>
      </w:r>
      <w:r w:rsidRPr="00BC2FD0">
        <w:rPr>
          <w:rFonts w:ascii="Arial" w:hAnsi="Arial" w:cs="Arial"/>
          <w:sz w:val="22"/>
          <w:szCs w:val="22"/>
        </w:rPr>
        <w:instrText xml:space="preserve"> ADDIN ZOTERO_ITEM CSL_CITATION {"citationID":"IBNAMEwt","properties":{"formattedCitation":"(Hawkins et al. 2019; Zhang et al. 2013)","plainCitation":"(Hawkins et al. 2019; Zhang et al. 2013)","noteIndex":0},"citationItems":[{"id":1977,"uris":["http://zotero.org/groups/2444007/items/WD4A4TXT"],"uri":["http://zotero.org/groups/2444007/items/WD4A4TXT"],"itemData":{"id":1977,"type":"article-journal","abstract":"Historically, the evolution of bats has been analyzed using a small number of genetic loci for many species or many genetic loci for a few species. Here we present a phylogeny of 18 bat species, each of which is represented in 1,107 orthologous gene alignments used to build the tree. We generated a transcriptome sequence of\n              Hypsignathus monstrosus\n              , the African hammer-headed bat, and additional transcriptome sequence for\n              Rousettus aegyptiacus\n              , the Egyptian fruit bat. We then combined these data with existing genomic and transcriptomic data from 16 other bat species. In the analysis of such datasets, there is no clear consensus on the most reliable computational methods for the curation of quality multiple sequence alignments since these public datasets represent multiple investigators and methods, including different source materials (chromosomal DNA or expressed RNA). Here we lay out a systematic analysis of parameters and produce an advanced pipeline for curating orthologous gene alignments from combined transcriptomic and genomic data, including a software package: the Mismatching Isoform eXon Remover (MIXR). Using this method, we created alignments of 11,677 bat genes, 1,107 of which contain orthologs from all 18 species. Using the orthologous gene alignments created, we assessed bat phylogeny and also performed a holistic analysis of positive selection acting in bat genomes. We found that 181 genes have been subject to positive natural selection. This list is dominated by genes involved in immune responses and genes involved in the production of collagens.","container-title":"Proceedings of the National Academy of Sciences","DOI":"10.1073/pnas.1814995116","ISSN":"0027-8424, 1091-6490","issue":"23","journalAbbreviation":"Proc Natl Acad Sci USA","language":"en","page":"11351-11360","source":"DOI.org (Crossref)","title":"A metaanalysis of bat phylogenetics and positive selection based on genomes and transcriptomes from 18 species","volume":"116","author":[{"family":"Hawkins","given":"John A."},{"family":"Kaczmarek","given":"Maria E."},{"family":"Müller","given":"Marcel A."},{"family":"Drosten","given":"Christian"},{"family":"Press","given":"William H."},{"family":"Sawyer","given":"Sara L."}],"issued":{"date-parts":[["2019",6,4]]}}},{"id":1892,"uris":["http://zotero.org/groups/2444007/items/ELT4SVM2"],"uri":["http://zotero.org/groups/2444007/items/ELT4SVM2"],"itemData":{"id":1892,"type":"article-journal","abstract":"Bats are the only mammals capable of sustained flight and are notorious reservoir hosts for some of the world's most highly pathogenic viruses, including Nipah, Hendra, Ebola, and severe acute respiratory syndrome (SARS). To identify genetic changes associated with the development of bat-specific traits, we performed whole-genome sequencing and comparative analyses of two distantly related species, fruit bat Pteropus alecto and insectivorous bat Myotis davidii. We discovered an unexpected concentration of positively selected genes in the DNA damage checkpoint and nuclear factor κB pathways that may be related to the origin of flight, as well as expansion and contraction of important gene families. Comparison of bat genomes with other mammalian species has provided new insights into bat biology and evolution.","container-title":"Science (New York, N.Y.)","DOI":"10.1126/science.1230835","ISSN":"1095-9203","issue":"6118","journalAbbreviation":"Science","language":"eng","note":"PMID: 23258410","page":"456-460","source":"PubMed","title":"Comparative analysis of bat genomes provides insight into the evolution of flight and immunity","volume":"339","author":[{"family":"Zhang","given":"Guojie"},{"family":"Cowled","given":"Christopher"},{"family":"Shi","given":"Zhengli"},{"family":"Huang","given":"Zhiyong"},{"family":"Bishop-Lilly","given":"Kimberly A."},{"family":"Fang","given":"Xiaodong"},{"family":"Wynne","given":"James W."},{"family":"Xiong","given":"Zhiqiang"},{"family":"Baker","given":"Michelle L."},{"family":"Zhao","given":"Wei"},{"family":"Tachedjian","given":"Mary"},{"family":"Zhu","given":"Yabing"},{"family":"Zhou","given":"Peng"},{"family":"Jiang","given":"Xuanting"},{"family":"Ng","given":"Justin"},{"family":"Yang","given":"Lan"},{"family":"Wu","given":"Lijun"},{"family":"Xiao","given":"Jin"},{"family":"Feng","given":"Yue"},{"family":"Chen","given":"Yuanxin"},{"family":"Sun","given":"Xiaoqing"},{"family":"Zhang","given":"Yong"},{"family":"Marsh","given":"Glenn A."},{"family":"Crameri","given":"Gary"},{"family":"Broder","given":"Christopher C."},{"family":"Frey","given":"Kenneth G."},{"family":"Wang","given":"Lin-Fa"},{"family":"Wang","given":"Jun"}],"issued":{"date-parts":[["2013",1,25]]}}}],"schema":"https://github.com/citation-style-language/schema/raw/master/csl-citation.json"} </w:instrText>
      </w:r>
      <w:r w:rsidRPr="00BC2FD0">
        <w:rPr>
          <w:rFonts w:ascii="Arial" w:hAnsi="Arial" w:cs="Arial"/>
          <w:sz w:val="22"/>
          <w:szCs w:val="22"/>
        </w:rPr>
        <w:fldChar w:fldCharType="separate"/>
      </w:r>
      <w:r w:rsidRPr="00BC2FD0">
        <w:rPr>
          <w:rFonts w:ascii="Arial" w:hAnsi="Arial" w:cs="Arial"/>
          <w:noProof/>
          <w:sz w:val="22"/>
          <w:szCs w:val="22"/>
        </w:rPr>
        <w:t>(Hawkins et al. 2019; Zhang et al. 2013)</w:t>
      </w:r>
      <w:r w:rsidRPr="00BC2FD0">
        <w:rPr>
          <w:rFonts w:ascii="Arial" w:hAnsi="Arial" w:cs="Arial"/>
          <w:sz w:val="22"/>
          <w:szCs w:val="22"/>
        </w:rPr>
        <w:fldChar w:fldCharType="end"/>
      </w:r>
      <w:r w:rsidRPr="00BC2FD0">
        <w:rPr>
          <w:rFonts w:ascii="Arial" w:hAnsi="Arial" w:cs="Arial"/>
          <w:sz w:val="22"/>
          <w:szCs w:val="22"/>
        </w:rPr>
        <w:t xml:space="preserve">. </w:t>
      </w:r>
      <w:r w:rsidR="00A9339C" w:rsidRPr="00BC2FD0">
        <w:rPr>
          <w:rFonts w:ascii="Arial" w:hAnsi="Arial" w:cs="Arial"/>
          <w:sz w:val="22"/>
          <w:szCs w:val="22"/>
        </w:rPr>
        <w:t xml:space="preserve">Since both suborders of bats 'invented' flight independently, likely, the corresponding </w:t>
      </w:r>
      <w:r w:rsidR="00A9339C" w:rsidRPr="00BC2FD0">
        <w:rPr>
          <w:rFonts w:ascii="Arial" w:hAnsi="Arial" w:cs="Arial"/>
          <w:sz w:val="22"/>
          <w:szCs w:val="22"/>
        </w:rPr>
        <w:t>adaptation</w:t>
      </w:r>
      <w:r w:rsidR="005C1555">
        <w:rPr>
          <w:rFonts w:ascii="Arial" w:hAnsi="Arial" w:cs="Arial"/>
          <w:sz w:val="22"/>
          <w:szCs w:val="22"/>
        </w:rPr>
        <w:t>s</w:t>
      </w:r>
      <w:r w:rsidR="00A9339C" w:rsidRPr="00BC2FD0">
        <w:rPr>
          <w:rFonts w:ascii="Arial" w:hAnsi="Arial" w:cs="Arial"/>
          <w:sz w:val="22"/>
          <w:szCs w:val="22"/>
        </w:rPr>
        <w:t xml:space="preserve"> are also different. Indeed, w</w:t>
      </w:r>
      <w:r w:rsidRPr="00BC2FD0">
        <w:rPr>
          <w:rFonts w:ascii="Arial" w:hAnsi="Arial" w:cs="Arial"/>
          <w:sz w:val="22"/>
          <w:szCs w:val="22"/>
        </w:rPr>
        <w:t xml:space="preserve">e and others show that TLR9 is also under diversifying selection, specifically in the </w:t>
      </w:r>
      <w:proofErr w:type="spellStart"/>
      <w:r w:rsidRPr="009F295D">
        <w:rPr>
          <w:rFonts w:ascii="Arial" w:hAnsi="Arial" w:cs="Arial"/>
          <w:iCs/>
          <w:sz w:val="22"/>
          <w:szCs w:val="22"/>
        </w:rPr>
        <w:t>Yangochiroptera</w:t>
      </w:r>
      <w:proofErr w:type="spellEnd"/>
      <w:r w:rsidRPr="00BC2FD0">
        <w:rPr>
          <w:rFonts w:ascii="Arial" w:hAnsi="Arial" w:cs="Arial"/>
          <w:i/>
          <w:iCs/>
          <w:sz w:val="22"/>
          <w:szCs w:val="22"/>
        </w:rPr>
        <w:t>.</w:t>
      </w:r>
      <w:r w:rsidRPr="00BC2FD0">
        <w:rPr>
          <w:rFonts w:ascii="Arial" w:hAnsi="Arial" w:cs="Arial"/>
          <w:sz w:val="22"/>
          <w:szCs w:val="22"/>
        </w:rPr>
        <w:t xml:space="preserve"> While TLR9 likely did not evolve specifically to restrict papillomavirus infections, the virus likely needs to minimize its CpG content.</w:t>
      </w:r>
    </w:p>
    <w:p w14:paraId="36586B13" w14:textId="73C0851C" w:rsidR="006706DD" w:rsidRPr="00BC2FD0" w:rsidRDefault="0000453B" w:rsidP="00E55588">
      <w:pPr>
        <w:adjustRightInd w:val="0"/>
        <w:snapToGrid w:val="0"/>
        <w:spacing w:line="480" w:lineRule="auto"/>
        <w:jc w:val="both"/>
        <w:rPr>
          <w:rFonts w:ascii="Arial" w:hAnsi="Arial" w:cs="Arial"/>
          <w:b/>
          <w:bCs/>
          <w:color w:val="000000"/>
          <w:sz w:val="22"/>
          <w:szCs w:val="22"/>
          <w:shd w:val="clear" w:color="auto" w:fill="FFFFFF"/>
        </w:rPr>
      </w:pPr>
      <w:r w:rsidRPr="00BC2FD0">
        <w:rPr>
          <w:rFonts w:ascii="Arial" w:hAnsi="Arial" w:cs="Arial"/>
          <w:b/>
          <w:bCs/>
          <w:color w:val="000000"/>
          <w:sz w:val="22"/>
          <w:szCs w:val="22"/>
          <w:shd w:val="clear" w:color="auto" w:fill="FFFFFF"/>
        </w:rPr>
        <w:t>D4.</w:t>
      </w:r>
      <w:r w:rsidRPr="00BC2FD0">
        <w:rPr>
          <w:rFonts w:ascii="Arial" w:hAnsi="Arial" w:cs="Arial"/>
          <w:b/>
          <w:bCs/>
          <w:color w:val="000000"/>
          <w:sz w:val="22"/>
          <w:szCs w:val="22"/>
          <w:shd w:val="clear" w:color="auto" w:fill="FFFFFF"/>
        </w:rPr>
        <w:tab/>
        <w:t>Direct evidence of co-evolution between the virus and its hosts</w:t>
      </w:r>
    </w:p>
    <w:p w14:paraId="0C95D128" w14:textId="5C24DDD4" w:rsidR="00212903" w:rsidRPr="00BC2FD0" w:rsidRDefault="0000453B" w:rsidP="00E55588">
      <w:pPr>
        <w:adjustRightInd w:val="0"/>
        <w:snapToGrid w:val="0"/>
        <w:spacing w:line="480" w:lineRule="auto"/>
        <w:jc w:val="both"/>
        <w:rPr>
          <w:rFonts w:ascii="Arial" w:hAnsi="Arial" w:cs="Arial"/>
          <w:color w:val="FF0000"/>
          <w:sz w:val="22"/>
          <w:szCs w:val="22"/>
          <w:shd w:val="clear" w:color="auto" w:fill="FFFFFF"/>
        </w:rPr>
      </w:pPr>
      <w:r w:rsidRPr="00BC2FD0">
        <w:rPr>
          <w:rFonts w:ascii="Arial" w:hAnsi="Arial" w:cs="Arial"/>
          <w:color w:val="000000"/>
          <w:sz w:val="22"/>
          <w:szCs w:val="22"/>
          <w:shd w:val="clear" w:color="auto" w:fill="FFFFFF"/>
        </w:rPr>
        <w:t xml:space="preserve">Co-evolution alongside their hosts has been suggested to be an essential </w:t>
      </w:r>
      <w:r w:rsidR="00C97A4E" w:rsidRPr="00BC2FD0">
        <w:rPr>
          <w:rFonts w:ascii="Arial" w:hAnsi="Arial" w:cs="Arial"/>
          <w:color w:val="000000"/>
          <w:sz w:val="22"/>
          <w:szCs w:val="22"/>
          <w:shd w:val="clear" w:color="auto" w:fill="FFFFFF"/>
        </w:rPr>
        <w:t>factor</w:t>
      </w:r>
      <w:r w:rsidRPr="00BC2FD0">
        <w:rPr>
          <w:rFonts w:ascii="Arial" w:hAnsi="Arial" w:cs="Arial"/>
          <w:color w:val="000000"/>
          <w:sz w:val="22"/>
          <w:szCs w:val="22"/>
          <w:shd w:val="clear" w:color="auto" w:fill="FFFFFF"/>
        </w:rPr>
        <w:t xml:space="preserve"> in the evolution of papillomaviruses </w:t>
      </w:r>
      <w:r w:rsidRPr="00BC2FD0">
        <w:rPr>
          <w:rFonts w:ascii="Arial" w:hAnsi="Arial" w:cs="Arial"/>
          <w:color w:val="000000"/>
          <w:sz w:val="22"/>
          <w:szCs w:val="22"/>
          <w:shd w:val="clear" w:color="auto" w:fill="FFFFFF"/>
        </w:rPr>
        <w:fldChar w:fldCharType="begin"/>
      </w:r>
      <w:r w:rsidRPr="00BC2FD0">
        <w:rPr>
          <w:rFonts w:ascii="Arial" w:hAnsi="Arial" w:cs="Arial"/>
          <w:color w:val="000000"/>
          <w:sz w:val="22"/>
          <w:szCs w:val="22"/>
          <w:shd w:val="clear" w:color="auto" w:fill="FFFFFF"/>
        </w:rPr>
        <w:instrText xml:space="preserve"> ADDIN ZOTERO_ITEM CSL_CITATION {"citationID":"NKATUakQ","properties":{"formattedCitation":"(Rector et al. 2007; Van Doorslaer 2013)","plainCitation":"(Rector et al. 2007; Van Doorslaer 2013)","noteIndex":0},"citationItems":[{"id":187,"uris":["http://zotero.org/groups/2273325/items/M8K8YB8T"],"uri":["http://zotero.org/groups/2273325/items/M8K8YB8T"],"itemData":{"id":187,"type":"article-journal","abstract":"BACKGROUND: Estimating evolutionary rates for slowly evolving viruses such as papillomaviruses (PVs) is not possible using fossil calibrations directly or sequences sampled over a time-scale of decades. An ability to correlate their divergence with a host species, however, can provide a means to estimate evolutionary rates for these viruses accurately. To determine whether such an approach is feasible, we sequenced complete feline PV genomes, previously available only for the domestic cat (Felis domesticus, FdPV1), from four additional, globally distributed feline species: Lynx rufus PV type 1, Puma concolor PV type 1, Panthera leo persica PV type 1, and Uncia uncia PV type 1.\nRESULTS: The feline PVs all belong to the Lambdapapillomavirus genus, and contain an unusual second noncoding region between the early and late protein region, which is only present in members of this genus. Our maximum likelihood and Bayesian phylogenetic analyses demonstrate that the evolutionary relationships between feline PVs perfectly mirror those of their feline hosts, despite a complex and dynamic phylogeographic history. By applying host species divergence times, we provide the first precise estimates for the rate of evolution for each PV gene, with an overall evolutionary rate of 1.95 x 10(-8) (95% confidence interval 1.32 x 10(-8) to 2.47 x 10(-8)) nucleotide substitutions per site per year for the viral coding genome.\nCONCLUSION: Our work provides evidence for long-term virus-host co-speciation of feline PVs, indicating that viral diversity in slowly evolving viruses can be used to investigate host species evolution. These findings, however, should not be extrapolated to other viral lineages without prior confirmation of virus-host co-divergence.","container-title":"Genome Biology","DOI":"10.1186/gb-2007-8-4-r57","ISSN":"1474-760X","issue":"4","journalAbbreviation":"Genome Biol.","language":"eng","note":"PMID: 17430578\nPMCID: PMC1896010","page":"R57","source":"PubMed","title":"Ancient papillomavirus-host co-speciation in Felidae","volume":"8","author":[{"family":"Rector","given":"Annabel"},{"family":"Lemey","given":"Philippe"},{"family":"Tachezy","given":"Ruth"},{"family":"Mostmans","given":"Sara"},{"family":"Ghim","given":"Shin-Je"},{"family":"Van Doorslaer","given":"Koenraad"},{"family":"Roelke","given":"Melody"},{"family":"Bush","given":"Mitchell"},{"family":"Montali","given":"Richard J."},{"family":"Joslin","given":"Janis"},{"family":"Burk","given":"Robert D."},{"family":"Jenson","given":"Alfred B."},{"family":"Sundberg","given":"John P."},{"family":"Shapiro","given":"Beth"},{"family":"Van Ranst","given":"Marc"}],"issued":{"date-parts":[["2007"]]}}},{"id":16,"uris":["http://zotero.org/users/4782594/items/FZE32J68"],"uri":["http://zotero.org/users/4782594/items/FZE32J68"],"itemData":{"id":16,"type":"article-journal","abstract":"Viruses belonging to the Papillomaviridae family have been isolated from a variety of mammals, birds and non-avian reptiles. It is likely that most, if not all, amniotes carry a broad array of viral types. To date, the complete genomic sequence of more than 240 distinct viral types has been characterized at the nucleotide level. The analysis of this sequence information has begun to shed light on the evolutionary history of this important virus family. The available data suggests that many different evolutionary mechanisms have influenced the papillomavirus phylogenetic tree. Increasing evidence supports that the ancestral papillomavirus initially specialized to infect different ecological niches on the host. This episode of niche sorting was followed by extensive episodes of co-speciation with the host. This review attempts to summarize our current understanding of the papillomavirus evolution.","container-title":"Virology","DOI":"10.1016/j.virol.2013.05.012","ISSN":"1096-0341","issue":"1-2","journalAbbreviation":"Virology","language":"eng","note":"PMID: 23769415","page":"11-20","source":"PubMed","title":"Evolution of the papillomaviridae","volume":"445","author":[{"family":"Van Doorslaer","given":"Koenraad"}],"issued":{"date-parts":[["2013",10]]}}}],"schema":"https://github.com/citation-style-language/schema/raw/master/csl-citation.json"} </w:instrText>
      </w:r>
      <w:r w:rsidRPr="00BC2FD0">
        <w:rPr>
          <w:rFonts w:ascii="Arial" w:hAnsi="Arial" w:cs="Arial"/>
          <w:color w:val="000000"/>
          <w:sz w:val="22"/>
          <w:szCs w:val="22"/>
          <w:shd w:val="clear" w:color="auto" w:fill="FFFFFF"/>
        </w:rPr>
        <w:fldChar w:fldCharType="separate"/>
      </w:r>
      <w:r w:rsidRPr="00BC2FD0">
        <w:rPr>
          <w:rFonts w:ascii="Arial" w:hAnsi="Arial" w:cs="Arial"/>
          <w:noProof/>
          <w:color w:val="000000"/>
          <w:sz w:val="22"/>
          <w:szCs w:val="22"/>
          <w:shd w:val="clear" w:color="auto" w:fill="FFFFFF"/>
        </w:rPr>
        <w:t>(Rector et al. 2007; Van Doorslaer 2013)</w:t>
      </w:r>
      <w:r w:rsidRPr="00BC2FD0">
        <w:rPr>
          <w:rFonts w:ascii="Arial" w:hAnsi="Arial" w:cs="Arial"/>
          <w:color w:val="000000"/>
          <w:sz w:val="22"/>
          <w:szCs w:val="22"/>
          <w:shd w:val="clear" w:color="auto" w:fill="FFFFFF"/>
        </w:rPr>
        <w:fldChar w:fldCharType="end"/>
      </w:r>
      <w:r w:rsidR="00C97A4E" w:rsidRPr="00BC2FD0">
        <w:rPr>
          <w:rFonts w:ascii="Arial" w:hAnsi="Arial" w:cs="Arial"/>
          <w:color w:val="000000"/>
          <w:sz w:val="22"/>
          <w:szCs w:val="22"/>
          <w:shd w:val="clear" w:color="auto" w:fill="FFFFFF"/>
        </w:rPr>
        <w:t xml:space="preserve">. However, the evolutionary history of PVs is complex. PVs isolated from </w:t>
      </w:r>
      <w:r w:rsidR="00DF6846" w:rsidRPr="00BC2FD0">
        <w:rPr>
          <w:rFonts w:ascii="Arial" w:hAnsi="Arial" w:cs="Arial"/>
          <w:color w:val="000000"/>
          <w:sz w:val="22"/>
          <w:szCs w:val="22"/>
          <w:shd w:val="clear" w:color="auto" w:fill="FFFFFF"/>
        </w:rPr>
        <w:t xml:space="preserve">fish form </w:t>
      </w:r>
      <w:r w:rsidR="00C97A4E" w:rsidRPr="00BC2FD0">
        <w:rPr>
          <w:rFonts w:ascii="Arial" w:hAnsi="Arial" w:cs="Arial"/>
          <w:color w:val="000000"/>
          <w:sz w:val="22"/>
          <w:szCs w:val="22"/>
          <w:shd w:val="clear" w:color="auto" w:fill="FFFFFF"/>
        </w:rPr>
        <w:t xml:space="preserve">a monophyletic group distinct from those from mammals. However, within the mammalian papillomaviruses, there is no strict codivergence pattern that would unambiguously indicate an ancient relationship between host and virus. There has been no direct evidence in favor of co-evolution between papillomaviruses and their hosts. The </w:t>
      </w:r>
      <w:r w:rsidRPr="00BC2FD0">
        <w:rPr>
          <w:rFonts w:ascii="Arial" w:hAnsi="Arial" w:cs="Arial"/>
          <w:color w:val="000000"/>
          <w:sz w:val="22"/>
          <w:szCs w:val="22"/>
          <w:shd w:val="clear" w:color="auto" w:fill="FFFFFF"/>
        </w:rPr>
        <w:t xml:space="preserve">co-evolution theory would predict that the virus would need to adapt when </w:t>
      </w:r>
      <w:r w:rsidR="006706DD" w:rsidRPr="00BC2FD0">
        <w:rPr>
          <w:rFonts w:ascii="Arial" w:hAnsi="Arial" w:cs="Arial"/>
          <w:color w:val="000000"/>
          <w:sz w:val="22"/>
          <w:szCs w:val="22"/>
          <w:shd w:val="clear" w:color="auto" w:fill="FFFFFF"/>
        </w:rPr>
        <w:t xml:space="preserve">the host evolves a new skill. Therefore, as </w:t>
      </w:r>
      <w:r w:rsidRPr="00BC2FD0">
        <w:rPr>
          <w:rFonts w:ascii="Arial" w:hAnsi="Arial" w:cs="Arial"/>
          <w:color w:val="000000"/>
          <w:sz w:val="22"/>
          <w:szCs w:val="22"/>
          <w:shd w:val="clear" w:color="auto" w:fill="FFFFFF"/>
        </w:rPr>
        <w:t xml:space="preserve">TLR9 evolves new functionalities, the virus would need to respond to preserve </w:t>
      </w:r>
      <w:r w:rsidR="00C97A4E" w:rsidRPr="00BC2FD0">
        <w:rPr>
          <w:rFonts w:ascii="Arial" w:hAnsi="Arial" w:cs="Arial"/>
          <w:color w:val="000000"/>
          <w:sz w:val="22"/>
          <w:szCs w:val="22"/>
          <w:shd w:val="clear" w:color="auto" w:fill="FFFFFF"/>
        </w:rPr>
        <w:t>the</w:t>
      </w:r>
      <w:r w:rsidRPr="00BC2FD0">
        <w:rPr>
          <w:rFonts w:ascii="Arial" w:hAnsi="Arial" w:cs="Arial"/>
          <w:color w:val="000000"/>
          <w:sz w:val="22"/>
          <w:szCs w:val="22"/>
          <w:shd w:val="clear" w:color="auto" w:fill="FFFFFF"/>
        </w:rPr>
        <w:t xml:space="preserve"> balance</w:t>
      </w:r>
      <w:r w:rsidR="00C97A4E" w:rsidRPr="00BC2FD0">
        <w:rPr>
          <w:rFonts w:ascii="Arial" w:hAnsi="Arial" w:cs="Arial"/>
          <w:color w:val="000000"/>
          <w:sz w:val="22"/>
          <w:szCs w:val="22"/>
          <w:shd w:val="clear" w:color="auto" w:fill="FFFFFF"/>
        </w:rPr>
        <w:t xml:space="preserve"> between virus and host</w:t>
      </w:r>
      <w:r w:rsidRPr="00BC2FD0">
        <w:rPr>
          <w:rFonts w:ascii="Arial" w:hAnsi="Arial" w:cs="Arial"/>
          <w:color w:val="000000"/>
          <w:sz w:val="22"/>
          <w:szCs w:val="22"/>
          <w:shd w:val="clear" w:color="auto" w:fill="FFFFFF"/>
        </w:rPr>
        <w:t xml:space="preserve">. </w:t>
      </w:r>
      <w:r w:rsidR="00C97A4E" w:rsidRPr="00BC2FD0">
        <w:rPr>
          <w:rFonts w:ascii="Arial" w:hAnsi="Arial" w:cs="Arial"/>
          <w:color w:val="000000"/>
          <w:sz w:val="22"/>
          <w:szCs w:val="22"/>
          <w:shd w:val="clear" w:color="auto" w:fill="FFFFFF"/>
        </w:rPr>
        <w:t xml:space="preserve">Indeed, our data suggest that as </w:t>
      </w:r>
      <w:proofErr w:type="spellStart"/>
      <w:r w:rsidR="00C97A4E" w:rsidRPr="009F295D">
        <w:rPr>
          <w:rFonts w:ascii="Arial" w:hAnsi="Arial" w:cs="Arial"/>
          <w:iCs/>
          <w:sz w:val="22"/>
          <w:szCs w:val="22"/>
        </w:rPr>
        <w:t>Yangochiroptera</w:t>
      </w:r>
      <w:proofErr w:type="spellEnd"/>
      <w:r w:rsidR="00C97A4E" w:rsidRPr="00BC2FD0">
        <w:rPr>
          <w:rFonts w:ascii="Arial" w:hAnsi="Arial" w:cs="Arial"/>
          <w:sz w:val="22"/>
          <w:szCs w:val="22"/>
        </w:rPr>
        <w:t xml:space="preserve"> </w:t>
      </w:r>
      <w:r w:rsidR="00C97A4E" w:rsidRPr="00BC2FD0">
        <w:rPr>
          <w:rFonts w:ascii="Arial" w:hAnsi="Arial" w:cs="Arial"/>
          <w:color w:val="000000"/>
          <w:sz w:val="22"/>
          <w:szCs w:val="22"/>
          <w:shd w:val="clear" w:color="auto" w:fill="FFFFFF"/>
        </w:rPr>
        <w:t xml:space="preserve">TLR9 is undergoing diversifying selection, papillomavirus genomes infecting these bats further </w:t>
      </w:r>
      <w:r w:rsidR="00C97A4E" w:rsidRPr="00BC2FD0">
        <w:rPr>
          <w:rFonts w:ascii="Arial" w:hAnsi="Arial" w:cs="Arial"/>
          <w:color w:val="000000"/>
          <w:sz w:val="22"/>
          <w:szCs w:val="22"/>
          <w:shd w:val="clear" w:color="auto" w:fill="FFFFFF"/>
        </w:rPr>
        <w:lastRenderedPageBreak/>
        <w:t>depleted their CpG content, specifically in the context of a known TLR9 PAMP. This is the first direct evidence of co-evolution between this family of viruses</w:t>
      </w:r>
      <w:r w:rsidR="00A97268" w:rsidRPr="00BC2FD0">
        <w:rPr>
          <w:rFonts w:ascii="Arial" w:hAnsi="Arial" w:cs="Arial"/>
          <w:color w:val="000000"/>
          <w:sz w:val="22"/>
          <w:szCs w:val="22"/>
          <w:shd w:val="clear" w:color="auto" w:fill="FFFFFF"/>
        </w:rPr>
        <w:t xml:space="preserve"> and their hosts. </w:t>
      </w:r>
    </w:p>
    <w:p w14:paraId="643F3359" w14:textId="69B6697A" w:rsidR="00745C0E" w:rsidRPr="00BC2FD0" w:rsidRDefault="0000453B" w:rsidP="00E55588">
      <w:pPr>
        <w:adjustRightInd w:val="0"/>
        <w:snapToGrid w:val="0"/>
        <w:spacing w:line="480" w:lineRule="auto"/>
        <w:jc w:val="both"/>
        <w:rPr>
          <w:rFonts w:ascii="Arial" w:hAnsi="Arial" w:cs="Arial"/>
          <w:sz w:val="22"/>
          <w:szCs w:val="22"/>
        </w:rPr>
      </w:pPr>
      <w:r w:rsidRPr="00BC2FD0">
        <w:rPr>
          <w:rFonts w:ascii="Arial" w:hAnsi="Arial" w:cs="Arial"/>
          <w:sz w:val="22"/>
          <w:szCs w:val="22"/>
        </w:rPr>
        <w:t xml:space="preserve">In the phylogenetic </w:t>
      </w:r>
      <w:r w:rsidR="00DA7EEA">
        <w:rPr>
          <w:rFonts w:ascii="Arial" w:hAnsi="Arial" w:cs="Arial"/>
          <w:sz w:val="22"/>
          <w:szCs w:val="22"/>
        </w:rPr>
        <w:t>analysis</w:t>
      </w:r>
      <w:r w:rsidRPr="00BC2FD0">
        <w:rPr>
          <w:rFonts w:ascii="Arial" w:hAnsi="Arial" w:cs="Arial"/>
          <w:sz w:val="22"/>
          <w:szCs w:val="22"/>
        </w:rPr>
        <w:t xml:space="preserve">, the viruses that infect </w:t>
      </w:r>
      <w:proofErr w:type="spellStart"/>
      <w:r w:rsidRPr="009F295D">
        <w:rPr>
          <w:rFonts w:ascii="Arial" w:hAnsi="Arial" w:cs="Arial"/>
          <w:iCs/>
          <w:sz w:val="22"/>
          <w:szCs w:val="22"/>
        </w:rPr>
        <w:t>Yinpterochiroptera</w:t>
      </w:r>
      <w:proofErr w:type="spellEnd"/>
      <w:r w:rsidRPr="00BC2FD0">
        <w:rPr>
          <w:rFonts w:ascii="Arial" w:hAnsi="Arial" w:cs="Arial"/>
          <w:i/>
          <w:iCs/>
          <w:sz w:val="22"/>
          <w:szCs w:val="22"/>
        </w:rPr>
        <w:t xml:space="preserve"> and </w:t>
      </w:r>
      <w:proofErr w:type="spellStart"/>
      <w:r w:rsidRPr="009F295D">
        <w:rPr>
          <w:rFonts w:ascii="Arial" w:hAnsi="Arial" w:cs="Arial"/>
          <w:iCs/>
          <w:sz w:val="22"/>
          <w:szCs w:val="22"/>
        </w:rPr>
        <w:t>Yangochiroptera</w:t>
      </w:r>
      <w:proofErr w:type="spellEnd"/>
      <w:r w:rsidRPr="00BC2FD0">
        <w:rPr>
          <w:rFonts w:ascii="Arial" w:hAnsi="Arial" w:cs="Arial"/>
          <w:sz w:val="22"/>
          <w:szCs w:val="22"/>
        </w:rPr>
        <w:t>, respectively, are not monophyletic but rather are present in three mixed clades (</w:t>
      </w:r>
      <w:r w:rsidR="00E2169B" w:rsidRPr="004A1373">
        <w:rPr>
          <w:rFonts w:ascii="Arial" w:hAnsi="Arial" w:cs="Arial"/>
          <w:b/>
          <w:bCs/>
          <w:sz w:val="22"/>
          <w:szCs w:val="22"/>
        </w:rPr>
        <w:t>F</w:t>
      </w:r>
      <w:r w:rsidRPr="004A1373">
        <w:rPr>
          <w:rFonts w:ascii="Arial" w:hAnsi="Arial" w:cs="Arial"/>
          <w:b/>
          <w:bCs/>
          <w:sz w:val="22"/>
          <w:szCs w:val="22"/>
        </w:rPr>
        <w:t>igure</w:t>
      </w:r>
      <w:r w:rsidRPr="003A2605">
        <w:rPr>
          <w:rFonts w:ascii="Arial" w:hAnsi="Arial"/>
          <w:b/>
          <w:sz w:val="22"/>
        </w:rPr>
        <w:t xml:space="preserve"> 2</w:t>
      </w:r>
      <w:r w:rsidRPr="00BC2FD0">
        <w:rPr>
          <w:rFonts w:ascii="Arial" w:hAnsi="Arial" w:cs="Arial"/>
          <w:sz w:val="22"/>
          <w:szCs w:val="22"/>
        </w:rPr>
        <w:t xml:space="preserve">; EsPV1, EsPV3, and RfPV1; MscP2 and EhPV1; TbraPV1-3). This suggests that these three main clades diverged before the ancestor of </w:t>
      </w:r>
      <w:proofErr w:type="spellStart"/>
      <w:r w:rsidRPr="009F295D">
        <w:rPr>
          <w:rFonts w:ascii="Arial" w:hAnsi="Arial" w:cs="Arial"/>
          <w:iCs/>
          <w:sz w:val="22"/>
          <w:szCs w:val="22"/>
        </w:rPr>
        <w:t>Yinpterochiroptera</w:t>
      </w:r>
      <w:proofErr w:type="spellEnd"/>
      <w:r w:rsidRPr="00BC2FD0">
        <w:rPr>
          <w:rFonts w:ascii="Arial" w:hAnsi="Arial" w:cs="Arial"/>
          <w:i/>
          <w:iCs/>
          <w:sz w:val="22"/>
          <w:szCs w:val="22"/>
        </w:rPr>
        <w:t xml:space="preserve"> and </w:t>
      </w:r>
      <w:proofErr w:type="spellStart"/>
      <w:r w:rsidRPr="009F295D">
        <w:rPr>
          <w:rFonts w:ascii="Arial" w:hAnsi="Arial" w:cs="Arial"/>
          <w:iCs/>
          <w:sz w:val="22"/>
          <w:szCs w:val="22"/>
        </w:rPr>
        <w:t>Yangochiroptera</w:t>
      </w:r>
      <w:proofErr w:type="spellEnd"/>
      <w:r w:rsidRPr="00BC2FD0">
        <w:rPr>
          <w:rFonts w:ascii="Arial" w:hAnsi="Arial" w:cs="Arial"/>
          <w:sz w:val="22"/>
          <w:szCs w:val="22"/>
        </w:rPr>
        <w:t xml:space="preserve"> split over 65 million years ago. As these ancestral viruses co-evolved with the </w:t>
      </w:r>
      <w:proofErr w:type="spellStart"/>
      <w:r w:rsidRPr="009F295D">
        <w:rPr>
          <w:rFonts w:ascii="Arial" w:hAnsi="Arial" w:cs="Arial"/>
          <w:iCs/>
          <w:sz w:val="22"/>
          <w:szCs w:val="22"/>
        </w:rPr>
        <w:t>Yangochiroptera</w:t>
      </w:r>
      <w:proofErr w:type="spellEnd"/>
      <w:r w:rsidRPr="00BC2FD0">
        <w:rPr>
          <w:rFonts w:ascii="Arial" w:hAnsi="Arial" w:cs="Arial"/>
          <w:sz w:val="22"/>
          <w:szCs w:val="22"/>
        </w:rPr>
        <w:t xml:space="preserve"> hosts, they selected for loss of CpG. This occurred at least three separate times in the evolution of </w:t>
      </w:r>
      <w:proofErr w:type="spellStart"/>
      <w:r w:rsidRPr="009F295D">
        <w:rPr>
          <w:rFonts w:ascii="Arial" w:hAnsi="Arial" w:cs="Arial"/>
          <w:iCs/>
          <w:sz w:val="22"/>
          <w:szCs w:val="22"/>
        </w:rPr>
        <w:t>Yangochiroptera</w:t>
      </w:r>
      <w:proofErr w:type="spellEnd"/>
      <w:r w:rsidRPr="00BC2FD0">
        <w:rPr>
          <w:rFonts w:ascii="Arial" w:hAnsi="Arial" w:cs="Arial"/>
          <w:sz w:val="22"/>
          <w:szCs w:val="22"/>
        </w:rPr>
        <w:t xml:space="preserve"> viruses. This strongly argues against a founder effect but in favor of recurring co-evolutionary interactions.</w:t>
      </w:r>
    </w:p>
    <w:p w14:paraId="4AE6A515" w14:textId="2BE9FF23" w:rsidR="006706DD" w:rsidRPr="00BC2FD0" w:rsidRDefault="0000453B" w:rsidP="00E55588">
      <w:pPr>
        <w:adjustRightInd w:val="0"/>
        <w:snapToGrid w:val="0"/>
        <w:spacing w:line="480" w:lineRule="auto"/>
        <w:jc w:val="both"/>
        <w:rPr>
          <w:rFonts w:ascii="Arial" w:hAnsi="Arial" w:cs="Arial"/>
          <w:b/>
          <w:bCs/>
          <w:sz w:val="22"/>
          <w:szCs w:val="22"/>
        </w:rPr>
      </w:pPr>
      <w:r w:rsidRPr="00BC2FD0">
        <w:rPr>
          <w:rFonts w:ascii="Arial" w:hAnsi="Arial" w:cs="Arial"/>
          <w:b/>
          <w:bCs/>
          <w:sz w:val="22"/>
          <w:szCs w:val="22"/>
        </w:rPr>
        <w:t xml:space="preserve">D5. </w:t>
      </w:r>
      <w:r w:rsidR="00BC220E" w:rsidRPr="00BC2FD0">
        <w:rPr>
          <w:rFonts w:ascii="Arial" w:hAnsi="Arial" w:cs="Arial"/>
          <w:b/>
          <w:bCs/>
          <w:sz w:val="22"/>
          <w:szCs w:val="22"/>
        </w:rPr>
        <w:t>Immune evasion by nucleotide sequence editing</w:t>
      </w:r>
    </w:p>
    <w:p w14:paraId="196B64DF" w14:textId="43736222" w:rsidR="00CA6428" w:rsidRPr="00BC2FD0" w:rsidRDefault="0000453B" w:rsidP="00E55588">
      <w:pPr>
        <w:adjustRightInd w:val="0"/>
        <w:snapToGrid w:val="0"/>
        <w:spacing w:line="480" w:lineRule="auto"/>
        <w:jc w:val="both"/>
        <w:rPr>
          <w:rFonts w:ascii="Arial" w:hAnsi="Arial" w:cs="Arial"/>
          <w:sz w:val="22"/>
          <w:szCs w:val="22"/>
        </w:rPr>
      </w:pPr>
      <w:r w:rsidRPr="00BC2FD0">
        <w:rPr>
          <w:rFonts w:ascii="Arial" w:hAnsi="Arial" w:cs="Arial"/>
          <w:sz w:val="22"/>
          <w:szCs w:val="22"/>
        </w:rPr>
        <w:t xml:space="preserve">We previously used computer modeling and reconstruction of ancestral </w:t>
      </w:r>
      <w:proofErr w:type="spellStart"/>
      <w:r w:rsidR="00DA7EEA">
        <w:rPr>
          <w:rFonts w:ascii="Arial" w:hAnsi="Arial" w:cs="Arial"/>
          <w:sz w:val="22"/>
          <w:szCs w:val="22"/>
        </w:rPr>
        <w:t>a</w:t>
      </w:r>
      <w:r w:rsidRPr="00BC2FD0">
        <w:rPr>
          <w:rFonts w:ascii="Arial" w:hAnsi="Arial" w:cs="Arial"/>
          <w:sz w:val="22"/>
          <w:szCs w:val="22"/>
        </w:rPr>
        <w:t>lphapapillomavirus</w:t>
      </w:r>
      <w:proofErr w:type="spellEnd"/>
      <w:r w:rsidRPr="00BC2FD0">
        <w:rPr>
          <w:rFonts w:ascii="Arial" w:hAnsi="Arial" w:cs="Arial"/>
          <w:sz w:val="22"/>
          <w:szCs w:val="22"/>
        </w:rPr>
        <w:t xml:space="preserve"> genomes to show that these viruses depleted </w:t>
      </w:r>
      <w:proofErr w:type="spellStart"/>
      <w:r w:rsidRPr="00BC2FD0">
        <w:rPr>
          <w:rFonts w:ascii="Arial" w:hAnsi="Arial" w:cs="Arial"/>
          <w:sz w:val="22"/>
          <w:szCs w:val="22"/>
        </w:rPr>
        <w:t>TpC</w:t>
      </w:r>
      <w:proofErr w:type="spellEnd"/>
      <w:r w:rsidRPr="00BC2FD0">
        <w:rPr>
          <w:rFonts w:ascii="Arial" w:hAnsi="Arial" w:cs="Arial"/>
          <w:sz w:val="22"/>
          <w:szCs w:val="22"/>
        </w:rPr>
        <w:t xml:space="preserve"> depletion to allow for replication in tissues with high APOBEC3 expressio</w:t>
      </w:r>
      <w:r w:rsidR="009F295D">
        <w:rPr>
          <w:rFonts w:ascii="Arial" w:hAnsi="Arial" w:cs="Arial"/>
          <w:sz w:val="22"/>
          <w:szCs w:val="22"/>
        </w:rPr>
        <w:t>n</w:t>
      </w:r>
      <w:r w:rsidR="005145F3">
        <w:rPr>
          <w:rFonts w:ascii="Arial" w:hAnsi="Arial" w:cs="Arial"/>
          <w:sz w:val="22"/>
          <w:szCs w:val="22"/>
        </w:rPr>
        <w:t xml:space="preserve"> – pr</w:t>
      </w:r>
      <w:r w:rsidRPr="00BC2FD0">
        <w:rPr>
          <w:rFonts w:ascii="Arial" w:hAnsi="Arial" w:cs="Arial"/>
          <w:sz w:val="22"/>
          <w:szCs w:val="22"/>
        </w:rPr>
        <w:t>esumably</w:t>
      </w:r>
      <w:r w:rsidRPr="00BC2FD0">
        <w:rPr>
          <w:rFonts w:ascii="Arial" w:hAnsi="Arial" w:cs="Arial"/>
          <w:sz w:val="22"/>
          <w:szCs w:val="22"/>
        </w:rPr>
        <w:t xml:space="preserve"> to evade restriction by APOBEC3 by selecting for variants that contain reduced target sites in their genomes. </w:t>
      </w:r>
      <w:r w:rsidR="008B34B0" w:rsidRPr="00BC2FD0">
        <w:rPr>
          <w:rFonts w:ascii="Arial" w:hAnsi="Arial" w:cs="Arial"/>
          <w:sz w:val="22"/>
          <w:szCs w:val="22"/>
        </w:rPr>
        <w:t xml:space="preserve">We observed a similar correlation between TLR9 and CpG depletion, strengthening the notion </w:t>
      </w:r>
      <w:r w:rsidRPr="00BC2FD0">
        <w:rPr>
          <w:rFonts w:ascii="Arial" w:hAnsi="Arial" w:cs="Arial"/>
          <w:sz w:val="22"/>
          <w:szCs w:val="22"/>
        </w:rPr>
        <w:t xml:space="preserve">that </w:t>
      </w:r>
      <w:r w:rsidR="008B34B0" w:rsidRPr="00BC2FD0">
        <w:rPr>
          <w:rFonts w:ascii="Arial" w:hAnsi="Arial" w:cs="Arial"/>
          <w:sz w:val="22"/>
          <w:szCs w:val="22"/>
        </w:rPr>
        <w:t>papillomaviruses</w:t>
      </w:r>
      <w:r w:rsidRPr="00BC2FD0">
        <w:rPr>
          <w:rFonts w:ascii="Arial" w:hAnsi="Arial" w:cs="Arial"/>
          <w:sz w:val="22"/>
          <w:szCs w:val="22"/>
        </w:rPr>
        <w:t xml:space="preserve"> avoid detection by the immune system by changing the</w:t>
      </w:r>
      <w:r w:rsidR="008B34B0" w:rsidRPr="00BC2FD0">
        <w:rPr>
          <w:rFonts w:ascii="Arial" w:hAnsi="Arial" w:cs="Arial"/>
          <w:sz w:val="22"/>
          <w:szCs w:val="22"/>
        </w:rPr>
        <w:t xml:space="preserve"> nucleotide composition of</w:t>
      </w:r>
      <w:r w:rsidRPr="00BC2FD0">
        <w:rPr>
          <w:rFonts w:ascii="Arial" w:hAnsi="Arial" w:cs="Arial"/>
          <w:sz w:val="22"/>
          <w:szCs w:val="22"/>
        </w:rPr>
        <w:t xml:space="preserve"> </w:t>
      </w:r>
      <w:r w:rsidR="008B34B0" w:rsidRPr="00BC2FD0">
        <w:rPr>
          <w:rFonts w:ascii="Arial" w:hAnsi="Arial" w:cs="Arial"/>
          <w:sz w:val="22"/>
          <w:szCs w:val="22"/>
        </w:rPr>
        <w:t xml:space="preserve">their </w:t>
      </w:r>
      <w:r w:rsidRPr="00BC2FD0">
        <w:rPr>
          <w:rFonts w:ascii="Arial" w:hAnsi="Arial" w:cs="Arial"/>
          <w:sz w:val="22"/>
          <w:szCs w:val="22"/>
        </w:rPr>
        <w:t>genomes</w:t>
      </w:r>
      <w:r w:rsidR="00BC220E" w:rsidRPr="00BC2FD0">
        <w:rPr>
          <w:rFonts w:ascii="Arial" w:hAnsi="Arial" w:cs="Arial"/>
          <w:sz w:val="22"/>
          <w:szCs w:val="22"/>
        </w:rPr>
        <w:t xml:space="preserve"> without dramatically changing the protein-coding ability</w:t>
      </w:r>
      <w:r w:rsidRPr="00BC2FD0">
        <w:rPr>
          <w:rFonts w:ascii="Arial" w:hAnsi="Arial" w:cs="Arial"/>
          <w:sz w:val="22"/>
          <w:szCs w:val="22"/>
        </w:rPr>
        <w:t xml:space="preserve">. </w:t>
      </w:r>
      <w:r w:rsidR="00BC220E" w:rsidRPr="00BC2FD0">
        <w:rPr>
          <w:rFonts w:ascii="Arial" w:hAnsi="Arial" w:cs="Arial"/>
          <w:sz w:val="22"/>
          <w:szCs w:val="22"/>
        </w:rPr>
        <w:t xml:space="preserve">This strategy likely allows the virus to maintain its core functionalities. Most viral proteins are multifunctional and interact with a plethora of host proteins. Amino acid level changes would likely disrupt these functions. The </w:t>
      </w:r>
      <w:r w:rsidR="00BC220E" w:rsidRPr="009F295D">
        <w:rPr>
          <w:rFonts w:ascii="Arial" w:hAnsi="Arial" w:cs="Arial"/>
          <w:i/>
          <w:sz w:val="22"/>
          <w:szCs w:val="22"/>
        </w:rPr>
        <w:t>de novo</w:t>
      </w:r>
      <w:r w:rsidR="00BC220E" w:rsidRPr="00BC2FD0">
        <w:rPr>
          <w:rFonts w:ascii="Arial" w:hAnsi="Arial" w:cs="Arial"/>
          <w:sz w:val="22"/>
          <w:szCs w:val="22"/>
        </w:rPr>
        <w:t xml:space="preserve"> evolution of new proteins is rare and is further complicated by the small genome size and overlapping open reading frames</w:t>
      </w:r>
      <w:r w:rsidR="00A9339C" w:rsidRPr="00BC2FD0">
        <w:rPr>
          <w:rFonts w:ascii="Arial" w:hAnsi="Arial" w:cs="Arial"/>
          <w:sz w:val="22"/>
          <w:szCs w:val="22"/>
        </w:rPr>
        <w:t xml:space="preserve"> </w:t>
      </w:r>
      <w:r w:rsidR="00A9339C" w:rsidRPr="00BC2FD0">
        <w:rPr>
          <w:rFonts w:ascii="Arial" w:hAnsi="Arial" w:cs="Arial"/>
          <w:sz w:val="22"/>
          <w:szCs w:val="22"/>
        </w:rPr>
        <w:fldChar w:fldCharType="begin"/>
      </w:r>
      <w:r w:rsidR="00A9339C" w:rsidRPr="00BC2FD0">
        <w:rPr>
          <w:rFonts w:ascii="Arial" w:hAnsi="Arial" w:cs="Arial"/>
          <w:sz w:val="22"/>
          <w:szCs w:val="22"/>
        </w:rPr>
        <w:instrText xml:space="preserve"> ADDIN ZOTERO_ITEM CSL_CITATION {"citationID":"geXA6FHm","properties":{"formattedCitation":"(Van Doorslaer and McBride 2016; Willemsen and Bravo 2019, 5)","plainCitation":"(Van Doorslaer and McBride 2016; Willemsen and Bravo 2019, 5)","noteIndex":0},"citationItems":[{"id":27,"uris":["http://zotero.org/users/4782594/items/YRFL6CLL"],"uri":["http://zotero.org/users/4782594/items/YRFL6CLL"],"itemData":{"id":27,"type":"article-journal","abstract":"It is becoming clear that, in addition to gene gain, the loss of genes may be an important evolutionary mechanism for many organisms. However, gene loss is often associated with an increased mutation rate, thus quickly erasing evidence from the genome. The analysis of evolutionarily related sequences can provide empirical evidence for gene loss events. This paper analyzes the sequences of over 300 genetically distinct papillomaviruses and provides evidence for a role of gene loss during the evolution of certain papillomavirus genomes. Phylogenetic analysis suggests that the viral E6 gene was lost at least twice. Despite belonging to distant papillomaviral genera, these viruses lacking a canonical E6 protein may potentially encode a highly hydrophobic protein from an overlapping open reading frame, which we designate E10. Evolutionary pressure working on this alternative frame, may explain why, despite having lost the E6 open reading frame between 20 and 60 million years ago, evidence of an E6-like protein is conserved.","container-title":"Scientific Reports","DOI":"10.1038/srep33028","ISSN":"2045-2322","journalAbbreviation":"Sci Rep","language":"eng","note":"PMID: 27604338\nPMCID: PMC5015084","page":"33028","source":"PubMed","title":"Molecular archeological evidence in support of the repeated loss of a papillomavirus gene","volume":"6","author":[{"family":"Van Doorslaer","given":"Koenraad"},{"family":"McBride","given":"Alison A."}],"issued":{"date-parts":[["2016",9,8]]}}},{"id":1555,"uris":["http://zotero.org/groups/2444007/items/M2EU4L3Y"],"uri":["http://zotero.org/groups/2444007/items/M2EU4L3Y"],"itemData":{"id":1555,"type":"article-journal","abstract":"Papillomaviruses (PVs) are ancient viruses infecting vertebrates, from fishes to mammals. Although the genomes of PVs are small and show conserved synteny, PVs display large genotypic diversity and ample variation in the phenotypic presentation of the infection. Most PV genomes contain two small early genes E6 and E7. In a bunch of closely related human papillomaviruses (HPVs), the E6 and E7 proteins provide the viruses with oncogenic potential. The recent discoveries of PVs without E6 and E7 in different fish species place a new root on the PV tree, and suggest that ancestral PVs consisted of the minimal PV backbone E1-E2-L2-L1. Bayesian phylogenetic analyses date the most recent common ancestor of the PV backbone to 424 million years ago (Ma). Common ancestry tests on extant E6 and E7 genes indicate that they share a common ancestor dating back to at least 184 Ma. In AlphaPVs infecting Old World monkeys and apes, the appearance of the E5 oncogene 53-58 Ma concurred with (i) a significant increase in substitution rate, (ii) a basal radiation and (iii) key gain of functions in E6 and E7. This series of events was instrumental to construct the extant phenotype of oncogenic HPVs. Our results assemble the current knowledge on PV diversity and present an ancient evolutionary timeline punctuated by evolutionary innovations in the history of this successful viral family. This article is part of the theme issue 'Silent cancer agents: multi-disciplinary modelling of human DNA oncoviruses'.","container-title":"Philosophical Transactions of the Royal Society of London. Series B, Biological Sciences","DOI":"10.1098/rstb.2018.0303","ISSN":"1471-2970","issue":"1773","journalAbbreviation":"Philos Trans R Soc Lond B Biol Sci","language":"eng","note":"PMID: 30955499\nPMCID: PMC6501903","page":"20180303","source":"PubMed","title":"Origin and evolution of papillomavirus (onco)genes and genomes","volume":"374","author":[{"family":"Willemsen","given":"Anouk"},{"family":"Bravo","given":"Ignacio G."}],"issued":{"date-parts":[["2019",5,27]]}},"locator":"5"}],"schema":"https://github.com/citation-style-language/schema/raw/master/csl-citation.json"} </w:instrText>
      </w:r>
      <w:r w:rsidR="00A9339C" w:rsidRPr="00BC2FD0">
        <w:rPr>
          <w:rFonts w:ascii="Arial" w:hAnsi="Arial" w:cs="Arial"/>
          <w:sz w:val="22"/>
          <w:szCs w:val="22"/>
        </w:rPr>
        <w:fldChar w:fldCharType="separate"/>
      </w:r>
      <w:r w:rsidR="00A9339C" w:rsidRPr="00BC2FD0">
        <w:rPr>
          <w:rFonts w:ascii="Arial" w:hAnsi="Arial" w:cs="Arial"/>
          <w:noProof/>
          <w:sz w:val="22"/>
          <w:szCs w:val="22"/>
        </w:rPr>
        <w:t>(Van Doorslaer and McBride 2016; Willemsen and Bravo 2019, 5)</w:t>
      </w:r>
      <w:r w:rsidR="00A9339C" w:rsidRPr="00BC2FD0">
        <w:rPr>
          <w:rFonts w:ascii="Arial" w:hAnsi="Arial" w:cs="Arial"/>
          <w:sz w:val="22"/>
          <w:szCs w:val="22"/>
        </w:rPr>
        <w:fldChar w:fldCharType="end"/>
      </w:r>
      <w:r w:rsidR="00BC220E" w:rsidRPr="00BC2FD0">
        <w:rPr>
          <w:rFonts w:ascii="Arial" w:hAnsi="Arial" w:cs="Arial"/>
          <w:sz w:val="22"/>
          <w:szCs w:val="22"/>
        </w:rPr>
        <w:t>.</w:t>
      </w:r>
    </w:p>
    <w:p w14:paraId="01B8BDE2" w14:textId="0D3B91CC" w:rsidR="00BC220E" w:rsidRPr="00BC2FD0" w:rsidRDefault="0000453B" w:rsidP="00E55588">
      <w:pPr>
        <w:adjustRightInd w:val="0"/>
        <w:snapToGrid w:val="0"/>
        <w:spacing w:line="480" w:lineRule="auto"/>
        <w:jc w:val="both"/>
        <w:rPr>
          <w:rFonts w:ascii="Arial" w:hAnsi="Arial" w:cs="Arial"/>
          <w:b/>
          <w:bCs/>
          <w:sz w:val="22"/>
          <w:szCs w:val="22"/>
        </w:rPr>
      </w:pPr>
      <w:r w:rsidRPr="00BC2FD0">
        <w:rPr>
          <w:rFonts w:ascii="Arial" w:hAnsi="Arial" w:cs="Arial"/>
          <w:b/>
          <w:bCs/>
          <w:sz w:val="22"/>
          <w:szCs w:val="22"/>
        </w:rPr>
        <w:t xml:space="preserve">D6. </w:t>
      </w:r>
      <w:r w:rsidR="009463F4" w:rsidRPr="00BC2FD0">
        <w:rPr>
          <w:rFonts w:ascii="Arial" w:hAnsi="Arial" w:cs="Arial"/>
          <w:b/>
          <w:bCs/>
          <w:sz w:val="22"/>
          <w:szCs w:val="22"/>
        </w:rPr>
        <w:t>Oncogene mediated reduction of TLR9.</w:t>
      </w:r>
    </w:p>
    <w:p w14:paraId="7421D3D0" w14:textId="2334B54B" w:rsidR="009F505D" w:rsidRPr="00BC2FD0" w:rsidRDefault="0000453B" w:rsidP="00E55588">
      <w:pPr>
        <w:shd w:val="clear" w:color="auto" w:fill="FFFFFF"/>
        <w:adjustRightInd w:val="0"/>
        <w:snapToGrid w:val="0"/>
        <w:spacing w:line="480" w:lineRule="auto"/>
        <w:jc w:val="both"/>
        <w:rPr>
          <w:rFonts w:ascii="Arial" w:hAnsi="Arial" w:cs="Arial"/>
          <w:color w:val="000000" w:themeColor="text1"/>
          <w:sz w:val="22"/>
          <w:szCs w:val="22"/>
        </w:rPr>
      </w:pPr>
      <w:r w:rsidRPr="00BC2FD0">
        <w:rPr>
          <w:rFonts w:ascii="Arial" w:hAnsi="Arial" w:cs="Arial"/>
          <w:color w:val="000000" w:themeColor="text1"/>
          <w:sz w:val="22"/>
          <w:szCs w:val="22"/>
        </w:rPr>
        <w:t xml:space="preserve">We propose that HPVs evade detection by TLR9 in the endosome by depleting CpG dinucleotides from their genomes. Interestingly, </w:t>
      </w:r>
      <w:r w:rsidR="00EA7A7A" w:rsidRPr="00BC2FD0">
        <w:rPr>
          <w:rFonts w:ascii="Arial" w:hAnsi="Arial" w:cs="Arial"/>
          <w:color w:val="000000" w:themeColor="text1"/>
          <w:sz w:val="22"/>
          <w:szCs w:val="22"/>
        </w:rPr>
        <w:t xml:space="preserve">the E6 and E7 oncoproteins of </w:t>
      </w:r>
      <w:r w:rsidRPr="00BC2FD0">
        <w:rPr>
          <w:rFonts w:ascii="Arial" w:hAnsi="Arial" w:cs="Arial"/>
          <w:color w:val="000000" w:themeColor="text1"/>
          <w:sz w:val="22"/>
          <w:szCs w:val="22"/>
        </w:rPr>
        <w:t>different human papillomaviruses have been shown to downregulate the expression of TLR9</w:t>
      </w:r>
      <w:r w:rsidR="00EA7A7A" w:rsidRPr="00BC2FD0">
        <w:rPr>
          <w:rFonts w:ascii="Arial" w:hAnsi="Arial" w:cs="Arial"/>
          <w:color w:val="000000" w:themeColor="text1"/>
          <w:sz w:val="22"/>
          <w:szCs w:val="22"/>
        </w:rPr>
        <w:t xml:space="preserve"> </w:t>
      </w:r>
      <w:r w:rsidR="00EA7A7A" w:rsidRPr="00BC2FD0">
        <w:rPr>
          <w:rFonts w:ascii="Arial" w:hAnsi="Arial" w:cs="Arial"/>
          <w:color w:val="000000" w:themeColor="text1"/>
          <w:sz w:val="22"/>
          <w:szCs w:val="22"/>
        </w:rPr>
        <w:fldChar w:fldCharType="begin"/>
      </w:r>
      <w:r w:rsidR="00EA7A7A" w:rsidRPr="00BC2FD0">
        <w:rPr>
          <w:rFonts w:ascii="Arial" w:hAnsi="Arial" w:cs="Arial"/>
          <w:color w:val="000000" w:themeColor="text1"/>
          <w:sz w:val="22"/>
          <w:szCs w:val="22"/>
        </w:rPr>
        <w:instrText xml:space="preserve"> ADDIN ZOTERO_ITEM CSL_CITATION {"citationID":"lVrj9pl8","properties":{"formattedCitation":"(Hasan et al. 2013; 2007; Pacini et al. 2015; 2017)","plainCitation":"(Hasan et al. 2013; 2007; Pacini et al. 2015; 2017)","noteIndex":0},"citationItems":[{"id":1973,"uris":["http://zotero.org/groups/2444007/items/GPUSFDMG"],"uri":["http://zotero.org/groups/2444007/items/GPUSFDMG"],"itemData":{"id":1973,"type":"article-journal","abstract":"Human papillomavirus type 16 (HPV16) and other oncogenic viruses have been reported to deregulate immunity by suppressing the function of the double-stranded DNA innate sensor TLR9. However, the mechanisms leading to these events remain to be elucidated. We show that infection of human epithelial cells with HPV16 promotes the formation of an inhibitory transcriptional complex containing NF-κBp50–p65 and ERα induced by the E7 oncoprotein. The E7-mediated transcriptional complex also recruited the histone demethylase JARID1B and histone deacetylase HDAC1. The entire complex bound to a specific region on the TLR9 promoter, which resulted in decreased methylation and acetylation of histones upstream of the TLR9 transcriptional start site. The involvement of NF-κB and ERα in the TLR9 down-regulation by HPV16 E7 was fully confirmed in cervical tissues from human patients. Importantly, we present evidence that the HPV16-induced TLR9 down-regulation affects the interferon response which negatively regulates viral infection. Our studies highlight a novel HPV16-mediated mechanism that combines epigenetic and transcriptional events to suppress a key innate immune sensor.","container-title":"Journal of Experimental Medicine","DOI":"10.1084/jem.20122394","ISSN":"1540-9538, 0022-1007","issue":"7","language":"en","page":"1369-1387","source":"DOI.org (Crossref)","title":"The Human papillomavirus type 16 E7 oncoprotein induces a transcriptional repressor complex on the Toll-like receptor 9 promoter","volume":"210","author":[{"family":"Hasan","given":"Uzma A."},{"family":"Zannetti","given":"Claudia"},{"family":"Parroche","given":"Peggy"},{"family":"Goutagny","given":"Nadège"},{"family":"Malfroy","given":"Marine"},{"family":"Roblot","given":"Guillaume"},{"family":"Carreira","given":"Christine"},{"family":"Hussain","given":"Ishraq"},{"family":"Müller","given":"Martin"},{"family":"Taylor-Papadimitriou","given":"Joyce"},{"family":"Picard","given":"Didier"},{"family":"Sylla","given":"Bakary S."},{"family":"Trinchieri","given":"Giorgio"},{"family":"Medzhitov","given":"Ruslan"},{"family":"Tommasino","given":"Massimo"}],"issued":{"date-parts":[["2013",7,1]]}}},{"id":2001,"uris":["http://zotero.org/groups/2444007/items/JXAGBBST"],"uri":["http://zotero.org/groups/2444007/items/JXAGBBST"],"itemData":{"id":2001,"type":"article-journal","container-title":"The Journal of Immunology","DOI":"10.4049/jimmunol.178.5.3186","ISSN":"0022-1767, 1550-6606","issue":"5","journalAbbreviation":"J Immunol","language":"en","page":"3186-3197","source":"DOI.org (Crossref)","title":"TLR9 Expression and Function Is Abolished by the Cervical Cancer-Associated Human Papillomavirus Type 16","volume":"178","author":[{"family":"Hasan","given":"Uzma A."},{"family":"Bates","given":"Elizabeth"},{"family":"Takeshita","given":"Fumihiko"},{"family":"Biliato","given":"Alexandra"},{"family":"Accardi","given":"Rosita"},{"family":"Bouvard","given":"Veronique"},{"family":"Mansour","given":"Mariam"},{"family":"Vincent","given":"Isabelle"},{"family":"Gissmann","given":"Lutz"},{"family":"Iftner","given":"Thomas"},{"family":"Sideri","given":"Mario"},{"family":"Stubenrauch","given":"Frank"},{"family":"Tommasino","given":"Massimo"}],"issued":{"date-parts":[["2007",3,1]]}}},{"id":2003,"uris":["http://zotero.org/groups/2444007/items/5QEEZGMT"],"uri":["http://zotero.org/groups/2444007/items/5QEEZGMT"],"itemData":{"id":2003,"type":"article-journal","abstract":"ABSTRACT\n            \n              Innate immunity is the first line of host defense against infections. Many oncogenic viruses can deregulate several immune-related pathways to guarantee the persistence of the infection. Here, we show that the cutaneous human papillomavirus 38 (HPV38) E6 and E7 oncoproteins suppress the expression of the double-stranded DNA sensor Toll-like receptor 9 (TLR9) in human foreskin keratinocytes (HFK), a key mediator of the antiviral innate immune host response. In particular, HPV38 E7 induces TLR9 mRNA downregulation by promoting accumulation of ΔNp73α, an antagonist of p53 and p73. Inhibition of ΔNp73α expression by antisense oligonucleotide in HPV38 E6/E7 HFK strongly rescues mRNA levels of TLR9, highlighting a key role of ΔNp73α in this event. Chromatin immunoprecipitation experiments showed that ΔNp73α is part of a negative transcriptional regulatory complex with IκB kinase beta (IKKβ) that binds to a NF-κB responsive element within the TLR9 promoter. In addition, the Polycomb protein enhancer of zeste homolog 2 (EZH2), responsible for gene expression silencing, is also recruited into the complex, leading to histone 3 trimethylation at lysine 27 (H3K27me3) in the same region of the TLR9 promoter. Ectopic expression of TLR9 in HPV38 E6/E7 cells resulted in an accumulation of the cell cycle inhibitors p21\n              WAF1\n              and p27\n              Kip1\n              , decreased CDK2-associated kinase activity, and inhibition of cellular proliferation. In summary, our data show that HPV38, similarly to other viruses with well-known oncogenic activity, can downregulate TLR9 expression. In addition, they highlight a new role for TLR9 in cell cycle regulation.\n            \n            \n              IMPORTANCE\n              The mucosal high-risk HPV types have been clearly associated with human carcinogenesis. Emerging lines of evidence suggest the involvement of certain cutaneous HPV types in development of skin squamous cell carcinoma, although this association is still under debate. Oncogenic viruses have evolved different strategies to hijack the host immune system in order to guarantee the persistence of the infection. Their capability to evade the immune system is as important as their ability to promote cellular transformation. Therefore, understanding the viral mechanisms involved in viral persistence is a valid tool to evaluate their potential role in human carcinogenesis. Here, we show that E6 and E7 oncoproteins from the cutaneous HPV38 downregulate the expression of the double-stranded DNA sensor TLR9 of innate immunity. We also present evidence that the HPV38-mediated downregulation of TLR9 expression, in addition to its potential impact on the innate immune response, is linked to cell cycle deregulation.","container-title":"Journal of Virology","DOI":"10.1128/JVI.02151-15","ISSN":"0022-538X, 1098-5514","issue":"22","journalAbbreviation":"J. Virol.","language":"en","page":"11396-11405","source":"DOI.org (Crossref)","title":"Downregulation of Toll-Like Receptor 9 Expression by Beta Human Papillomavirus 38 and Implications for Cell Cycle Control","volume":"89","author":[{"family":"Pacini","given":"Laura"},{"family":"Savini","given":"Claudia"},{"family":"Ghittoni","given":"Raffaella"},{"family":"Saidj","given":"Djamel"},{"family":"Lamartine","given":"Jerome"},{"family":"Hasan","given":"Uzma A."},{"family":"Accardi","given":"Rosita"},{"family":"Tommasino","given":"Massimo"}],"editor":[{"family":"Sandri-Goldin","given":"R. M."}],"issued":{"date-parts":[["2015",11,15]]}}},{"id":2005,"uris":["http://zotero.org/groups/2444007/items/CEP75AS8"],"uri":["http://zotero.org/groups/2444007/items/CEP75AS8"],"itemData":{"id":2005,"type":"article-journal","abstract":"Several lines of evidence indicate that cutaneous human papillomavirus (HPV) types belonging to the beta genus of the HPV phylogenetic tree synergize with UV radiation in the development of skin cancer. Accordingly, the E6 and E7 oncoproteins from some beta HPV types are able to deregulate pathways related to immune response and cellular transformation. Toll-like receptor 9 (TLR9), in addition to playing a role in innate immunity, has been shown to be involved in the cellular stress response. Using primary human keratinocytes as experimental models, we have shown that UV irradiation (and other cellular stresses) activates TLR9 expression. This event is closely linked to p53 activation. Silencing the expression of p53 or deleting its encoding gene affected the activation of TLR9 expression after UV irradiation. Using various strategies, we have also shown that the transcription factors p53 and c-Jun are recruited onto a specific region of the TLR9 promoter after UV irradiation. Importantly, the E6 and E7 oncoproteins from beta HPV38, by inducing the accumulation of the p53 antagonist ΔNp73α, prevent the UV-mediated recruitment of these transcription factors onto the TLR9 promoter, with subsequent impairment of TLR9 gene expression. This study provides new insight into the mechanism that mediates TLR9 upregulation in response to cellular stresses. In addition, we show that HPV38 E6 and E7 are able to interfere with this mechanism, providing another explanation for the possible cooperation of beta HPV types with UV radiation in skin carcinogenesis.IMPORTANCE Beta HPV types have been suggested to act as cofactors in UV-induced skin carcinogenesis by altering several cellular mechanisms activated by UV radiation. We show that the expression of TLR9, a sensor of damage-associated molecular patterns produced during cellular stress, is activated by UV radiation in primary human keratinocytes (PHKs). Two transcription factors known to be activated by UV radiation, p53 and c-Jun, play key roles in UV-activated TLR9 expression. The E6 and E7 oncoproteins from beta HPV38 strongly inhibit UV-activated TLR9 expression by preventing the recruitment of p53 and c-Jun to the TLR9 promoter. Our findings provide additional support for the role that beta HPV types play in skin carcinogenesis by preventing activation of specific pathways upon exposure of PHKs to UV radiation.","container-title":"Journal of Virology","DOI":"10.1128/JVI.01123-17","ISSN":"1098-5514","issue":"19","journalAbbreviation":"J Virol","language":"eng","note":"PMID: 28724760\nPMCID: PMC5599736","source":"PubMed","title":"UV Radiation Activates Toll-Like Receptor 9 Expression in Primary Human Keratinocytes, an Event Inhibited by Human Papillomavirus 38 E6 and E7 Oncoproteins","volume":"91","author":[{"family":"Pacini","given":"Laura"},{"family":"Ceraolo","given":"Maria Grazia"},{"family":"Venuti","given":"Assunta"},{"family":"Melita","given":"Giusi"},{"family":"Hasan","given":"Uzma A."},{"family":"Accardi","given":"Rosita"},{"family":"Tommasino","given":"Massimo"}],"issued":{"date-parts":[["2017",10,1]]}}}],"schema":"https://github.com/citation-style-language/schema/raw/master/csl-citation.json"} </w:instrText>
      </w:r>
      <w:r w:rsidR="00EA7A7A" w:rsidRPr="00BC2FD0">
        <w:rPr>
          <w:rFonts w:ascii="Arial" w:hAnsi="Arial" w:cs="Arial"/>
          <w:color w:val="000000" w:themeColor="text1"/>
          <w:sz w:val="22"/>
          <w:szCs w:val="22"/>
        </w:rPr>
        <w:fldChar w:fldCharType="separate"/>
      </w:r>
      <w:r w:rsidR="00EA7A7A" w:rsidRPr="00BC2FD0">
        <w:rPr>
          <w:rFonts w:ascii="Arial" w:hAnsi="Arial" w:cs="Arial"/>
          <w:noProof/>
          <w:color w:val="000000" w:themeColor="text1"/>
          <w:sz w:val="22"/>
          <w:szCs w:val="22"/>
        </w:rPr>
        <w:t>(Hasan et al. 2013; 2007; Pacini et al. 2015; 2017)</w:t>
      </w:r>
      <w:r w:rsidR="00EA7A7A" w:rsidRPr="00BC2FD0">
        <w:rPr>
          <w:rFonts w:ascii="Arial" w:hAnsi="Arial" w:cs="Arial"/>
          <w:color w:val="000000" w:themeColor="text1"/>
          <w:sz w:val="22"/>
          <w:szCs w:val="22"/>
        </w:rPr>
        <w:fldChar w:fldCharType="end"/>
      </w:r>
      <w:r w:rsidR="00EA7A7A" w:rsidRPr="00BC2FD0">
        <w:rPr>
          <w:rFonts w:ascii="Arial" w:hAnsi="Arial" w:cs="Arial"/>
          <w:color w:val="000000" w:themeColor="text1"/>
          <w:sz w:val="22"/>
          <w:szCs w:val="22"/>
        </w:rPr>
        <w:t xml:space="preserve">. Importantly, E6 and E7 are not delivered to the cell during infection </w:t>
      </w:r>
      <w:r w:rsidR="00EA7A7A" w:rsidRPr="00BC2FD0">
        <w:rPr>
          <w:rFonts w:ascii="Arial" w:hAnsi="Arial" w:cs="Arial"/>
          <w:color w:val="000000" w:themeColor="text1"/>
          <w:sz w:val="22"/>
          <w:szCs w:val="22"/>
        </w:rPr>
        <w:lastRenderedPageBreak/>
        <w:t xml:space="preserve">but require onset of viral transcription after the viral genome is delivered to the nucleus and presumably has already been sensed in the endosome. This implies that the ability to degrade TLR9 may serve an additional function during the viral lifecycle, independent of initial infection. </w:t>
      </w:r>
      <w:r w:rsidR="009D5153" w:rsidRPr="00BC2FD0">
        <w:rPr>
          <w:rFonts w:ascii="Arial" w:hAnsi="Arial" w:cs="Arial"/>
          <w:color w:val="000000" w:themeColor="text1"/>
          <w:sz w:val="22"/>
          <w:szCs w:val="22"/>
        </w:rPr>
        <w:t xml:space="preserve">This idea is supported by the observation that other viruses (Merkel Cell Polyomavirus, Hepatitis B, and EBV) also interfere with TLR9 function during the maintenance phase of the infection </w:t>
      </w:r>
      <w:r w:rsidR="009D5153" w:rsidRPr="00BC2FD0">
        <w:rPr>
          <w:rFonts w:ascii="Arial" w:hAnsi="Arial" w:cs="Arial"/>
          <w:color w:val="000000" w:themeColor="text1"/>
          <w:sz w:val="22"/>
          <w:szCs w:val="22"/>
        </w:rPr>
        <w:fldChar w:fldCharType="begin"/>
      </w:r>
      <w:r w:rsidR="009D5153" w:rsidRPr="00BC2FD0">
        <w:rPr>
          <w:rFonts w:ascii="Arial" w:hAnsi="Arial" w:cs="Arial"/>
          <w:color w:val="000000" w:themeColor="text1"/>
          <w:sz w:val="22"/>
          <w:szCs w:val="22"/>
        </w:rPr>
        <w:instrText xml:space="preserve"> ADDIN ZOTERO_ITEM CSL_CITATION {"citationID":"4EaXi4ec","properties":{"formattedCitation":"(Fathallah et al. 2010; Vincent et al. 2011; Shahzad et al. 2013)","plainCitation":"(Fathallah et al. 2010; Vincent et al. 2011; Shahzad et al. 2013)","noteIndex":0},"citationItems":[{"id":2023,"uris":["http://zotero.org/groups/2444007/items/DKF7I3EJ"],"uri":["http://zotero.org/groups/2444007/items/DKF7I3EJ"],"itemData":{"id":2023,"type":"article-journal","abstract":"EBV infects most of the human population and is associated with a number of human diseases including cancers. Moreover, evasion of the immune system and chronic infection is an essential step for EBV-associated diseases. In this paper, we show that EBV can alter the regulation and expression of TLRs, the key effector molecules of the innate immune response. EBV infection of human primary B cells resulted in the inhibition of TLR9 functionality. Stimulation of TLR9 on primary B cells led to the production of IL-6, TNF-α, and IgG, which was inhibited in cells infected with EBV. The virus exerts its inhibitory function by decreasing TLR9 mRNA and protein levels. This event was observed at early time points after EBV infection of primary cells, as well as in an immortalized lymphoblastoid cell line. We determined that the EBV oncoprotein latent membrane protein 1 (LMP1) is a strong inhibitor of TLR9 transcription. Overexpression of LMP1 in B cells reduced TLR9 promoter activity, mRNA, and protein levels. LMP1 mutants altered in activating the NF-κB pathway prevented TLR9 promoter deregulation. Blocking the NF-κB pathway recovered TLR9 promoter activity. Mutating the NF-κB cis element on the TLR9 promoter restored luciferase transcription in the presence of LMP1. Finally, deletion of the LMP1 gene in the EBV genome abolished the ability of the virus to induce TLR9 downregulation. Our study describes a mechanism used by EBV to suppress the host immune response by deregulating the TLR9 transcript through LMP1-mediated NF-κB activation.","container-title":"Journal of Immunology (Baltimore, Md.: 1950)","DOI":"10.4049/jimmunol.0903459","ISSN":"1550-6606","issue":"11","journalAbbreviation":"J Immunol","language":"eng","note":"PMID: 20980631","page":"6439-6447","source":"PubMed","title":"EBV latent membrane protein 1 is a negative regulator of TLR9","volume":"185","author":[{"family":"Fathallah","given":"Ikbal"},{"family":"Parroche","given":"Peggy"},{"family":"Gruffat","given":"Henri"},{"family":"Zannetti","given":"Claudia"},{"family":"Johansson","given":"Hanna"},{"family":"Yue","given":"Jiping"},{"family":"Manet","given":"Evelyn"},{"family":"Tommasino","given":"Massimo"},{"family":"Sylla","given":"Bakary S."},{"family":"Hasan","given":"Uzma A."}],"issued":{"date-parts":[["2010",12,1]]}}},{"id":2020,"uris":["http://zotero.org/groups/2444007/items/48I5ECBH"],"uri":["http://zotero.org/groups/2444007/items/48I5ECBH"],"itemData":{"id":2020,"type":"article-journal","abstract":"Plasmacytoid dendritic cells (pDCs) play a key role in detecting pathogens by producing large amounts of type I interferon (IFN) by sensing the presence of viral infections through the Toll-Like Receptor (TLR) pathway. TLR9 is a sensor of viral and bacterial DNA motifs and activates the IRF7 transcription factor which leads to type I IFN secretion by pDCs. However, during chronic hepatitis B virus (HBV) infection, pDCs display an impaired ability to secrete IFN-α following ex vivo stimulation with TLR9 ligands. Here we highlight several strategies used by HBV to block IFN-α production through a specific impairment of the TLR9 signaling. Our results show that HBV particle internalisation could inhibit TLR9- but not TLR7-mediated secretion of IFN-α by pDCs. We observed that HBV down-regulated TLR9 transcriptional activity in pDCs and B cells in which TLR9 mRNA and protein levels were reduced. HBV can interfere with TLR9 activity by blocking the MyD88-IRAK4 axis and Sendai virus targeting IRF7 to block IFN-α production. Neutralising CpG motif sequences were identified within HBV DNA genome of genotypes A to H which displayed a suppressive effect on TLR9-immune activation. Moreover, TLR9 mRNA and protein were downregulated in PBMCs from patients with HBV-associated chronic hepatitis and hepatocellular carcinoma. Thus HBV has developed several escape mechanisms to avoid TLR9 activation in both pDCs and B lymphocytes, which may in turn contribute to the establishment and/or persistence of chronic infection.","container-title":"PloS One","DOI":"10.1371/journal.pone.0026315","ISSN":"1932-6203","issue":"10","journalAbbreviation":"PLoS One","language":"eng","note":"PMID: 22046272\nPMCID: PMC3201951","page":"e26315","source":"PubMed","title":"Hepatitis B virus impairs TLR9 expression and function in plasmacytoid dendritic cells","volume":"6","author":[{"family":"Vincent","given":"Isabelle E."},{"family":"Zannetti","given":"Claudia"},{"family":"Lucifora","given":"Julie"},{"family":"Norder","given":"Helene"},{"family":"Protzer","given":"Ulrike"},{"family":"Hainaut","given":"Pierre"},{"family":"Zoulim","given":"Fabien"},{"family":"Tommasino","given":"Massimo"},{"family":"Trépo","given":"Christian"},{"family":"Hasan","given":"Uzma"},{"family":"Chemin","given":"Isabelle"}],"issued":{"date-parts":[["2011"]]}}},{"id":2014,"uris":["http://zotero.org/groups/2444007/items/3SGLUBJT"],"uri":["http://zotero.org/groups/2444007/items/3SGLUBJT"],"itemData":{"id":2014,"type":"article-journal","abstract":"Establishment of a chronic infection is a key event in virus-mediated carcinogenesis. Several cancer-associated, double-stranded DNA (dsDNA) viruses act via their oncoproteins to downregulate Toll-like receptor 9 (TLR9), a key receptor in the host innate immune response that senses viral or bacterial dsDNA. A novel oncogenic virus, Merkel cell polyomavirus (MCPyV), has been recently identified that causes up to 80% of Merkel cell carcinomas (MCCs). However, it is not yet known whether this oncogenic virus also disrupts immune-related pathways. We find that MCPyV large T antigen (LT) expression downregulates TLR9 expression in epithelial and MCC-derived cells. Accordingly, silencing of LT expression results in upregulation of mRNA TLR9 levels. In addition, small T antigen (sT) also appears to inhibit TLR9 expression, since inhibition of its expression also resulted in an increase of TLR9 mRNA levels. LT inhibits TLR9 expression by decreasing the mRNA levels of the C/EBPβ transactivator, a positive regulator of the TLR9 promoter. Chromatin immunoprecipitation reveals that C/EBPβ binding at a C/EBPβ response element (RE) in the TLR9 promoter is strongly inhibited by expression of MCPyV early genes and that mutation of the C/EBP RE prevents MCPyV downregulation of TLR9. A survey of BK polyomavirus (BKPyV), JC polyomavirus (JCPyV), KI polyomavirus (KIPyV), MCPyV, simian virus 40 (SV40), and WU polyomavirus (WUPyV) early genes revealed that only BKPyV and MCPyV are potent inhibitors of TLR9 gene expression. MCPyV LT targeting of C/EBP transactivators is likely to play an important role in viral persistence and potentially inhibit host cell immune responses during MCPyV tumorigenesis.","container-title":"Journal of Virology","DOI":"10.1128/JVI.01786-13","ISSN":"1098-5514","issue":"23","journalAbbreviation":"J Virol","language":"eng","note":"PMID: 24067965\nPMCID: PMC3838112","page":"13009-13019","source":"PubMed","title":"The T antigen locus of Merkel cell polyomavirus downregulates human Toll-like receptor 9 expression","volume":"87","author":[{"family":"Shahzad","given":"Naveed"},{"family":"Shuda","given":"Masahiro"},{"family":"Gheit","given":"Tarik"},{"family":"Kwun","given":"Hyun Jin"},{"family":"Cornet","given":"Iris"},{"family":"Saidj","given":"Djamel"},{"family":"Zannetti","given":"Claudia"},{"family":"Hasan","given":"Uzma"},{"family":"Chang","given":"Yuan"},{"family":"Moore","given":"Patrick S."},{"family":"Accardi","given":"Rosita"},{"family":"Tommasino","given":"Massimo"}],"issued":{"date-parts":[["2013",12]]}}}],"schema":"https://github.com/citation-style-language/schema/raw/master/csl-citation.json"} </w:instrText>
      </w:r>
      <w:r w:rsidR="009D5153" w:rsidRPr="00BC2FD0">
        <w:rPr>
          <w:rFonts w:ascii="Arial" w:hAnsi="Arial" w:cs="Arial"/>
          <w:color w:val="000000" w:themeColor="text1"/>
          <w:sz w:val="22"/>
          <w:szCs w:val="22"/>
        </w:rPr>
        <w:fldChar w:fldCharType="separate"/>
      </w:r>
      <w:r w:rsidR="009D5153" w:rsidRPr="00BC2FD0">
        <w:rPr>
          <w:rFonts w:ascii="Arial" w:hAnsi="Arial" w:cs="Arial"/>
          <w:noProof/>
          <w:color w:val="000000" w:themeColor="text1"/>
          <w:sz w:val="22"/>
          <w:szCs w:val="22"/>
        </w:rPr>
        <w:t>(Fathallah et al. 2010; Vincent et al. 2011; Shahzad et al. 2013)</w:t>
      </w:r>
      <w:r w:rsidR="009D5153" w:rsidRPr="00BC2FD0">
        <w:rPr>
          <w:rFonts w:ascii="Arial" w:hAnsi="Arial" w:cs="Arial"/>
          <w:color w:val="000000" w:themeColor="text1"/>
          <w:sz w:val="22"/>
          <w:szCs w:val="22"/>
        </w:rPr>
        <w:fldChar w:fldCharType="end"/>
      </w:r>
      <w:r w:rsidR="009D5153" w:rsidRPr="00BC2FD0">
        <w:rPr>
          <w:rFonts w:ascii="Arial" w:hAnsi="Arial" w:cs="Arial"/>
          <w:color w:val="000000" w:themeColor="text1"/>
          <w:sz w:val="22"/>
          <w:szCs w:val="22"/>
        </w:rPr>
        <w:t>.</w:t>
      </w:r>
      <w:r w:rsidR="00056528" w:rsidRPr="00BC2FD0">
        <w:rPr>
          <w:rFonts w:ascii="Arial" w:hAnsi="Arial" w:cs="Arial"/>
          <w:color w:val="000000" w:themeColor="text1"/>
          <w:sz w:val="22"/>
          <w:szCs w:val="22"/>
        </w:rPr>
        <w:t xml:space="preserve"> Nonetheless, this oncogene-mediated repression of TLR9 occurs after infection and would still necessitate that the virus evades detection during infectious entry.</w:t>
      </w:r>
    </w:p>
    <w:p w14:paraId="381BB937" w14:textId="5AEDE035" w:rsidR="009463F4" w:rsidRPr="00BC2FD0" w:rsidRDefault="0000453B" w:rsidP="00E55588">
      <w:pPr>
        <w:shd w:val="clear" w:color="auto" w:fill="FFFFFF"/>
        <w:adjustRightInd w:val="0"/>
        <w:snapToGrid w:val="0"/>
        <w:spacing w:line="480" w:lineRule="auto"/>
        <w:jc w:val="both"/>
        <w:rPr>
          <w:rFonts w:ascii="Arial" w:hAnsi="Arial" w:cs="Arial"/>
          <w:b/>
          <w:bCs/>
          <w:color w:val="000000" w:themeColor="text1"/>
          <w:sz w:val="22"/>
          <w:szCs w:val="22"/>
        </w:rPr>
      </w:pPr>
      <w:r w:rsidRPr="00BC2FD0">
        <w:rPr>
          <w:rFonts w:ascii="Arial" w:hAnsi="Arial" w:cs="Arial"/>
          <w:b/>
          <w:bCs/>
          <w:color w:val="000000" w:themeColor="text1"/>
          <w:sz w:val="22"/>
          <w:szCs w:val="22"/>
        </w:rPr>
        <w:t>D7. Conclusion</w:t>
      </w:r>
    </w:p>
    <w:p w14:paraId="0591978F" w14:textId="3E3E95E1" w:rsidR="00027539" w:rsidRPr="00BC2FD0" w:rsidRDefault="0000453B" w:rsidP="00E55588">
      <w:pPr>
        <w:shd w:val="clear" w:color="auto" w:fill="FFFFFF"/>
        <w:adjustRightInd w:val="0"/>
        <w:snapToGrid w:val="0"/>
        <w:spacing w:line="480" w:lineRule="auto"/>
        <w:jc w:val="both"/>
        <w:rPr>
          <w:rFonts w:ascii="Arial" w:hAnsi="Arial" w:cs="Arial"/>
          <w:sz w:val="22"/>
          <w:szCs w:val="22"/>
        </w:rPr>
      </w:pPr>
      <w:r w:rsidRPr="00BC2FD0">
        <w:rPr>
          <w:rFonts w:ascii="Arial" w:hAnsi="Arial" w:cs="Arial"/>
          <w:sz w:val="22"/>
          <w:szCs w:val="22"/>
        </w:rPr>
        <w:t xml:space="preserve">In conclusion, phylogenetic and genomic analyses of novel bat-associated viruses TbraPV2 and TbraPV3 demonstrate that host-virus interaction, specifically evasion of the innate immune system, affects the evolution of papillomaviruses. </w:t>
      </w:r>
      <w:r w:rsidRPr="00BC2FD0">
        <w:rPr>
          <w:rFonts w:ascii="Arial" w:hAnsi="Arial" w:cs="Arial"/>
          <w:sz w:val="22"/>
          <w:szCs w:val="22"/>
        </w:rPr>
        <w:t>Th</w:t>
      </w:r>
      <w:r w:rsidR="00A03354">
        <w:rPr>
          <w:rFonts w:ascii="Arial" w:hAnsi="Arial" w:cs="Arial"/>
          <w:sz w:val="22"/>
          <w:szCs w:val="22"/>
        </w:rPr>
        <w:t>ese</w:t>
      </w:r>
      <w:r w:rsidRPr="00BC2FD0">
        <w:rPr>
          <w:rFonts w:ascii="Arial" w:hAnsi="Arial" w:cs="Arial"/>
          <w:sz w:val="22"/>
          <w:szCs w:val="22"/>
        </w:rPr>
        <w:t xml:space="preserve"> data </w:t>
      </w:r>
      <w:r w:rsidRPr="00BC2FD0">
        <w:rPr>
          <w:rFonts w:ascii="Arial" w:hAnsi="Arial" w:cs="Arial"/>
          <w:sz w:val="22"/>
          <w:szCs w:val="22"/>
        </w:rPr>
        <w:t>suggest</w:t>
      </w:r>
      <w:r w:rsidRPr="00BC2FD0">
        <w:rPr>
          <w:rFonts w:ascii="Arial" w:hAnsi="Arial" w:cs="Arial"/>
          <w:sz w:val="22"/>
          <w:szCs w:val="22"/>
        </w:rPr>
        <w:t xml:space="preserve"> that TLR9 acts as a restriction factor for papillomavirus infection. Furthermore, we provide the first direct evidence for co-evolution between papillomaviruses and their hosts. </w:t>
      </w:r>
    </w:p>
    <w:p w14:paraId="272F8674" w14:textId="2BB5FF19" w:rsidR="00BC2FD0" w:rsidRPr="004B6E3C" w:rsidRDefault="00BC2FD0" w:rsidP="00E55588">
      <w:pPr>
        <w:pStyle w:val="ListParagraph"/>
        <w:numPr>
          <w:ilvl w:val="0"/>
          <w:numId w:val="1"/>
        </w:numPr>
        <w:adjustRightInd w:val="0"/>
        <w:snapToGrid w:val="0"/>
        <w:spacing w:line="480" w:lineRule="auto"/>
        <w:ind w:left="0" w:firstLine="0"/>
        <w:contextualSpacing w:val="0"/>
        <w:jc w:val="both"/>
        <w:rPr>
          <w:rFonts w:ascii="Arial" w:hAnsi="Arial" w:cs="Arial"/>
          <w:b/>
          <w:bCs/>
          <w:sz w:val="22"/>
          <w:szCs w:val="22"/>
        </w:rPr>
      </w:pPr>
      <w:r w:rsidRPr="004B6E3C">
        <w:rPr>
          <w:rFonts w:ascii="Arial" w:hAnsi="Arial" w:cs="Arial"/>
          <w:b/>
          <w:bCs/>
          <w:sz w:val="22"/>
          <w:szCs w:val="22"/>
        </w:rPr>
        <w:t xml:space="preserve">Materials and </w:t>
      </w:r>
      <w:r w:rsidR="0000453B" w:rsidRPr="004B6E3C">
        <w:rPr>
          <w:rFonts w:ascii="Arial" w:hAnsi="Arial" w:cs="Arial"/>
          <w:b/>
          <w:bCs/>
          <w:sz w:val="22"/>
          <w:szCs w:val="22"/>
        </w:rPr>
        <w:t>Methods</w:t>
      </w:r>
    </w:p>
    <w:p w14:paraId="60774C97" w14:textId="0E2E39A6" w:rsidR="00BC2FD0" w:rsidRPr="00BC2FD0" w:rsidRDefault="00BC2FD0" w:rsidP="00E55588">
      <w:pPr>
        <w:shd w:val="clear" w:color="auto" w:fill="FFFFFF"/>
        <w:adjustRightInd w:val="0"/>
        <w:snapToGrid w:val="0"/>
        <w:spacing w:line="480" w:lineRule="auto"/>
        <w:jc w:val="both"/>
        <w:textAlignment w:val="baseline"/>
        <w:outlineLvl w:val="2"/>
        <w:rPr>
          <w:rFonts w:ascii="Arial" w:hAnsi="Arial" w:cs="Arial"/>
          <w:b/>
          <w:bCs/>
          <w:color w:val="2A2A2A"/>
          <w:sz w:val="22"/>
          <w:szCs w:val="22"/>
        </w:rPr>
      </w:pPr>
      <w:r w:rsidRPr="00BC2FD0">
        <w:rPr>
          <w:rFonts w:ascii="Arial" w:hAnsi="Arial" w:cs="Arial"/>
          <w:b/>
          <w:bCs/>
          <w:color w:val="2A2A2A"/>
          <w:sz w:val="22"/>
          <w:szCs w:val="22"/>
        </w:rPr>
        <w:t>E1</w:t>
      </w:r>
      <w:r w:rsidR="00A03354">
        <w:rPr>
          <w:rFonts w:ascii="Arial" w:hAnsi="Arial" w:cs="Arial"/>
          <w:b/>
          <w:bCs/>
          <w:color w:val="2A2A2A"/>
          <w:sz w:val="22"/>
          <w:szCs w:val="22"/>
        </w:rPr>
        <w:t>.</w:t>
      </w:r>
      <w:r w:rsidRPr="00BC2FD0">
        <w:rPr>
          <w:rFonts w:ascii="Arial" w:hAnsi="Arial" w:cs="Arial"/>
          <w:b/>
          <w:bCs/>
          <w:color w:val="2A2A2A"/>
          <w:sz w:val="22"/>
          <w:szCs w:val="22"/>
        </w:rPr>
        <w:t xml:space="preserve"> Data and Code availability</w:t>
      </w:r>
    </w:p>
    <w:p w14:paraId="4DA6BD0D" w14:textId="1ADF5A3E" w:rsidR="00BC2FD0" w:rsidRPr="00BC2FD0" w:rsidRDefault="00BC2FD0" w:rsidP="000D5575">
      <w:pPr>
        <w:shd w:val="clear" w:color="auto" w:fill="FFFFFF"/>
        <w:adjustRightInd w:val="0"/>
        <w:snapToGrid w:val="0"/>
        <w:spacing w:line="480" w:lineRule="auto"/>
        <w:jc w:val="both"/>
        <w:textAlignment w:val="baseline"/>
        <w:outlineLvl w:val="2"/>
        <w:rPr>
          <w:rFonts w:ascii="Arial" w:hAnsi="Arial" w:cs="Arial"/>
          <w:color w:val="2A2A2A"/>
          <w:sz w:val="22"/>
          <w:szCs w:val="22"/>
        </w:rPr>
      </w:pPr>
      <w:r w:rsidRPr="00BC2FD0">
        <w:rPr>
          <w:rFonts w:ascii="Arial" w:hAnsi="Arial" w:cs="Arial"/>
          <w:color w:val="2A2A2A"/>
          <w:sz w:val="22"/>
          <w:szCs w:val="22"/>
        </w:rPr>
        <w:t>We retrieved full-length reference sequences from the PV database (</w:t>
      </w:r>
      <w:proofErr w:type="spellStart"/>
      <w:r w:rsidRPr="00BC2FD0">
        <w:rPr>
          <w:rFonts w:ascii="Arial" w:hAnsi="Arial" w:cs="Arial"/>
          <w:color w:val="2A2A2A"/>
          <w:sz w:val="22"/>
          <w:szCs w:val="22"/>
        </w:rPr>
        <w:t>PaVE</w:t>
      </w:r>
      <w:proofErr w:type="spellEnd"/>
      <w:r w:rsidRPr="00BC2FD0">
        <w:rPr>
          <w:rFonts w:ascii="Arial" w:hAnsi="Arial" w:cs="Arial"/>
          <w:color w:val="2A2A2A"/>
          <w:sz w:val="22"/>
          <w:szCs w:val="22"/>
        </w:rPr>
        <w:t>; pave.niaid.nih.gov).</w:t>
      </w:r>
      <w:r w:rsidRPr="00BC2FD0">
        <w:rPr>
          <w:rFonts w:ascii="Arial" w:hAnsi="Arial" w:cs="Arial"/>
          <w:b/>
          <w:bCs/>
          <w:color w:val="2A2A2A"/>
          <w:sz w:val="22"/>
          <w:szCs w:val="22"/>
        </w:rPr>
        <w:t xml:space="preserve"> </w:t>
      </w:r>
      <w:r w:rsidRPr="00BC2FD0">
        <w:rPr>
          <w:rFonts w:ascii="Arial" w:hAnsi="Arial" w:cs="Arial"/>
          <w:color w:val="2A2A2A"/>
          <w:sz w:val="22"/>
          <w:szCs w:val="22"/>
        </w:rPr>
        <w:t xml:space="preserve">Data and code for all analyses is available from </w:t>
      </w:r>
      <w:r w:rsidR="00392B0E" w:rsidRPr="00392B0E">
        <w:rPr>
          <w:rFonts w:ascii="Arial" w:hAnsi="Arial" w:cs="Arial"/>
          <w:color w:val="2A2A2A"/>
          <w:sz w:val="22"/>
          <w:szCs w:val="22"/>
        </w:rPr>
        <w:t>https://github.com/KVDlab/King-2021</w:t>
      </w:r>
      <w:r w:rsidRPr="00BC2FD0">
        <w:rPr>
          <w:rFonts w:ascii="Arial" w:hAnsi="Arial" w:cs="Arial"/>
          <w:color w:val="2A2A2A"/>
          <w:sz w:val="22"/>
          <w:szCs w:val="22"/>
        </w:rPr>
        <w:t>.</w:t>
      </w:r>
      <w:r w:rsidR="000D5575">
        <w:rPr>
          <w:rFonts w:ascii="Arial" w:hAnsi="Arial" w:cs="Arial"/>
          <w:color w:val="2A2A2A"/>
          <w:sz w:val="22"/>
          <w:szCs w:val="22"/>
        </w:rPr>
        <w:t xml:space="preserve"> TbraPV2 (</w:t>
      </w:r>
      <w:r w:rsidR="000D5575" w:rsidRPr="000D5575">
        <w:rPr>
          <w:rFonts w:ascii="Arial" w:hAnsi="Arial" w:cs="Arial"/>
          <w:color w:val="2A2A2A"/>
          <w:sz w:val="22"/>
          <w:szCs w:val="22"/>
        </w:rPr>
        <w:t>MW922427</w:t>
      </w:r>
      <w:r w:rsidR="000D5575">
        <w:rPr>
          <w:rFonts w:ascii="Arial" w:hAnsi="Arial" w:cs="Arial"/>
          <w:color w:val="2A2A2A"/>
          <w:sz w:val="22"/>
          <w:szCs w:val="22"/>
        </w:rPr>
        <w:t>) and TbraPV3 (</w:t>
      </w:r>
      <w:r w:rsidR="000D5575" w:rsidRPr="000D5575">
        <w:rPr>
          <w:rFonts w:ascii="Arial" w:hAnsi="Arial" w:cs="Arial"/>
          <w:color w:val="2A2A2A"/>
          <w:sz w:val="22"/>
          <w:szCs w:val="22"/>
        </w:rPr>
        <w:t>MW922428</w:t>
      </w:r>
      <w:r w:rsidR="000D5575">
        <w:rPr>
          <w:rFonts w:ascii="Arial" w:hAnsi="Arial" w:cs="Arial"/>
          <w:color w:val="2A2A2A"/>
          <w:sz w:val="22"/>
          <w:szCs w:val="22"/>
        </w:rPr>
        <w:t>) sequences are available on GenBank. Raw sequencing data is available on SRA (</w:t>
      </w:r>
      <w:r w:rsidR="000D5575" w:rsidRPr="000D5575">
        <w:rPr>
          <w:rFonts w:ascii="Arial" w:hAnsi="Arial" w:cs="Arial"/>
          <w:color w:val="2A2A2A"/>
          <w:sz w:val="22"/>
          <w:szCs w:val="22"/>
        </w:rPr>
        <w:t>PRJNA718335</w:t>
      </w:r>
      <w:r w:rsidR="000D5575">
        <w:rPr>
          <w:rFonts w:ascii="Arial" w:hAnsi="Arial" w:cs="Arial"/>
          <w:color w:val="2A2A2A"/>
          <w:sz w:val="22"/>
          <w:szCs w:val="22"/>
        </w:rPr>
        <w:t>).</w:t>
      </w:r>
    </w:p>
    <w:p w14:paraId="0687F5D2" w14:textId="2B4F4390" w:rsidR="00BC2FD0" w:rsidRPr="00BC2FD0" w:rsidRDefault="00BC2FD0" w:rsidP="00E55588">
      <w:pPr>
        <w:shd w:val="clear" w:color="auto" w:fill="FFFFFF"/>
        <w:adjustRightInd w:val="0"/>
        <w:snapToGrid w:val="0"/>
        <w:spacing w:line="480" w:lineRule="auto"/>
        <w:jc w:val="both"/>
        <w:textAlignment w:val="baseline"/>
        <w:outlineLvl w:val="2"/>
        <w:rPr>
          <w:rFonts w:ascii="Arial" w:hAnsi="Arial" w:cs="Arial"/>
          <w:b/>
          <w:bCs/>
          <w:color w:val="2A2A2A"/>
          <w:sz w:val="22"/>
          <w:szCs w:val="22"/>
        </w:rPr>
      </w:pPr>
      <w:r w:rsidRPr="00BC2FD0">
        <w:rPr>
          <w:rFonts w:ascii="Arial" w:hAnsi="Arial" w:cs="Arial"/>
          <w:b/>
          <w:bCs/>
          <w:color w:val="2A2A2A"/>
          <w:sz w:val="22"/>
          <w:szCs w:val="22"/>
        </w:rPr>
        <w:t>E2</w:t>
      </w:r>
      <w:r w:rsidR="00B67F76">
        <w:rPr>
          <w:rFonts w:ascii="Arial" w:hAnsi="Arial" w:cs="Arial"/>
          <w:b/>
          <w:bCs/>
          <w:color w:val="2A2A2A"/>
          <w:sz w:val="22"/>
          <w:szCs w:val="22"/>
        </w:rPr>
        <w:t xml:space="preserve">. </w:t>
      </w:r>
      <w:r w:rsidRPr="00BC2FD0">
        <w:rPr>
          <w:rFonts w:ascii="Arial" w:hAnsi="Arial" w:cs="Arial"/>
          <w:b/>
          <w:bCs/>
          <w:color w:val="2A2A2A"/>
          <w:sz w:val="22"/>
          <w:szCs w:val="22"/>
        </w:rPr>
        <w:t>Sampling and sample processing</w:t>
      </w:r>
    </w:p>
    <w:p w14:paraId="7EA5C989" w14:textId="31E268A4" w:rsidR="00A1356A" w:rsidRDefault="00242053" w:rsidP="00E55588">
      <w:pPr>
        <w:shd w:val="clear" w:color="auto" w:fill="FFFFFF"/>
        <w:adjustRightInd w:val="0"/>
        <w:snapToGrid w:val="0"/>
        <w:spacing w:line="480" w:lineRule="auto"/>
        <w:jc w:val="both"/>
        <w:textAlignment w:val="baseline"/>
        <w:outlineLvl w:val="2"/>
        <w:rPr>
          <w:ins w:id="1" w:author="Arvind Varsani" w:date="2021-03-19T13:40:00Z"/>
          <w:rFonts w:ascii="Arial" w:hAnsi="Arial" w:cs="Arial"/>
          <w:color w:val="2A2A2A"/>
          <w:sz w:val="22"/>
          <w:szCs w:val="22"/>
        </w:rPr>
      </w:pPr>
      <w:r w:rsidRPr="00242053">
        <w:rPr>
          <w:rFonts w:ascii="Arial" w:hAnsi="Arial" w:cs="Arial"/>
          <w:color w:val="2A2A2A"/>
          <w:sz w:val="22"/>
          <w:szCs w:val="22"/>
        </w:rPr>
        <w:t xml:space="preserve">Bats were captured in mist nets set over water sources, extracted from the nets and put in brown paper bags. Bats were held in bags for 20 minutes, removed, and then measured and weighed. Individuals were identified to species in the field using metrics such as forearm length and weight. Feces and urine were collected from the bag or swabbed directly off the bat using a </w:t>
      </w:r>
      <w:proofErr w:type="spellStart"/>
      <w:r w:rsidRPr="00242053">
        <w:rPr>
          <w:rFonts w:ascii="Arial" w:hAnsi="Arial" w:cs="Arial"/>
          <w:color w:val="2A2A2A"/>
          <w:sz w:val="22"/>
          <w:szCs w:val="22"/>
        </w:rPr>
        <w:t>PurFlock</w:t>
      </w:r>
      <w:proofErr w:type="spellEnd"/>
      <w:r w:rsidRPr="00242053">
        <w:rPr>
          <w:rFonts w:ascii="Arial" w:hAnsi="Arial" w:cs="Arial"/>
          <w:color w:val="2A2A2A"/>
          <w:sz w:val="22"/>
          <w:szCs w:val="22"/>
        </w:rPr>
        <w:t xml:space="preserve"> 0.14" Ultrafine swab (Puritan, Guilford, Maine). All feces and urine samples were put into tubes </w:t>
      </w:r>
      <w:r w:rsidRPr="00242053">
        <w:rPr>
          <w:rFonts w:ascii="Arial" w:hAnsi="Arial" w:cs="Arial"/>
          <w:color w:val="2A2A2A"/>
          <w:sz w:val="22"/>
          <w:szCs w:val="22"/>
        </w:rPr>
        <w:lastRenderedPageBreak/>
        <w:t>containing 0.5</w:t>
      </w:r>
      <w:r>
        <w:rPr>
          <w:rFonts w:ascii="Arial" w:hAnsi="Arial" w:cs="Arial"/>
          <w:color w:val="2A2A2A"/>
          <w:sz w:val="22"/>
          <w:szCs w:val="22"/>
        </w:rPr>
        <w:t xml:space="preserve"> </w:t>
      </w:r>
      <w:r w:rsidRPr="00242053">
        <w:rPr>
          <w:rFonts w:ascii="Arial" w:hAnsi="Arial" w:cs="Arial"/>
          <w:color w:val="2A2A2A"/>
          <w:sz w:val="22"/>
          <w:szCs w:val="22"/>
        </w:rPr>
        <w:t>mL buffer consisting of 1x PBS and 50% Glycerol. These samples were held on ice until returning to the lab where they were stored in a -80°C freezer.</w:t>
      </w:r>
      <w:r w:rsidR="00830BC4">
        <w:rPr>
          <w:rFonts w:ascii="Arial" w:hAnsi="Arial" w:cs="Arial"/>
          <w:color w:val="2A2A2A"/>
          <w:sz w:val="22"/>
          <w:szCs w:val="22"/>
        </w:rPr>
        <w:t xml:space="preserve"> </w:t>
      </w:r>
      <w:r w:rsidRPr="00BC2FD0">
        <w:rPr>
          <w:rFonts w:ascii="Arial" w:hAnsi="Arial" w:cs="Arial"/>
          <w:color w:val="2A2A2A"/>
          <w:sz w:val="22"/>
          <w:szCs w:val="22"/>
        </w:rPr>
        <w:t xml:space="preserve">All applicable international, national and institutional guidelines for the care and use of animals were followed during sampling. </w:t>
      </w:r>
      <w:r w:rsidRPr="00242053">
        <w:rPr>
          <w:rFonts w:ascii="Arial" w:hAnsi="Arial" w:cs="Arial"/>
          <w:color w:val="2A2A2A"/>
          <w:sz w:val="22"/>
          <w:szCs w:val="22"/>
        </w:rPr>
        <w:t>The study was approved by the University of Arizona Institutional Animal Care and Use Committee permit #15-583. Permits from the Arizona Department of Game and Fish were numbered SP506475.</w:t>
      </w:r>
    </w:p>
    <w:p w14:paraId="332BD38B" w14:textId="37864E05" w:rsidR="00A1356A" w:rsidRDefault="00BC2FD0" w:rsidP="00E55588">
      <w:pPr>
        <w:shd w:val="clear" w:color="auto" w:fill="FFFFFF"/>
        <w:adjustRightInd w:val="0"/>
        <w:snapToGrid w:val="0"/>
        <w:spacing w:line="480" w:lineRule="auto"/>
        <w:jc w:val="both"/>
        <w:textAlignment w:val="baseline"/>
        <w:outlineLvl w:val="2"/>
        <w:rPr>
          <w:rFonts w:ascii="Arial" w:hAnsi="Arial" w:cs="Arial"/>
          <w:color w:val="2A2A2A"/>
          <w:sz w:val="22"/>
          <w:szCs w:val="22"/>
        </w:rPr>
      </w:pPr>
      <w:r w:rsidRPr="00BC2FD0">
        <w:rPr>
          <w:rFonts w:ascii="Arial" w:hAnsi="Arial" w:cs="Arial"/>
          <w:color w:val="2A2A2A"/>
          <w:sz w:val="22"/>
          <w:szCs w:val="22"/>
        </w:rPr>
        <w:t>Of each of the fecal samples, 5 g was homogenized in SM buffer and the homogenate was centrifuged at 6000</w:t>
      </w:r>
      <w:ins w:id="2" w:author="Van Doorslaer, Koenraad M - (vandoorslaer)" w:date="2021-04-14T10:58:00Z">
        <w:r w:rsidR="00830BC4">
          <w:rPr>
            <w:rFonts w:ascii="Arial" w:hAnsi="Arial" w:cs="Arial"/>
            <w:color w:val="2A2A2A"/>
            <w:sz w:val="22"/>
            <w:szCs w:val="22"/>
          </w:rPr>
          <w:t xml:space="preserve"> </w:t>
        </w:r>
      </w:ins>
      <w:r w:rsidRPr="00BC2FD0">
        <w:rPr>
          <w:rFonts w:ascii="Arial" w:hAnsi="Arial" w:cs="Arial"/>
          <w:color w:val="2A2A2A"/>
          <w:sz w:val="22"/>
          <w:szCs w:val="22"/>
        </w:rPr>
        <w:t xml:space="preserve">× g for 10 min. The supernatant was sequentially filtered through 0.45 </w:t>
      </w:r>
      <w:proofErr w:type="spellStart"/>
      <w:r w:rsidRPr="00BC2FD0">
        <w:rPr>
          <w:rFonts w:ascii="Arial" w:hAnsi="Arial" w:cs="Arial"/>
          <w:color w:val="2A2A2A"/>
          <w:sz w:val="22"/>
          <w:szCs w:val="22"/>
        </w:rPr>
        <w:t>μm</w:t>
      </w:r>
      <w:proofErr w:type="spellEnd"/>
      <w:r w:rsidRPr="00BC2FD0">
        <w:rPr>
          <w:rFonts w:ascii="Arial" w:hAnsi="Arial" w:cs="Arial"/>
          <w:color w:val="2A2A2A"/>
          <w:sz w:val="22"/>
          <w:szCs w:val="22"/>
        </w:rPr>
        <w:t xml:space="preserve"> and 0.2 </w:t>
      </w:r>
      <w:proofErr w:type="spellStart"/>
      <w:r w:rsidRPr="00BC2FD0">
        <w:rPr>
          <w:rFonts w:ascii="Arial" w:hAnsi="Arial" w:cs="Arial"/>
          <w:color w:val="2A2A2A"/>
          <w:sz w:val="22"/>
          <w:szCs w:val="22"/>
        </w:rPr>
        <w:t>μm</w:t>
      </w:r>
      <w:proofErr w:type="spellEnd"/>
      <w:r w:rsidRPr="00BC2FD0">
        <w:rPr>
          <w:rFonts w:ascii="Arial" w:hAnsi="Arial" w:cs="Arial"/>
          <w:color w:val="2A2A2A"/>
          <w:sz w:val="22"/>
          <w:szCs w:val="22"/>
        </w:rPr>
        <w:t xml:space="preserve"> syringe filters and viral particles in the filtrate were precipitated with 15% (w/v) PEG-8000 with overnight incubation at 4 °C followed by centrifugation at 10,000 ×</w:t>
      </w:r>
      <w:proofErr w:type="spellStart"/>
      <w:r w:rsidRPr="00BC2FD0">
        <w:rPr>
          <w:rFonts w:ascii="Arial" w:hAnsi="Arial" w:cs="Arial"/>
          <w:color w:val="2A2A2A"/>
          <w:sz w:val="22"/>
          <w:szCs w:val="22"/>
        </w:rPr>
        <w:t>g as</w:t>
      </w:r>
      <w:proofErr w:type="spellEnd"/>
      <w:r w:rsidRPr="00BC2FD0">
        <w:rPr>
          <w:rFonts w:ascii="Arial" w:hAnsi="Arial" w:cs="Arial"/>
          <w:color w:val="2A2A2A"/>
          <w:sz w:val="22"/>
          <w:szCs w:val="22"/>
        </w:rPr>
        <w:t xml:space="preserve"> described</w:t>
      </w:r>
      <w:r>
        <w:rPr>
          <w:rFonts w:ascii="Arial" w:hAnsi="Arial" w:cs="Arial"/>
          <w:color w:val="2A2A2A"/>
          <w:sz w:val="22"/>
          <w:szCs w:val="22"/>
        </w:rPr>
        <w:t xml:space="preserve"> </w:t>
      </w:r>
      <w:r>
        <w:rPr>
          <w:rFonts w:ascii="Arial" w:hAnsi="Arial" w:cs="Arial"/>
          <w:color w:val="2A2A2A"/>
          <w:sz w:val="22"/>
          <w:szCs w:val="22"/>
        </w:rPr>
        <w:fldChar w:fldCharType="begin"/>
      </w:r>
      <w:r>
        <w:rPr>
          <w:rFonts w:ascii="Arial" w:hAnsi="Arial" w:cs="Arial"/>
          <w:color w:val="2A2A2A"/>
          <w:sz w:val="22"/>
          <w:szCs w:val="22"/>
        </w:rPr>
        <w:instrText xml:space="preserve"> ADDIN ZOTERO_ITEM CSL_CITATION {"citationID":"FEPh5Ef6","properties":{"formattedCitation":"(Payne et al. 2020)","plainCitation":"(Payne et al. 2020)","noteIndex":0},"citationItems":[{"id":2051,"uris":["http://zotero.org/groups/2444007/items/5MWD5X73"],"uri":["http://zotero.org/groups/2444007/items/5MWD5X73"],"itemData":{"id":2051,"type":"article-journal","abstract":"Sonoran felids are threatened by drought and habitat fragmentation. Vector range expansion and anthropogenic factors such as habitat encroachment and climate change are altering viral evolutionary dynamics and exposure. However, little is known about the diversity of viruses present in these populations. Small felid populations with lower genetic diversity are likely to be most threatened with extinction by emerging diseases, as with other selective pressures, due to having less adaptive potential. We used a metagenomic approach to identify novel circoviruses, which may have a negative impact on the population viability, from confirmed bobcat (Lynx rufus) and puma (Puma concolor) scats collected in Sonora, Mexico. Given some circoviruses are known to cause disease in their hosts, such as porcine and avian circoviruses, we took a non-invasive approach using scat to identify circoviruses in free-roaming bobcats and puma. Three circovirus genomes were determined, and, based on the current species demarcation, they represent two novel species. Phylogenetic analyses reveal that one circovirus species is more closely related to rodent associated circoviruses and the other to bat associated circoviruses, sharing highest genome-wide pairwise identity of approximately 70% and 63%, respectively. At this time, it is unknown whether these scat-derived circoviruses infect felids, their prey, or another organism that might have had contact with the scat in the environment. Further studies should be conducted to elucidate the host of these viruses and assess health impacts in felids.","container-title":"Viruses","DOI":"10.3390/v12091027","ISSN":"1999-4915","issue":"9","journalAbbreviation":"Viruses","language":"eng","note":"PMID: 32942563\nPMCID: PMC7551060","source":"PubMed","title":"Novel Circoviruses Detected in Feces of Sonoran Felids","volume":"12","author":[{"family":"Payne","given":"Natalie"},{"family":"Kraberger","given":"Simona"},{"family":"Fontenele","given":"Rafaela S."},{"family":"Schmidlin","given":"Kara"},{"family":"Bergeman","given":"Melissa H."},{"family":"Cassaigne","given":"Ivonne"},{"family":"Culver","given":"Melanie"},{"family":"Varsani","given":"Arvind"},{"family":"Van Doorslaer","given":"Koenraad"}],"issued":{"date-parts":[["2020",9,15]]}}}],"schema":"https://github.com/citation-style-language/schema/raw/master/csl-citation.json"} </w:instrText>
      </w:r>
      <w:r>
        <w:rPr>
          <w:rFonts w:ascii="Arial" w:hAnsi="Arial" w:cs="Arial"/>
          <w:color w:val="2A2A2A"/>
          <w:sz w:val="22"/>
          <w:szCs w:val="22"/>
        </w:rPr>
        <w:fldChar w:fldCharType="separate"/>
      </w:r>
      <w:r>
        <w:rPr>
          <w:rFonts w:ascii="Arial" w:hAnsi="Arial" w:cs="Arial"/>
          <w:noProof/>
          <w:color w:val="2A2A2A"/>
          <w:sz w:val="22"/>
          <w:szCs w:val="22"/>
        </w:rPr>
        <w:t>(Payne et al. 2020)</w:t>
      </w:r>
      <w:r>
        <w:rPr>
          <w:rFonts w:ascii="Arial" w:hAnsi="Arial" w:cs="Arial"/>
          <w:color w:val="2A2A2A"/>
          <w:sz w:val="22"/>
          <w:szCs w:val="22"/>
        </w:rPr>
        <w:fldChar w:fldCharType="end"/>
      </w:r>
      <w:r w:rsidRPr="00BC2FD0">
        <w:rPr>
          <w:rFonts w:ascii="Arial" w:hAnsi="Arial" w:cs="Arial"/>
          <w:color w:val="2A2A2A"/>
          <w:sz w:val="22"/>
          <w:szCs w:val="22"/>
        </w:rPr>
        <w:t xml:space="preserve">. The pellet was resuspended in 500μL of SM Buffer and 200μL of this was used for viral DNA extraction using the High Pure Viral Nucleic Acid Kit (Roche Diagnostics, Indianapolis, IN, USA). </w:t>
      </w:r>
      <w:r w:rsidR="00A1356A" w:rsidRPr="00980BCD">
        <w:rPr>
          <w:rFonts w:ascii="Arial" w:hAnsi="Arial" w:cs="Arial"/>
          <w:color w:val="000000" w:themeColor="text1"/>
          <w:sz w:val="22"/>
          <w:szCs w:val="22"/>
        </w:rPr>
        <w:t>The total DNA</w:t>
      </w:r>
      <w:r w:rsidR="00A1356A">
        <w:rPr>
          <w:rFonts w:ascii="Arial" w:hAnsi="Arial" w:cs="Arial"/>
          <w:color w:val="000000" w:themeColor="text1"/>
          <w:sz w:val="22"/>
          <w:szCs w:val="22"/>
        </w:rPr>
        <w:t xml:space="preserve"> was amplified </w:t>
      </w:r>
      <w:r w:rsidR="00A1356A" w:rsidRPr="008C2902">
        <w:rPr>
          <w:rFonts w:ascii="Arial" w:hAnsi="Arial" w:cs="Arial"/>
          <w:color w:val="000000" w:themeColor="text1"/>
          <w:sz w:val="22"/>
          <w:szCs w:val="22"/>
        </w:rPr>
        <w:t>using rolling circle amplification (RCA) with</w:t>
      </w:r>
      <w:r w:rsidR="00A1356A" w:rsidRPr="008C2902">
        <w:rPr>
          <w:rFonts w:ascii="Arial" w:hAnsi="Arial" w:cs="Arial"/>
          <w:color w:val="000000" w:themeColor="text1"/>
          <w:sz w:val="22"/>
          <w:szCs w:val="22"/>
        </w:rPr>
        <w:t xml:space="preserve"> </w:t>
      </w:r>
      <w:r w:rsidR="00830BC4">
        <w:rPr>
          <w:rFonts w:ascii="Arial" w:hAnsi="Arial" w:cs="Arial"/>
          <w:color w:val="000000" w:themeColor="text1"/>
          <w:sz w:val="22"/>
          <w:szCs w:val="22"/>
        </w:rPr>
        <w:t>the</w:t>
      </w:r>
      <w:r w:rsidR="00A1356A" w:rsidRPr="008C2902">
        <w:rPr>
          <w:rFonts w:ascii="Arial" w:hAnsi="Arial" w:cs="Arial"/>
          <w:color w:val="000000" w:themeColor="text1"/>
          <w:sz w:val="22"/>
          <w:szCs w:val="22"/>
        </w:rPr>
        <w:t xml:space="preserve"> </w:t>
      </w:r>
      <w:proofErr w:type="spellStart"/>
      <w:r w:rsidR="00A1356A" w:rsidRPr="008C2902">
        <w:rPr>
          <w:rFonts w:ascii="Arial" w:hAnsi="Arial" w:cs="Arial"/>
          <w:color w:val="000000" w:themeColor="text1"/>
          <w:sz w:val="22"/>
          <w:szCs w:val="22"/>
        </w:rPr>
        <w:t>TempliPhi</w:t>
      </w:r>
      <w:proofErr w:type="spellEnd"/>
      <w:r w:rsidR="00A1356A" w:rsidRPr="008C2902">
        <w:rPr>
          <w:rFonts w:ascii="Arial" w:hAnsi="Arial" w:cs="Arial"/>
          <w:color w:val="000000" w:themeColor="text1"/>
          <w:sz w:val="22"/>
          <w:szCs w:val="22"/>
        </w:rPr>
        <w:t xml:space="preserve"> 2000 kit (GE Healthcare, USA)</w:t>
      </w:r>
      <w:r w:rsidR="00A1356A">
        <w:rPr>
          <w:rFonts w:ascii="Arial" w:hAnsi="Arial" w:cs="Arial"/>
          <w:color w:val="000000" w:themeColor="text1"/>
          <w:sz w:val="22"/>
          <w:szCs w:val="22"/>
        </w:rPr>
        <w:t xml:space="preserve"> and the RCA </w:t>
      </w:r>
      <w:r w:rsidR="00A1356A" w:rsidRPr="008C2902">
        <w:rPr>
          <w:rFonts w:ascii="Arial" w:hAnsi="Arial" w:cs="Arial"/>
          <w:color w:val="000000" w:themeColor="text1"/>
          <w:sz w:val="22"/>
          <w:szCs w:val="22"/>
        </w:rPr>
        <w:t xml:space="preserve">products used to prepare Illumina sequencing libraries </w:t>
      </w:r>
      <w:r w:rsidR="00830BC4">
        <w:rPr>
          <w:rFonts w:ascii="Arial" w:hAnsi="Arial" w:cs="Arial"/>
          <w:color w:val="000000" w:themeColor="text1"/>
          <w:sz w:val="22"/>
          <w:szCs w:val="22"/>
        </w:rPr>
        <w:t>then</w:t>
      </w:r>
      <w:r w:rsidR="00A1356A">
        <w:rPr>
          <w:rFonts w:ascii="Arial" w:hAnsi="Arial" w:cs="Arial"/>
          <w:color w:val="000000" w:themeColor="text1"/>
          <w:sz w:val="22"/>
          <w:szCs w:val="22"/>
        </w:rPr>
        <w:t xml:space="preserve"> sequenced at </w:t>
      </w:r>
      <w:proofErr w:type="spellStart"/>
      <w:r w:rsidR="00A1356A">
        <w:rPr>
          <w:rFonts w:ascii="Arial" w:hAnsi="Arial" w:cs="Arial"/>
          <w:color w:val="000000" w:themeColor="text1"/>
          <w:sz w:val="22"/>
          <w:szCs w:val="22"/>
        </w:rPr>
        <w:t>Novagene</w:t>
      </w:r>
      <w:proofErr w:type="spellEnd"/>
      <w:r w:rsidR="00A1356A">
        <w:rPr>
          <w:rFonts w:ascii="Arial" w:hAnsi="Arial" w:cs="Arial"/>
          <w:color w:val="000000" w:themeColor="text1"/>
          <w:sz w:val="22"/>
          <w:szCs w:val="22"/>
        </w:rPr>
        <w:t xml:space="preserve"> Co. Ltd. (Hong Kong) on an Illumina </w:t>
      </w:r>
      <w:proofErr w:type="spellStart"/>
      <w:r w:rsidR="00A1356A">
        <w:rPr>
          <w:rFonts w:ascii="Arial" w:hAnsi="Arial" w:cs="Arial"/>
          <w:color w:val="000000" w:themeColor="text1"/>
          <w:sz w:val="22"/>
          <w:szCs w:val="22"/>
        </w:rPr>
        <w:t>NovaSeq</w:t>
      </w:r>
      <w:proofErr w:type="spellEnd"/>
      <w:r w:rsidR="00A1356A">
        <w:rPr>
          <w:rFonts w:ascii="Arial" w:hAnsi="Arial" w:cs="Arial"/>
          <w:color w:val="000000" w:themeColor="text1"/>
          <w:sz w:val="22"/>
          <w:szCs w:val="22"/>
        </w:rPr>
        <w:t xml:space="preserve"> 6000</w:t>
      </w:r>
      <w:r w:rsidR="00A1356A" w:rsidRPr="00BC2FD0">
        <w:rPr>
          <w:rFonts w:ascii="Arial" w:hAnsi="Arial" w:cs="Arial"/>
          <w:color w:val="2A2A2A"/>
          <w:sz w:val="22"/>
          <w:szCs w:val="22"/>
        </w:rPr>
        <w:t>.</w:t>
      </w:r>
      <w:r w:rsidR="00A1356A" w:rsidRPr="00BC2FD0">
        <w:rPr>
          <w:rFonts w:ascii="Arial" w:hAnsi="Arial" w:cs="Arial"/>
          <w:color w:val="2A2A2A"/>
          <w:sz w:val="22"/>
          <w:szCs w:val="22"/>
        </w:rPr>
        <w:t xml:space="preserve"> The paired-end raw reads were trimmed using default settings within </w:t>
      </w:r>
      <w:proofErr w:type="spellStart"/>
      <w:r w:rsidR="00A1356A" w:rsidRPr="00BC2FD0">
        <w:rPr>
          <w:rFonts w:ascii="Arial" w:hAnsi="Arial" w:cs="Arial"/>
          <w:color w:val="2A2A2A"/>
          <w:sz w:val="22"/>
          <w:szCs w:val="22"/>
        </w:rPr>
        <w:t>Trimmomatic</w:t>
      </w:r>
      <w:proofErr w:type="spellEnd"/>
      <w:r w:rsidR="00A1356A" w:rsidRPr="00BC2FD0">
        <w:rPr>
          <w:rFonts w:ascii="Arial" w:hAnsi="Arial" w:cs="Arial"/>
          <w:color w:val="2A2A2A"/>
          <w:sz w:val="22"/>
          <w:szCs w:val="22"/>
        </w:rPr>
        <w:t xml:space="preserve"> v0.39 </w:t>
      </w:r>
      <w:r w:rsidR="00A1356A">
        <w:rPr>
          <w:rFonts w:ascii="Arial" w:hAnsi="Arial" w:cs="Arial"/>
          <w:color w:val="2A2A2A"/>
          <w:sz w:val="22"/>
          <w:szCs w:val="22"/>
        </w:rPr>
        <w:fldChar w:fldCharType="begin"/>
      </w:r>
      <w:r w:rsidR="00A1356A">
        <w:rPr>
          <w:rFonts w:ascii="Arial" w:hAnsi="Arial" w:cs="Arial"/>
          <w:color w:val="2A2A2A"/>
          <w:sz w:val="22"/>
          <w:szCs w:val="22"/>
        </w:rPr>
        <w:instrText xml:space="preserve"> ADDIN ZOTERO_ITEM CSL_CITATION {"citationID":"bNArTzW1","properties":{"formattedCitation":"(Bolger, Lohse, and Usadel 2014)","plainCitation":"(Bolger, Lohse, and Usadel 2014)","noteIndex":0},"citationItems":[{"id":2054,"uris":["http://zotero.org/groups/2444007/items/AMISW2VH"],"uri":["http://zotero.org/groups/2444007/items/AMISW2VH"],"itemData":{"id":2054,"type":"article-journal","container-title":"Bioinformatics","DOI":"10.1093/bioinformatics/btu170","ISSN":"1460-2059, 1367-4803","issue":"15","language":"en","page":"2114-2120","source":"DOI.org (Crossref)","title":"Trimmomatic: a flexible trimmer for Illumina sequence data","title-short":"Trimmomatic","volume":"30","author":[{"family":"Bolger","given":"Anthony M."},{"family":"Lohse","given":"Marc"},{"family":"Usadel","given":"Bjoern"}],"issued":{"date-parts":[["2014",8,1]]}}}],"schema":"https://github.com/citation-style-language/schema/raw/master/csl-citation.json"} </w:instrText>
      </w:r>
      <w:r w:rsidR="00A1356A">
        <w:rPr>
          <w:rFonts w:ascii="Arial" w:hAnsi="Arial" w:cs="Arial"/>
          <w:color w:val="2A2A2A"/>
          <w:sz w:val="22"/>
          <w:szCs w:val="22"/>
        </w:rPr>
        <w:fldChar w:fldCharType="separate"/>
      </w:r>
      <w:r w:rsidR="00A1356A">
        <w:rPr>
          <w:rFonts w:ascii="Arial" w:hAnsi="Arial" w:cs="Arial"/>
          <w:noProof/>
          <w:color w:val="2A2A2A"/>
          <w:sz w:val="22"/>
          <w:szCs w:val="22"/>
        </w:rPr>
        <w:t>(Bolger, Lohse, and Usadel 2014)</w:t>
      </w:r>
      <w:r w:rsidR="00A1356A">
        <w:rPr>
          <w:rFonts w:ascii="Arial" w:hAnsi="Arial" w:cs="Arial"/>
          <w:color w:val="2A2A2A"/>
          <w:sz w:val="22"/>
          <w:szCs w:val="22"/>
        </w:rPr>
        <w:fldChar w:fldCharType="end"/>
      </w:r>
      <w:r w:rsidR="00A1356A">
        <w:rPr>
          <w:rFonts w:ascii="Arial" w:hAnsi="Arial" w:cs="Arial"/>
          <w:color w:val="2A2A2A"/>
          <w:sz w:val="22"/>
          <w:szCs w:val="22"/>
        </w:rPr>
        <w:t xml:space="preserve"> </w:t>
      </w:r>
      <w:r w:rsidR="00A1356A" w:rsidRPr="00BC2FD0">
        <w:rPr>
          <w:rFonts w:ascii="Arial" w:hAnsi="Arial" w:cs="Arial"/>
          <w:color w:val="2A2A2A"/>
          <w:sz w:val="22"/>
          <w:szCs w:val="22"/>
        </w:rPr>
        <w:t xml:space="preserve">and the trimmed reads were </w:t>
      </w:r>
      <w:r w:rsidR="00A1356A" w:rsidRPr="009F295D">
        <w:rPr>
          <w:rFonts w:ascii="Arial" w:hAnsi="Arial" w:cs="Arial"/>
          <w:i/>
          <w:color w:val="2A2A2A"/>
          <w:sz w:val="22"/>
          <w:szCs w:val="22"/>
        </w:rPr>
        <w:t>de novo</w:t>
      </w:r>
      <w:r w:rsidR="00A1356A" w:rsidRPr="00BC2FD0">
        <w:rPr>
          <w:rFonts w:ascii="Arial" w:hAnsi="Arial" w:cs="Arial"/>
          <w:color w:val="2A2A2A"/>
          <w:sz w:val="22"/>
          <w:szCs w:val="22"/>
        </w:rPr>
        <w:t xml:space="preserve"> assembled using k-</w:t>
      </w:r>
      <w:proofErr w:type="spellStart"/>
      <w:r w:rsidR="00A1356A" w:rsidRPr="00BC2FD0">
        <w:rPr>
          <w:rFonts w:ascii="Arial" w:hAnsi="Arial" w:cs="Arial"/>
          <w:color w:val="2A2A2A"/>
          <w:sz w:val="22"/>
          <w:szCs w:val="22"/>
        </w:rPr>
        <w:t>mer</w:t>
      </w:r>
      <w:proofErr w:type="spellEnd"/>
      <w:r w:rsidR="00A1356A" w:rsidRPr="00BC2FD0">
        <w:rPr>
          <w:rFonts w:ascii="Arial" w:hAnsi="Arial" w:cs="Arial"/>
          <w:color w:val="2A2A2A"/>
          <w:sz w:val="22"/>
          <w:szCs w:val="22"/>
        </w:rPr>
        <w:t xml:space="preserve"> values of 33, 66, and 77 within </w:t>
      </w:r>
      <w:proofErr w:type="spellStart"/>
      <w:r w:rsidR="00A1356A" w:rsidRPr="00BC2FD0">
        <w:rPr>
          <w:rFonts w:ascii="Arial" w:hAnsi="Arial" w:cs="Arial"/>
          <w:color w:val="2A2A2A"/>
          <w:sz w:val="22"/>
          <w:szCs w:val="22"/>
        </w:rPr>
        <w:t>metaSPAdes</w:t>
      </w:r>
      <w:proofErr w:type="spellEnd"/>
      <w:r w:rsidR="00A1356A" w:rsidRPr="00BC2FD0">
        <w:rPr>
          <w:rFonts w:ascii="Arial" w:hAnsi="Arial" w:cs="Arial"/>
          <w:color w:val="2A2A2A"/>
          <w:sz w:val="22"/>
          <w:szCs w:val="22"/>
        </w:rPr>
        <w:t xml:space="preserve"> v 3.12.0</w:t>
      </w:r>
      <w:r w:rsidR="00A1356A">
        <w:rPr>
          <w:rFonts w:ascii="Arial" w:hAnsi="Arial" w:cs="Arial"/>
          <w:color w:val="2A2A2A"/>
          <w:sz w:val="22"/>
          <w:szCs w:val="22"/>
        </w:rPr>
        <w:t xml:space="preserve"> </w:t>
      </w:r>
      <w:r w:rsidR="00A1356A">
        <w:rPr>
          <w:rFonts w:ascii="Arial" w:hAnsi="Arial" w:cs="Arial"/>
          <w:color w:val="2A2A2A"/>
          <w:sz w:val="22"/>
          <w:szCs w:val="22"/>
        </w:rPr>
        <w:fldChar w:fldCharType="begin"/>
      </w:r>
      <w:r w:rsidR="00A1356A">
        <w:rPr>
          <w:rFonts w:ascii="Arial" w:hAnsi="Arial" w:cs="Arial"/>
          <w:color w:val="2A2A2A"/>
          <w:sz w:val="22"/>
          <w:szCs w:val="22"/>
        </w:rPr>
        <w:instrText xml:space="preserve"> ADDIN ZOTERO_ITEM CSL_CITATION {"citationID":"prC6DJV7","properties":{"formattedCitation":"(Bankevich et al. 2012)","plainCitation":"(Bankevich et al. 2012)","noteIndex":0},"citationItems":[{"id":2056,"uris":["http://zotero.org/groups/2444007/items/FYTWZ8FL"],"uri":["http://zotero.org/groups/2444007/items/FYTWZ8FL"],"itemData":{"id":2056,"type":"article-journal","container-title":"Journal of Computational Biology","DOI":"10.1089/cmb.2012.0021","ISSN":"1066-5277, 1557-8666","issue":"5","journalAbbreviation":"Journal of Computational Biology","language":"en","page":"455-477","source":"DOI.org (Crossref)","title":"SPAdes: A New Genome Assembly Algorithm and Its Applications to Single-Cell Sequencing","title-short":"SPAdes","volume":"19","author":[{"family":"Bankevich","given":"Anton"},{"family":"Nurk","given":"Sergey"},{"family":"Antipov","given":"Dmitry"},{"family":"Gurevich","given":"Alexey A."},{"family":"Dvorkin","given":"Mikhail"},{"family":"Kulikov","given":"Alexander S."},{"family":"Lesin","given":"Valery M."},{"family":"Nikolenko","given":"Sergey I."},{"family":"Pham","given":"Son"},{"family":"Prjibelski","given":"Andrey D."},{"family":"Pyshkin","given":"Alexey V."},{"family":"Sirotkin","given":"Alexander V."},{"family":"Vyahhi","given":"Nikolay"},{"family":"Tesler","given":"Glenn"},{"family":"Alekseyev","given":"Max A."},{"family":"Pevzner","given":"Pavel A."}],"issued":{"date-parts":[["2012",5]]}}}],"schema":"https://github.com/citation-style-language/schema/raw/master/csl-citation.json"} </w:instrText>
      </w:r>
      <w:r w:rsidR="00A1356A">
        <w:rPr>
          <w:rFonts w:ascii="Arial" w:hAnsi="Arial" w:cs="Arial"/>
          <w:color w:val="2A2A2A"/>
          <w:sz w:val="22"/>
          <w:szCs w:val="22"/>
        </w:rPr>
        <w:fldChar w:fldCharType="separate"/>
      </w:r>
      <w:r w:rsidR="00A1356A">
        <w:rPr>
          <w:rFonts w:ascii="Arial" w:hAnsi="Arial" w:cs="Arial"/>
          <w:noProof/>
          <w:color w:val="2A2A2A"/>
          <w:sz w:val="22"/>
          <w:szCs w:val="22"/>
        </w:rPr>
        <w:t>(Bankevich et al. 2012)</w:t>
      </w:r>
      <w:r w:rsidR="00A1356A">
        <w:rPr>
          <w:rFonts w:ascii="Arial" w:hAnsi="Arial" w:cs="Arial"/>
          <w:color w:val="2A2A2A"/>
          <w:sz w:val="22"/>
          <w:szCs w:val="22"/>
        </w:rPr>
        <w:fldChar w:fldCharType="end"/>
      </w:r>
      <w:r w:rsidR="00A1356A" w:rsidRPr="00BC2FD0">
        <w:rPr>
          <w:rFonts w:ascii="Arial" w:hAnsi="Arial" w:cs="Arial"/>
          <w:color w:val="2A2A2A"/>
          <w:sz w:val="22"/>
          <w:szCs w:val="22"/>
        </w:rPr>
        <w:t xml:space="preserve">. </w:t>
      </w:r>
      <w:r w:rsidR="00A1356A">
        <w:rPr>
          <w:rFonts w:ascii="Arial" w:hAnsi="Arial" w:cs="Arial"/>
          <w:color w:val="000000" w:themeColor="text1"/>
          <w:sz w:val="22"/>
          <w:szCs w:val="22"/>
        </w:rPr>
        <w:t>T</w:t>
      </w:r>
      <w:r w:rsidR="00A1356A" w:rsidRPr="008C2902">
        <w:rPr>
          <w:rFonts w:ascii="Arial" w:hAnsi="Arial" w:cs="Arial"/>
          <w:color w:val="000000" w:themeColor="text1"/>
          <w:sz w:val="22"/>
          <w:szCs w:val="22"/>
        </w:rPr>
        <w:t xml:space="preserve">he resulting </w:t>
      </w:r>
      <w:r w:rsidR="00830BC4">
        <w:rPr>
          <w:rFonts w:ascii="Arial" w:hAnsi="Arial" w:cs="Arial"/>
          <w:color w:val="2A2A2A"/>
          <w:sz w:val="22"/>
          <w:szCs w:val="22"/>
        </w:rPr>
        <w:t>c</w:t>
      </w:r>
      <w:r w:rsidR="00A1356A" w:rsidRPr="00BC2FD0">
        <w:rPr>
          <w:rFonts w:ascii="Arial" w:hAnsi="Arial" w:cs="Arial"/>
          <w:color w:val="2A2A2A"/>
          <w:sz w:val="22"/>
          <w:szCs w:val="22"/>
        </w:rPr>
        <w:t>ontigs</w:t>
      </w:r>
      <w:r w:rsidR="00A1356A" w:rsidRPr="00BC2FD0">
        <w:rPr>
          <w:rFonts w:ascii="Arial" w:hAnsi="Arial" w:cs="Arial"/>
          <w:color w:val="2A2A2A"/>
          <w:sz w:val="22"/>
          <w:szCs w:val="22"/>
        </w:rPr>
        <w:t xml:space="preserve"> greater than 500 nucleotides were analyzed by </w:t>
      </w:r>
      <w:proofErr w:type="spellStart"/>
      <w:r w:rsidR="00A1356A" w:rsidRPr="00BC2FD0">
        <w:rPr>
          <w:rFonts w:ascii="Arial" w:hAnsi="Arial" w:cs="Arial"/>
          <w:color w:val="2A2A2A"/>
          <w:sz w:val="22"/>
          <w:szCs w:val="22"/>
        </w:rPr>
        <w:t>BLASTx</w:t>
      </w:r>
      <w:proofErr w:type="spellEnd"/>
      <w:r w:rsidR="00A1356A" w:rsidRPr="00BC2FD0">
        <w:rPr>
          <w:rFonts w:ascii="Arial" w:hAnsi="Arial" w:cs="Arial"/>
          <w:color w:val="2A2A2A"/>
          <w:sz w:val="22"/>
          <w:szCs w:val="22"/>
        </w:rPr>
        <w:t xml:space="preserve"> </w:t>
      </w:r>
      <w:r w:rsidR="00A1356A">
        <w:rPr>
          <w:rFonts w:ascii="Arial" w:hAnsi="Arial" w:cs="Arial"/>
          <w:color w:val="2A2A2A"/>
          <w:sz w:val="22"/>
          <w:szCs w:val="22"/>
        </w:rPr>
        <w:fldChar w:fldCharType="begin"/>
      </w:r>
      <w:r w:rsidR="00A1356A">
        <w:rPr>
          <w:rFonts w:ascii="Arial" w:hAnsi="Arial" w:cs="Arial"/>
          <w:color w:val="2A2A2A"/>
          <w:sz w:val="22"/>
          <w:szCs w:val="22"/>
        </w:rPr>
        <w:instrText xml:space="preserve"> ADDIN ZOTERO_ITEM CSL_CITATION {"citationID":"WtPRJJCm","properties":{"formattedCitation":"(Altschul et al. 1990)","plainCitation":"(Altschul et al. 1990)","noteIndex":0},"citationItems":[{"id":578,"uris":["http://zotero.org/groups/2273325/items/B2IJDGDK"],"uri":["http://zotero.org/groups/2273325/items/B2IJDGDK"],"itemData":{"id":578,"type":"article-journal","abstract":"A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 Mol. Biol.","language":"eng","note":"PMID: 2231712","page":"403-410","source":"PubMed","title":"Basic local alignment search tool","volume":"215","author":[{"family":"Altschul","given":"S. F."},{"family":"Gish","given":"W."},{"family":"Miller","given":"W."},{"family":"Myers","given":"E. W."},{"family":"Lipman","given":"D. J."}],"issued":{"date-parts":[["1990",10,5]]}}}],"schema":"https://github.com/citation-style-language/schema/raw/master/csl-citation.json"} </w:instrText>
      </w:r>
      <w:r w:rsidR="00A1356A">
        <w:rPr>
          <w:rFonts w:ascii="Arial" w:hAnsi="Arial" w:cs="Arial"/>
          <w:color w:val="2A2A2A"/>
          <w:sz w:val="22"/>
          <w:szCs w:val="22"/>
        </w:rPr>
        <w:fldChar w:fldCharType="separate"/>
      </w:r>
      <w:r w:rsidR="00A1356A">
        <w:rPr>
          <w:rFonts w:ascii="Arial" w:hAnsi="Arial" w:cs="Arial"/>
          <w:noProof/>
          <w:color w:val="2A2A2A"/>
          <w:sz w:val="22"/>
          <w:szCs w:val="22"/>
        </w:rPr>
        <w:t>(Altschul et al. 1990)</w:t>
      </w:r>
      <w:r w:rsidR="00A1356A">
        <w:rPr>
          <w:rFonts w:ascii="Arial" w:hAnsi="Arial" w:cs="Arial"/>
          <w:color w:val="2A2A2A"/>
          <w:sz w:val="22"/>
          <w:szCs w:val="22"/>
        </w:rPr>
        <w:fldChar w:fldCharType="end"/>
      </w:r>
      <w:r w:rsidR="00A1356A" w:rsidRPr="00BC2FD0">
        <w:rPr>
          <w:rFonts w:ascii="Arial" w:hAnsi="Arial" w:cs="Arial"/>
          <w:color w:val="2A2A2A"/>
          <w:sz w:val="22"/>
          <w:szCs w:val="22"/>
        </w:rPr>
        <w:t xml:space="preserve"> against a local viral protein database constructed from available NCBI </w:t>
      </w:r>
      <w:proofErr w:type="spellStart"/>
      <w:r w:rsidR="00A1356A" w:rsidRPr="00BC2FD0">
        <w:rPr>
          <w:rFonts w:ascii="Arial" w:hAnsi="Arial" w:cs="Arial"/>
          <w:color w:val="2A2A2A"/>
          <w:sz w:val="22"/>
          <w:szCs w:val="22"/>
        </w:rPr>
        <w:t>RefSeq</w:t>
      </w:r>
      <w:proofErr w:type="spellEnd"/>
      <w:r w:rsidR="00A1356A" w:rsidRPr="00BC2FD0">
        <w:rPr>
          <w:rFonts w:ascii="Arial" w:hAnsi="Arial" w:cs="Arial"/>
          <w:color w:val="2A2A2A"/>
          <w:sz w:val="22"/>
          <w:szCs w:val="22"/>
        </w:rPr>
        <w:t xml:space="preserve"> viral protein sequences (</w:t>
      </w:r>
      <w:hyperlink r:id="rId7" w:history="1">
        <w:r w:rsidR="00A1356A" w:rsidRPr="001E6450">
          <w:rPr>
            <w:rStyle w:val="Hyperlink"/>
            <w:rFonts w:ascii="Arial" w:hAnsi="Arial" w:cs="Arial"/>
            <w:sz w:val="22"/>
            <w:szCs w:val="22"/>
          </w:rPr>
          <w:t>https://ftp.ncbi.nlm.nih.gov/refseq/release/viral/</w:t>
        </w:r>
      </w:hyperlink>
      <w:r w:rsidR="00A1356A" w:rsidRPr="00BC2FD0">
        <w:rPr>
          <w:rFonts w:ascii="Arial" w:hAnsi="Arial" w:cs="Arial"/>
          <w:color w:val="2A2A2A"/>
          <w:sz w:val="22"/>
          <w:szCs w:val="22"/>
        </w:rPr>
        <w:t>).</w:t>
      </w:r>
      <w:r w:rsidR="00A1356A">
        <w:rPr>
          <w:rFonts w:ascii="Arial" w:hAnsi="Arial" w:cs="Arial"/>
          <w:color w:val="2A2A2A"/>
          <w:sz w:val="22"/>
          <w:szCs w:val="22"/>
        </w:rPr>
        <w:t xml:space="preserve"> </w:t>
      </w:r>
    </w:p>
    <w:p w14:paraId="7122CB7A" w14:textId="44B48418" w:rsidR="008260D4" w:rsidRDefault="008260D4" w:rsidP="00E55588">
      <w:pPr>
        <w:shd w:val="clear" w:color="auto" w:fill="FFFFFF"/>
        <w:adjustRightInd w:val="0"/>
        <w:snapToGrid w:val="0"/>
        <w:spacing w:line="480" w:lineRule="auto"/>
        <w:jc w:val="both"/>
        <w:textAlignment w:val="baseline"/>
        <w:outlineLvl w:val="2"/>
        <w:rPr>
          <w:rFonts w:ascii="Arial" w:hAnsi="Arial" w:cs="Arial"/>
          <w:b/>
          <w:bCs/>
          <w:color w:val="2A2A2A"/>
          <w:sz w:val="22"/>
          <w:szCs w:val="22"/>
        </w:rPr>
      </w:pPr>
      <w:r>
        <w:rPr>
          <w:rFonts w:ascii="Arial" w:hAnsi="Arial" w:cs="Arial"/>
          <w:b/>
          <w:bCs/>
          <w:color w:val="2A2A2A"/>
          <w:sz w:val="22"/>
          <w:szCs w:val="22"/>
        </w:rPr>
        <w:t>E3</w:t>
      </w:r>
      <w:r w:rsidR="00B67F76">
        <w:rPr>
          <w:rFonts w:ascii="Arial" w:hAnsi="Arial" w:cs="Arial"/>
          <w:b/>
          <w:bCs/>
          <w:color w:val="2A2A2A"/>
          <w:sz w:val="22"/>
          <w:szCs w:val="22"/>
        </w:rPr>
        <w:t>.</w:t>
      </w:r>
      <w:r w:rsidR="00BC2FD0" w:rsidRPr="00BC2FD0">
        <w:rPr>
          <w:rFonts w:ascii="Arial" w:hAnsi="Arial" w:cs="Arial"/>
          <w:b/>
          <w:bCs/>
          <w:color w:val="2A2A2A"/>
          <w:sz w:val="22"/>
          <w:szCs w:val="22"/>
        </w:rPr>
        <w:t xml:space="preserve"> Calculation of nucleotide frequencies</w:t>
      </w:r>
    </w:p>
    <w:p w14:paraId="256B756F" w14:textId="079B4E98" w:rsidR="00BC2FD0" w:rsidRDefault="00BC2FD0" w:rsidP="00E55588">
      <w:pPr>
        <w:shd w:val="clear" w:color="auto" w:fill="FFFFFF"/>
        <w:adjustRightInd w:val="0"/>
        <w:snapToGrid w:val="0"/>
        <w:spacing w:line="480" w:lineRule="auto"/>
        <w:jc w:val="both"/>
        <w:textAlignment w:val="baseline"/>
        <w:outlineLvl w:val="2"/>
        <w:rPr>
          <w:rFonts w:ascii="Arial" w:hAnsi="Arial" w:cs="Arial"/>
          <w:color w:val="2A2A2A"/>
          <w:sz w:val="22"/>
          <w:szCs w:val="22"/>
        </w:rPr>
      </w:pPr>
      <w:r w:rsidRPr="008260D4">
        <w:rPr>
          <w:rFonts w:ascii="Arial" w:hAnsi="Arial" w:cs="Arial"/>
          <w:color w:val="2A2A2A"/>
          <w:sz w:val="22"/>
          <w:szCs w:val="22"/>
        </w:rPr>
        <w:t xml:space="preserve">To determine a single observed vs. expected (O/E) dinucleotide ratio across the entire viral genome, a custom python script was used that leverages the </w:t>
      </w:r>
      <w:proofErr w:type="spellStart"/>
      <w:r w:rsidRPr="008260D4">
        <w:rPr>
          <w:rFonts w:ascii="Arial" w:hAnsi="Arial" w:cs="Arial"/>
          <w:color w:val="2A2A2A"/>
          <w:sz w:val="22"/>
          <w:szCs w:val="22"/>
        </w:rPr>
        <w:t>CompSeq</w:t>
      </w:r>
      <w:proofErr w:type="spellEnd"/>
      <w:r w:rsidRPr="008260D4">
        <w:rPr>
          <w:rFonts w:ascii="Arial" w:hAnsi="Arial" w:cs="Arial"/>
          <w:color w:val="2A2A2A"/>
          <w:sz w:val="22"/>
          <w:szCs w:val="22"/>
        </w:rPr>
        <w:t xml:space="preserve"> program from Emboss</w:t>
      </w:r>
      <w:r w:rsidR="008260D4">
        <w:rPr>
          <w:rFonts w:ascii="Arial" w:hAnsi="Arial" w:cs="Arial"/>
          <w:color w:val="2A2A2A"/>
          <w:sz w:val="22"/>
          <w:szCs w:val="22"/>
        </w:rPr>
        <w:t xml:space="preserve"> </w:t>
      </w:r>
      <w:r w:rsidR="008260D4">
        <w:rPr>
          <w:rFonts w:ascii="Arial" w:hAnsi="Arial" w:cs="Arial"/>
          <w:color w:val="2A2A2A"/>
          <w:sz w:val="22"/>
          <w:szCs w:val="22"/>
        </w:rPr>
        <w:fldChar w:fldCharType="begin"/>
      </w:r>
      <w:r w:rsidR="008260D4">
        <w:rPr>
          <w:rFonts w:ascii="Arial" w:hAnsi="Arial" w:cs="Arial"/>
          <w:color w:val="2A2A2A"/>
          <w:sz w:val="22"/>
          <w:szCs w:val="22"/>
        </w:rPr>
        <w:instrText xml:space="preserve"> ADDIN ZOTERO_ITEM CSL_CITATION {"citationID":"uTycFZr2","properties":{"formattedCitation":"(Warren, Van Doorslaer, et al. 2015)","plainCitation":"(Warren, Van Doorslaer, et al. 2015)","noteIndex":0},"citationItems":[{"id":2,"uris":["http://zotero.org/users/4782594/items/J3AKYWJR"],"uri":["http://zotero.org/users/4782594/items/J3AKYWJR"],"itemData":{"id":2,"type":"article-journal","abstract":"More than 270 different types of papillomaviruses have been discovered in a wide array of animal species. Despite the great diversity of papillomaviruses, little is known about the evolutionary processes that drive host tropism and the emergence of oncogenic genotypes. Although host defense mechanisms have evolved to interfere with various aspects of a virus life cycle, viruses have also coevolved copious strategies to avoid host antiviral restriction. Our and other studies have shown that the cytidine deaminase APOBEC3 family members edit HPV genomes and restrict virus infectivity. Thus, we hypothesized that host restriction by APOBEC3 served as selective pressure during papillomavirus evolution. To test this hypothesis, we analyzed the relative abundance of all dinucleotide sequences in full-length genomes of 274 papillomavirus types documented in the Papillomavirus Episteme database (PaVE). Here, we report that TC dinucleotides, the preferred target sequence of several human APOBEC3 proteins (hA3A, hA3B, hA3F, and hA3H), are highly depleted in papillomavirus genomes. Given that HPV infection is highly tissue-specific, the expression levels of APOBEC3 family members were analyzed. The basal expression levels of all APOBEC3 isoforms, excluding hA3B, are significantly higher in mucosal skin compared with cutaneous skin. Interestingly, we reveal that Alphapapillomaviruses (alpha-PVs), a majority of which infects anogenital mucosa, display the most dramatic reduction in TC dinucleotide content. Computer modeling and reconstruction of ancestral alpha-PV genomes suggest that TC depletion occurred after the alpha-PVs diverged from their most recent common ancestor. In addition, we found that TC depletion in alpha-PVs is greatly affected by protein coding potential. Taken together, our results suggest that PVs replicating in tissues with high APOBEC3 levels may have evolved to evade restriction by selecting for variants that contain reduced APOBEC3 target sites in their genomes.","container-title":"Virus Evolution","DOI":"10.1093/ve/vev015","ISSN":"2057-1577","issue":"1","journalAbbreviation":"Virus Evol","language":"eng","note":"PMID: 27570633\nPMCID: PMC4999249","source":"PubMed","title":"Role of the host restriction factor APOBEC3 on papillomavirus evolution","volume":"1","author":[{"family":"Warren","given":"Cody J."},{"family":"Van Doorslaer","given":"Koenraad"},{"family":"Pandey","given":"Ahwan"},{"family":"Espinosa","given":"Joaquin M."},{"family":"Pyeon","given":"Dohun"}],"issued":{"date-parts":[["2015",1]]}}}],"schema":"https://github.com/citation-style-language/schema/raw/master/csl-citation.json"} </w:instrText>
      </w:r>
      <w:r w:rsidR="008260D4">
        <w:rPr>
          <w:rFonts w:ascii="Arial" w:hAnsi="Arial" w:cs="Arial"/>
          <w:color w:val="2A2A2A"/>
          <w:sz w:val="22"/>
          <w:szCs w:val="22"/>
        </w:rPr>
        <w:fldChar w:fldCharType="separate"/>
      </w:r>
      <w:r w:rsidR="008260D4">
        <w:rPr>
          <w:rFonts w:ascii="Arial" w:hAnsi="Arial" w:cs="Arial"/>
          <w:noProof/>
          <w:color w:val="2A2A2A"/>
          <w:sz w:val="22"/>
          <w:szCs w:val="22"/>
        </w:rPr>
        <w:t>(Warren, Van Doorslaer, et al. 2015)</w:t>
      </w:r>
      <w:r w:rsidR="008260D4">
        <w:rPr>
          <w:rFonts w:ascii="Arial" w:hAnsi="Arial" w:cs="Arial"/>
          <w:color w:val="2A2A2A"/>
          <w:sz w:val="22"/>
          <w:szCs w:val="22"/>
        </w:rPr>
        <w:fldChar w:fldCharType="end"/>
      </w:r>
      <w:r w:rsidRPr="008260D4">
        <w:rPr>
          <w:rFonts w:ascii="Arial" w:hAnsi="Arial" w:cs="Arial"/>
          <w:color w:val="2A2A2A"/>
          <w:sz w:val="22"/>
          <w:szCs w:val="22"/>
        </w:rPr>
        <w:t xml:space="preserve">. The expected frequencies of dinucleotide ‘words’ were </w:t>
      </w:r>
      <w:r w:rsidRPr="008260D4">
        <w:rPr>
          <w:rFonts w:ascii="Arial" w:hAnsi="Arial" w:cs="Arial"/>
          <w:color w:val="2A2A2A"/>
          <w:sz w:val="22"/>
          <w:szCs w:val="22"/>
        </w:rPr>
        <w:lastRenderedPageBreak/>
        <w:t xml:space="preserve">estimated based on the observed frequency of single bases in the sequences. </w:t>
      </w:r>
      <w:r w:rsidR="008260D4">
        <w:rPr>
          <w:rFonts w:ascii="Arial" w:hAnsi="Arial" w:cs="Arial"/>
          <w:color w:val="2A2A2A"/>
          <w:sz w:val="22"/>
          <w:szCs w:val="22"/>
        </w:rPr>
        <w:t>Only the forward frame was analyzed.</w:t>
      </w:r>
    </w:p>
    <w:p w14:paraId="6C22DEC7" w14:textId="2BAD6EDE" w:rsidR="00DB017B" w:rsidRPr="008C6D75" w:rsidRDefault="00DB017B" w:rsidP="00E55588">
      <w:pPr>
        <w:shd w:val="clear" w:color="auto" w:fill="FFFFFF"/>
        <w:adjustRightInd w:val="0"/>
        <w:snapToGrid w:val="0"/>
        <w:spacing w:line="480" w:lineRule="auto"/>
        <w:jc w:val="both"/>
        <w:textAlignment w:val="baseline"/>
        <w:outlineLvl w:val="2"/>
        <w:rPr>
          <w:rFonts w:ascii="Arial" w:hAnsi="Arial" w:cs="Arial"/>
          <w:sz w:val="22"/>
          <w:szCs w:val="22"/>
        </w:rPr>
      </w:pPr>
      <w:r>
        <w:rPr>
          <w:rFonts w:ascii="Arial" w:hAnsi="Arial" w:cs="Arial"/>
          <w:color w:val="2A2A2A"/>
          <w:sz w:val="22"/>
          <w:szCs w:val="22"/>
        </w:rPr>
        <w:t xml:space="preserve">The tetramer content for each genome was calculated as described for the dinucleotides. To </w:t>
      </w:r>
      <w:r w:rsidRPr="008C6D75">
        <w:rPr>
          <w:rFonts w:ascii="Arial" w:hAnsi="Arial" w:cs="Arial"/>
          <w:sz w:val="22"/>
          <w:szCs w:val="22"/>
        </w:rPr>
        <w:t>normalize tetramer content across groups of viruses we calculated the average O/E ratio across the different groups. These average O/E ratios were compared as indicated in the figure legends.</w:t>
      </w:r>
    </w:p>
    <w:p w14:paraId="0799F70F" w14:textId="454E28A4" w:rsidR="004F6298" w:rsidRPr="008C6D75" w:rsidRDefault="004F6298" w:rsidP="00E55588">
      <w:pPr>
        <w:adjustRightInd w:val="0"/>
        <w:snapToGrid w:val="0"/>
        <w:spacing w:line="480" w:lineRule="auto"/>
        <w:jc w:val="both"/>
        <w:rPr>
          <w:rFonts w:ascii="Arial" w:hAnsi="Arial" w:cs="Arial"/>
          <w:sz w:val="22"/>
          <w:szCs w:val="22"/>
        </w:rPr>
      </w:pPr>
      <w:r w:rsidRPr="008C6D75">
        <w:rPr>
          <w:rFonts w:ascii="Arial" w:hAnsi="Arial" w:cs="Arial"/>
          <w:sz w:val="22"/>
          <w:szCs w:val="22"/>
        </w:rPr>
        <w:t xml:space="preserve">To test whether any of </w:t>
      </w:r>
      <w:r w:rsidR="00DB017B" w:rsidRPr="008C6D75">
        <w:rPr>
          <w:rFonts w:ascii="Arial" w:hAnsi="Arial" w:cs="Arial"/>
          <w:sz w:val="22"/>
          <w:szCs w:val="22"/>
        </w:rPr>
        <w:t xml:space="preserve">the tested </w:t>
      </w:r>
      <w:proofErr w:type="gramStart"/>
      <w:r w:rsidR="00DB017B" w:rsidRPr="008C6D75">
        <w:rPr>
          <w:rFonts w:ascii="Arial" w:hAnsi="Arial" w:cs="Arial"/>
          <w:sz w:val="22"/>
          <w:szCs w:val="22"/>
        </w:rPr>
        <w:t>tetramers</w:t>
      </w:r>
      <w:proofErr w:type="gramEnd"/>
      <w:r w:rsidRPr="008C6D75">
        <w:rPr>
          <w:rFonts w:ascii="Arial" w:hAnsi="Arial" w:cs="Arial"/>
          <w:sz w:val="22"/>
          <w:szCs w:val="22"/>
        </w:rPr>
        <w:t xml:space="preserve"> depletions are statistically significant, we randomly shuffled each viral genome</w:t>
      </w:r>
      <w:r w:rsidR="00616F69" w:rsidRPr="008C6D75">
        <w:rPr>
          <w:rFonts w:ascii="Arial" w:hAnsi="Arial" w:cs="Arial"/>
          <w:sz w:val="22"/>
          <w:szCs w:val="22"/>
        </w:rPr>
        <w:t xml:space="preserve">. </w:t>
      </w:r>
      <w:r w:rsidR="008C6D75" w:rsidRPr="008C6D75">
        <w:rPr>
          <w:rFonts w:ascii="Arial" w:hAnsi="Arial" w:cs="Arial"/>
          <w:sz w:val="22"/>
          <w:szCs w:val="22"/>
        </w:rPr>
        <w:t>To ensure that each randomly shuffled sequence would maintain the same dinucleotide ratio as the original sequence, w</w:t>
      </w:r>
      <w:r w:rsidR="00616F69" w:rsidRPr="008C6D75">
        <w:rPr>
          <w:rFonts w:ascii="Arial" w:hAnsi="Arial" w:cs="Arial"/>
          <w:sz w:val="22"/>
          <w:szCs w:val="22"/>
        </w:rPr>
        <w:t xml:space="preserve">e used the </w:t>
      </w:r>
      <w:proofErr w:type="spellStart"/>
      <w:r w:rsidR="008C6D75" w:rsidRPr="008C6D75">
        <w:rPr>
          <w:rFonts w:ascii="Arial" w:hAnsi="Arial" w:cs="Arial"/>
          <w:sz w:val="22"/>
          <w:szCs w:val="22"/>
        </w:rPr>
        <w:t>Altschul</w:t>
      </w:r>
      <w:proofErr w:type="spellEnd"/>
      <w:r w:rsidR="008C6D75" w:rsidRPr="008C6D75">
        <w:rPr>
          <w:rFonts w:ascii="Arial" w:hAnsi="Arial" w:cs="Arial"/>
          <w:sz w:val="22"/>
          <w:szCs w:val="22"/>
        </w:rPr>
        <w:t xml:space="preserve"> and Erickson </w:t>
      </w:r>
      <w:r w:rsidR="00616F69" w:rsidRPr="008C6D75">
        <w:rPr>
          <w:rFonts w:ascii="Arial" w:hAnsi="Arial" w:cs="Arial"/>
          <w:sz w:val="22"/>
          <w:szCs w:val="22"/>
        </w:rPr>
        <w:t>algorithm</w:t>
      </w:r>
      <w:r w:rsidR="00DA7EEA">
        <w:rPr>
          <w:rFonts w:ascii="Arial" w:hAnsi="Arial" w:cs="Arial"/>
          <w:sz w:val="22"/>
          <w:szCs w:val="22"/>
        </w:rPr>
        <w:t xml:space="preserve"> </w:t>
      </w:r>
      <w:r w:rsidR="008C6D75" w:rsidRPr="008C6D75">
        <w:rPr>
          <w:rFonts w:ascii="Arial" w:hAnsi="Arial" w:cs="Arial"/>
          <w:sz w:val="22"/>
          <w:szCs w:val="22"/>
        </w:rPr>
        <w:fldChar w:fldCharType="begin"/>
      </w:r>
      <w:r w:rsidR="008C6D75" w:rsidRPr="008C6D75">
        <w:rPr>
          <w:rFonts w:ascii="Arial" w:hAnsi="Arial" w:cs="Arial"/>
          <w:sz w:val="22"/>
          <w:szCs w:val="22"/>
        </w:rPr>
        <w:instrText xml:space="preserve"> ADDIN ZOTERO_ITEM CSL_CITATION {"citationID":"4UtJemmL","properties":{"formattedCitation":"(Stephen F Altschul and Erickson Bruce W 1985)","plainCitation":"(Stephen F Altschul and Erickson Bruce W 1985)","noteIndex":0},"citationItems":[{"id":2105,"uris":["http://zotero.org/groups/2444007/items/UVY5P5QR"],"uri":["http://zotero.org/groups/2444007/items/UVY5P5QR"],"itemData":{"id":2105,"type":"article-journal","container-title":"Molecular Biology and Evolution","DOI":"10.1093/oxfordjournals.molbev.a040370","ISSN":"1537-1719","language":"en","source":"DOI.org (Crossref)","title":"Significance of nucleotide sequence alignments: a method for random sequence permutation that preserves dinucleotide and codon usage.","title-short":"Significance of nucleotide sequence alignments","URL":"https://academic.oup.com/mbe/article/2/6/526/981780/Significance-of-nucleotide-sequence-alignments-a","author":[{"literal":"Stephen F Altschul"},{"literal":"Erickson Bruce W"}],"accessed":{"date-parts":[["2021",3,17]]},"issued":{"date-parts":[["1985",11]]}}}],"schema":"https://github.com/citation-style-language/schema/raw/master/csl-citation.json"} </w:instrText>
      </w:r>
      <w:r w:rsidR="008C6D75" w:rsidRPr="008C6D75">
        <w:rPr>
          <w:rFonts w:ascii="Arial" w:hAnsi="Arial" w:cs="Arial"/>
          <w:sz w:val="22"/>
          <w:szCs w:val="22"/>
        </w:rPr>
        <w:fldChar w:fldCharType="separate"/>
      </w:r>
      <w:r w:rsidR="008C6D75" w:rsidRPr="008C6D75">
        <w:rPr>
          <w:rFonts w:ascii="Arial" w:hAnsi="Arial" w:cs="Arial"/>
          <w:sz w:val="22"/>
        </w:rPr>
        <w:t>(Stephen F Altschul and Erickson Bruce W 1985)</w:t>
      </w:r>
      <w:r w:rsidR="008C6D75" w:rsidRPr="008C6D75">
        <w:rPr>
          <w:rFonts w:ascii="Arial" w:hAnsi="Arial" w:cs="Arial"/>
          <w:sz w:val="22"/>
          <w:szCs w:val="22"/>
        </w:rPr>
        <w:fldChar w:fldCharType="end"/>
      </w:r>
      <w:r w:rsidR="00616F69" w:rsidRPr="008C6D75">
        <w:rPr>
          <w:rFonts w:ascii="Arial" w:hAnsi="Arial" w:cs="Arial"/>
          <w:sz w:val="22"/>
          <w:szCs w:val="22"/>
        </w:rPr>
        <w:t xml:space="preserve"> as implemented by </w:t>
      </w:r>
      <w:proofErr w:type="spellStart"/>
      <w:r w:rsidR="00616F69" w:rsidRPr="008C6D75">
        <w:rPr>
          <w:rFonts w:ascii="Arial" w:hAnsi="Arial" w:cs="Arial"/>
          <w:sz w:val="22"/>
          <w:szCs w:val="22"/>
        </w:rPr>
        <w:t>Clote</w:t>
      </w:r>
      <w:proofErr w:type="spellEnd"/>
      <w:r w:rsidR="00616F69" w:rsidRPr="008C6D75">
        <w:rPr>
          <w:rFonts w:ascii="Arial" w:hAnsi="Arial" w:cs="Arial"/>
          <w:sz w:val="22"/>
          <w:szCs w:val="22"/>
        </w:rPr>
        <w:t xml:space="preserve"> and colleagues</w:t>
      </w:r>
      <w:r w:rsidR="008C6D75" w:rsidRPr="008C6D75">
        <w:rPr>
          <w:rFonts w:ascii="Arial" w:hAnsi="Arial" w:cs="Arial"/>
          <w:sz w:val="22"/>
          <w:szCs w:val="22"/>
        </w:rPr>
        <w:t xml:space="preserve"> </w:t>
      </w:r>
      <w:r w:rsidR="008C6D75" w:rsidRPr="008C6D75">
        <w:rPr>
          <w:rFonts w:ascii="Arial" w:hAnsi="Arial" w:cs="Arial"/>
          <w:sz w:val="22"/>
          <w:szCs w:val="22"/>
        </w:rPr>
        <w:fldChar w:fldCharType="begin"/>
      </w:r>
      <w:r w:rsidR="008C6D75" w:rsidRPr="008C6D75">
        <w:rPr>
          <w:rFonts w:ascii="Arial" w:hAnsi="Arial" w:cs="Arial"/>
          <w:sz w:val="22"/>
          <w:szCs w:val="22"/>
        </w:rPr>
        <w:instrText xml:space="preserve"> ADDIN ZOTERO_ITEM CSL_CITATION {"citationID":"gy2v5Yr3","properties":{"formattedCitation":"(Clote 2005)","plainCitation":"(Clote 2005)","noteIndex":0},"citationItems":[{"id":2107,"uris":["http://zotero.org/groups/2444007/items/9HH3CMZ7"],"uri":["http://zotero.org/groups/2444007/items/9HH3CMZ7"],"itemData":{"id":2107,"type":"article-journal","container-title":"RNA","DOI":"10.1261/rna.7220505","ISSN":"1355-8382","issue":"5","journalAbbreviation":"RNA","language":"en","page":"578-591","source":"DOI.org (Crossref)","title":"Structural RNA has lower folding energy than random RNA of the same dinucleotide frequency","volume":"11","author":[{"family":"Clote","given":"P."}],"issued":{"date-parts":[["2005",5,1]]}}}],"schema":"https://github.com/citation-style-language/schema/raw/master/csl-citation.json"} </w:instrText>
      </w:r>
      <w:r w:rsidR="008C6D75" w:rsidRPr="008C6D75">
        <w:rPr>
          <w:rFonts w:ascii="Arial" w:hAnsi="Arial" w:cs="Arial"/>
          <w:sz w:val="22"/>
          <w:szCs w:val="22"/>
        </w:rPr>
        <w:fldChar w:fldCharType="separate"/>
      </w:r>
      <w:r w:rsidR="008C6D75" w:rsidRPr="008C6D75">
        <w:rPr>
          <w:rFonts w:ascii="Arial" w:hAnsi="Arial" w:cs="Arial"/>
          <w:noProof/>
          <w:sz w:val="22"/>
          <w:szCs w:val="22"/>
        </w:rPr>
        <w:t>(Clote 2005)</w:t>
      </w:r>
      <w:r w:rsidR="008C6D75" w:rsidRPr="008C6D75">
        <w:rPr>
          <w:rFonts w:ascii="Arial" w:hAnsi="Arial" w:cs="Arial"/>
          <w:sz w:val="22"/>
          <w:szCs w:val="22"/>
        </w:rPr>
        <w:fldChar w:fldCharType="end"/>
      </w:r>
      <w:r w:rsidR="00616F69" w:rsidRPr="008C6D75">
        <w:rPr>
          <w:rFonts w:ascii="Arial" w:hAnsi="Arial" w:cs="Arial"/>
          <w:sz w:val="22"/>
          <w:szCs w:val="22"/>
        </w:rPr>
        <w:t xml:space="preserve">. </w:t>
      </w:r>
      <w:r w:rsidR="008C6D75" w:rsidRPr="008C6D75">
        <w:rPr>
          <w:rFonts w:ascii="Arial" w:hAnsi="Arial" w:cs="Arial"/>
          <w:sz w:val="22"/>
          <w:szCs w:val="22"/>
        </w:rPr>
        <w:t xml:space="preserve">Based on these shuffled sequences, we </w:t>
      </w:r>
      <w:r w:rsidRPr="008C6D75">
        <w:rPr>
          <w:rFonts w:ascii="Arial" w:hAnsi="Arial" w:cs="Arial"/>
          <w:sz w:val="22"/>
          <w:szCs w:val="22"/>
        </w:rPr>
        <w:t xml:space="preserve">calculated the above </w:t>
      </w:r>
      <w:proofErr w:type="spellStart"/>
      <w:r w:rsidRPr="009F295D">
        <w:rPr>
          <w:rFonts w:ascii="Arial" w:hAnsi="Arial" w:cs="Arial"/>
          <w:iCs/>
          <w:sz w:val="22"/>
          <w:szCs w:val="22"/>
        </w:rPr>
        <w:t>Yangochiroptera</w:t>
      </w:r>
      <w:proofErr w:type="spellEnd"/>
      <w:r w:rsidRPr="00DA7EEA">
        <w:rPr>
          <w:rFonts w:ascii="Arial" w:hAnsi="Arial" w:cs="Arial"/>
          <w:sz w:val="22"/>
          <w:szCs w:val="22"/>
        </w:rPr>
        <w:t>/</w:t>
      </w:r>
      <w:proofErr w:type="spellStart"/>
      <w:r w:rsidRPr="009F295D">
        <w:rPr>
          <w:rFonts w:ascii="Arial" w:hAnsi="Arial" w:cs="Arial"/>
          <w:iCs/>
          <w:sz w:val="22"/>
          <w:szCs w:val="22"/>
        </w:rPr>
        <w:t>Yinpterochiroptera</w:t>
      </w:r>
      <w:proofErr w:type="spellEnd"/>
      <w:r w:rsidRPr="008C6D75">
        <w:rPr>
          <w:rFonts w:ascii="Arial" w:hAnsi="Arial" w:cs="Arial"/>
          <w:sz w:val="22"/>
          <w:szCs w:val="22"/>
        </w:rPr>
        <w:t xml:space="preserve"> ratio. This was repeated 1000 times to establish a null distribution</w:t>
      </w:r>
      <w:r w:rsidR="008C6D75" w:rsidRPr="008C6D75">
        <w:rPr>
          <w:rFonts w:ascii="Arial" w:hAnsi="Arial" w:cs="Arial"/>
          <w:sz w:val="22"/>
          <w:szCs w:val="22"/>
        </w:rPr>
        <w:t>. T</w:t>
      </w:r>
      <w:r w:rsidRPr="008C6D75">
        <w:rPr>
          <w:rFonts w:ascii="Arial" w:hAnsi="Arial" w:cs="Arial"/>
          <w:sz w:val="22"/>
          <w:szCs w:val="22"/>
        </w:rPr>
        <w:t>he 1-percentile was used as a significance cutoff.</w:t>
      </w:r>
    </w:p>
    <w:p w14:paraId="19077336" w14:textId="60AA0DB5" w:rsidR="008260D4" w:rsidRDefault="008260D4" w:rsidP="00E55588">
      <w:pPr>
        <w:shd w:val="clear" w:color="auto" w:fill="FFFFFF"/>
        <w:adjustRightInd w:val="0"/>
        <w:snapToGrid w:val="0"/>
        <w:spacing w:line="480" w:lineRule="auto"/>
        <w:jc w:val="both"/>
        <w:textAlignment w:val="baseline"/>
        <w:outlineLvl w:val="2"/>
        <w:rPr>
          <w:rFonts w:ascii="Arial" w:hAnsi="Arial" w:cs="Arial"/>
          <w:b/>
          <w:bCs/>
          <w:color w:val="2A2A2A"/>
          <w:sz w:val="22"/>
          <w:szCs w:val="22"/>
        </w:rPr>
      </w:pPr>
      <w:r>
        <w:rPr>
          <w:rFonts w:ascii="Arial" w:hAnsi="Arial" w:cs="Arial"/>
          <w:b/>
          <w:bCs/>
          <w:color w:val="2A2A2A"/>
          <w:sz w:val="22"/>
          <w:szCs w:val="22"/>
        </w:rPr>
        <w:t>E4</w:t>
      </w:r>
      <w:r w:rsidR="00B67F76">
        <w:rPr>
          <w:rFonts w:ascii="Arial" w:hAnsi="Arial" w:cs="Arial"/>
          <w:b/>
          <w:bCs/>
          <w:color w:val="2A2A2A"/>
          <w:sz w:val="22"/>
          <w:szCs w:val="22"/>
        </w:rPr>
        <w:t xml:space="preserve">. </w:t>
      </w:r>
      <w:r>
        <w:rPr>
          <w:rFonts w:ascii="Arial" w:hAnsi="Arial" w:cs="Arial"/>
          <w:b/>
          <w:bCs/>
          <w:color w:val="2A2A2A"/>
          <w:sz w:val="22"/>
          <w:szCs w:val="22"/>
        </w:rPr>
        <w:t>Phylogenetic analyses</w:t>
      </w:r>
    </w:p>
    <w:p w14:paraId="2E810518" w14:textId="5C924AC6" w:rsidR="00AC5554" w:rsidRPr="00AC5554" w:rsidRDefault="00AC5554" w:rsidP="00E55588">
      <w:pPr>
        <w:shd w:val="clear" w:color="auto" w:fill="FFFFFF"/>
        <w:adjustRightInd w:val="0"/>
        <w:snapToGrid w:val="0"/>
        <w:spacing w:line="480" w:lineRule="auto"/>
        <w:jc w:val="both"/>
        <w:textAlignment w:val="baseline"/>
        <w:outlineLvl w:val="2"/>
        <w:rPr>
          <w:rFonts w:ascii="Arial" w:hAnsi="Arial" w:cs="Arial"/>
          <w:color w:val="2A2A2A"/>
          <w:sz w:val="22"/>
          <w:szCs w:val="22"/>
        </w:rPr>
      </w:pPr>
      <w:r w:rsidRPr="00AC5554">
        <w:rPr>
          <w:rFonts w:ascii="Arial" w:hAnsi="Arial" w:cs="Arial"/>
          <w:color w:val="2A2A2A"/>
          <w:sz w:val="22"/>
          <w:szCs w:val="22"/>
        </w:rPr>
        <w:t xml:space="preserve">Annotated sequences (n = 409) were downloaded from the </w:t>
      </w:r>
      <w:proofErr w:type="spellStart"/>
      <w:r w:rsidRPr="00AC5554">
        <w:rPr>
          <w:rFonts w:ascii="Arial" w:hAnsi="Arial" w:cs="Arial"/>
          <w:color w:val="2A2A2A"/>
          <w:sz w:val="22"/>
          <w:szCs w:val="22"/>
        </w:rPr>
        <w:t>PaVE</w:t>
      </w:r>
      <w:proofErr w:type="spellEnd"/>
      <w:r w:rsidRPr="00AC5554">
        <w:rPr>
          <w:rFonts w:ascii="Arial" w:hAnsi="Arial" w:cs="Arial"/>
          <w:color w:val="2A2A2A"/>
          <w:sz w:val="22"/>
          <w:szCs w:val="22"/>
        </w:rPr>
        <w:t xml:space="preserve"> genome database</w:t>
      </w:r>
      <w:r>
        <w:rPr>
          <w:rFonts w:ascii="Arial" w:hAnsi="Arial" w:cs="Arial"/>
          <w:color w:val="2A2A2A"/>
          <w:sz w:val="22"/>
          <w:szCs w:val="22"/>
        </w:rPr>
        <w:t xml:space="preserve">. A maximum likelihood phylogenetic tree was constructed as </w:t>
      </w:r>
      <w:r w:rsidRPr="00AC5554">
        <w:rPr>
          <w:rFonts w:ascii="Arial" w:hAnsi="Arial" w:cs="Arial"/>
          <w:color w:val="2A2A2A"/>
          <w:sz w:val="22"/>
          <w:szCs w:val="22"/>
        </w:rPr>
        <w:t xml:space="preserve">described </w:t>
      </w:r>
      <w:r>
        <w:rPr>
          <w:rFonts w:ascii="Arial" w:hAnsi="Arial" w:cs="Arial"/>
          <w:color w:val="2A2A2A"/>
          <w:sz w:val="22"/>
          <w:szCs w:val="22"/>
        </w:rPr>
        <w:fldChar w:fldCharType="begin"/>
      </w:r>
      <w:r>
        <w:rPr>
          <w:rFonts w:ascii="Arial" w:hAnsi="Arial" w:cs="Arial"/>
          <w:color w:val="2A2A2A"/>
          <w:sz w:val="22"/>
          <w:szCs w:val="22"/>
        </w:rPr>
        <w:instrText xml:space="preserve"> ADDIN ZOTERO_ITEM CSL_CITATION {"citationID":"B8RV1miN","properties":{"formattedCitation":"(King and Van Doorslaer 2018)","plainCitation":"(King and Van Doorslaer 2018)","noteIndex":0},"citationItems":[{"id":192,"uris":["http://zotero.org/groups/2273325/items/H4VQDB3A"],"uri":["http://zotero.org/groups/2273325/items/H4VQDB3A"],"itemData":{"id":192,"type":"article-journal","abstract":"Phylogenetic analyses allow for inferring a hypothesis about the evolutionary history of a set of homologous molecular sequences. This hypothesis can be used as the basis for further molecular and computational studies. In this unit, we offer one specific method to construct a Maximum Likelihood phylogenetic tree. We outline how to identify homologous sequences and construct a multiple sequence alignment. Following alignment, sequences are screened for potentially confounding factors such as recombination and genetic saturation. Finally, a Maximum Likelihood phylogenetic tree can be constructed implementing a rigorously tested model of evolution. The workflow outlined in this unit provides sufficient background for inferring a robust phylogenetic tree starting from a particular gene of interest. © 2018 by John Wiley &amp; Sons, Inc.","container-title":"Current Protocols in Microbiology","DOI":"10.1002/cpmc.63","ISSN":"1934-8533","issue":"1","journalAbbreviation":"Curr Protoc Microbiol","language":"eng","note":"PMID: 30265446","page":"e63","source":"PubMed","title":"Building (Viral) Phylogenetic Trees Using a Maximum Likelihood Approach","volume":"51","author":[{"family":"King","given":"Kelly M."},{"family":"Van Doorslaer","given":"Koenraad"}],"issued":{"date-parts":[["2018"]]}}}],"schema":"https://github.com/citation-style-language/schema/raw/master/csl-citation.json"} </w:instrText>
      </w:r>
      <w:r>
        <w:rPr>
          <w:rFonts w:ascii="Arial" w:hAnsi="Arial" w:cs="Arial"/>
          <w:color w:val="2A2A2A"/>
          <w:sz w:val="22"/>
          <w:szCs w:val="22"/>
        </w:rPr>
        <w:fldChar w:fldCharType="separate"/>
      </w:r>
      <w:r>
        <w:rPr>
          <w:rFonts w:ascii="Arial" w:hAnsi="Arial" w:cs="Arial"/>
          <w:noProof/>
          <w:color w:val="2A2A2A"/>
          <w:sz w:val="22"/>
          <w:szCs w:val="22"/>
        </w:rPr>
        <w:t>(King and Van Doorslaer 2018)</w:t>
      </w:r>
      <w:r>
        <w:rPr>
          <w:rFonts w:ascii="Arial" w:hAnsi="Arial" w:cs="Arial"/>
          <w:color w:val="2A2A2A"/>
          <w:sz w:val="22"/>
          <w:szCs w:val="22"/>
        </w:rPr>
        <w:fldChar w:fldCharType="end"/>
      </w:r>
      <w:r>
        <w:rPr>
          <w:rFonts w:ascii="Arial" w:hAnsi="Arial" w:cs="Arial"/>
          <w:color w:val="2A2A2A"/>
          <w:sz w:val="22"/>
          <w:szCs w:val="22"/>
        </w:rPr>
        <w:t xml:space="preserve">. The </w:t>
      </w:r>
      <w:r w:rsidR="00C669B2">
        <w:rPr>
          <w:rFonts w:ascii="Arial" w:hAnsi="Arial" w:cs="Arial"/>
          <w:color w:val="2A2A2A"/>
          <w:sz w:val="22"/>
          <w:szCs w:val="22"/>
        </w:rPr>
        <w:t xml:space="preserve">amino-acid sequences for </w:t>
      </w:r>
      <w:r>
        <w:rPr>
          <w:rFonts w:ascii="Arial" w:hAnsi="Arial" w:cs="Arial"/>
          <w:color w:val="2A2A2A"/>
          <w:sz w:val="22"/>
          <w:szCs w:val="22"/>
        </w:rPr>
        <w:t xml:space="preserve">E1, E2, and L1 of all known papillomaviruses and </w:t>
      </w:r>
      <w:r w:rsidR="00C669B2">
        <w:rPr>
          <w:rFonts w:ascii="Arial" w:hAnsi="Arial" w:cs="Arial"/>
          <w:color w:val="2A2A2A"/>
          <w:sz w:val="22"/>
          <w:szCs w:val="22"/>
        </w:rPr>
        <w:t xml:space="preserve">the new </w:t>
      </w:r>
      <w:r w:rsidRPr="00AC5554">
        <w:rPr>
          <w:rFonts w:ascii="Arial" w:hAnsi="Arial" w:cs="Arial"/>
          <w:color w:val="2A2A2A"/>
          <w:sz w:val="22"/>
          <w:szCs w:val="22"/>
        </w:rPr>
        <w:t>TbraPV</w:t>
      </w:r>
      <w:r>
        <w:rPr>
          <w:rFonts w:ascii="Arial" w:hAnsi="Arial" w:cs="Arial"/>
          <w:color w:val="2A2A2A"/>
          <w:sz w:val="22"/>
          <w:szCs w:val="22"/>
        </w:rPr>
        <w:t>2</w:t>
      </w:r>
      <w:r w:rsidRPr="00AC5554">
        <w:rPr>
          <w:rFonts w:ascii="Arial" w:hAnsi="Arial" w:cs="Arial"/>
          <w:color w:val="2A2A2A"/>
          <w:sz w:val="22"/>
          <w:szCs w:val="22"/>
        </w:rPr>
        <w:t xml:space="preserve"> and TbraPV</w:t>
      </w:r>
      <w:r>
        <w:rPr>
          <w:rFonts w:ascii="Arial" w:hAnsi="Arial" w:cs="Arial"/>
          <w:color w:val="2A2A2A"/>
          <w:sz w:val="22"/>
          <w:szCs w:val="22"/>
        </w:rPr>
        <w:t>3</w:t>
      </w:r>
      <w:r w:rsidRPr="00AC5554">
        <w:rPr>
          <w:rFonts w:ascii="Arial" w:hAnsi="Arial" w:cs="Arial"/>
          <w:color w:val="2A2A2A"/>
          <w:sz w:val="22"/>
          <w:szCs w:val="22"/>
        </w:rPr>
        <w:t xml:space="preserve"> </w:t>
      </w:r>
      <w:r w:rsidR="00C669B2">
        <w:rPr>
          <w:rFonts w:ascii="Arial" w:hAnsi="Arial" w:cs="Arial"/>
          <w:color w:val="2A2A2A"/>
          <w:sz w:val="22"/>
          <w:szCs w:val="22"/>
        </w:rPr>
        <w:t>were</w:t>
      </w:r>
      <w:r w:rsidRPr="00AC5554">
        <w:rPr>
          <w:rFonts w:ascii="Arial" w:hAnsi="Arial" w:cs="Arial"/>
          <w:color w:val="2A2A2A"/>
          <w:sz w:val="22"/>
          <w:szCs w:val="22"/>
        </w:rPr>
        <w:t xml:space="preserve"> individually aligned in MAFFT v7.3</w:t>
      </w:r>
      <w:r w:rsidR="00C669B2" w:rsidRPr="008260D4">
        <w:rPr>
          <w:rFonts w:ascii="Arial" w:hAnsi="Arial" w:cs="Arial"/>
          <w:color w:val="2A2A2A"/>
          <w:sz w:val="22"/>
          <w:szCs w:val="22"/>
        </w:rPr>
        <w:t xml:space="preserve"> </w:t>
      </w:r>
      <w:r w:rsidR="00C669B2">
        <w:rPr>
          <w:rFonts w:ascii="Arial" w:hAnsi="Arial" w:cs="Arial"/>
          <w:color w:val="2A2A2A"/>
          <w:sz w:val="22"/>
          <w:szCs w:val="22"/>
        </w:rPr>
        <w:fldChar w:fldCharType="begin"/>
      </w:r>
      <w:r w:rsidR="00C669B2">
        <w:rPr>
          <w:rFonts w:ascii="Arial" w:hAnsi="Arial" w:cs="Arial"/>
          <w:color w:val="2A2A2A"/>
          <w:sz w:val="22"/>
          <w:szCs w:val="22"/>
        </w:rPr>
        <w:instrText xml:space="preserve"> ADDIN ZOTERO_ITEM CSL_CITATION {"citationID":"hYmN2FmB","properties":{"formattedCitation":"(Katoh 2002; 2005)","plainCitation":"(Katoh 2002; 2005)","noteIndex":0},"citationItems":[{"id":2058,"uris":["http://zotero.org/groups/2444007/items/7E5SR5XX"],"uri":["http://zotero.org/groups/2444007/items/7E5SR5XX"],"itemData":{"id":2058,"type":"article-journal","container-title":"Nucleic Acids Research","DOI":"10.1093/nar/gkf436","ISSN":"13624962","issue":"14","page":"3059-3066","source":"DOI.org (Crossref)","title":"MAFFT: a novel method for rapid multiple sequence alignment based on fast Fourier transform","title-short":"MAFFT","volume":"30","author":[{"family":"Katoh","given":"K."}],"issued":{"date-parts":[["2002",7,15]]}}},{"id":2060,"uris":["http://zotero.org/groups/2444007/items/SGIQJWA7"],"uri":["http://zotero.org/groups/2444007/items/SGIQJWA7"],"itemData":{"id":2060,"type":"article-journal","container-title":"Nucleic Acids Research","DOI":"10.1093/nar/gki198","ISSN":"1362-4962","issue":"2","journalAbbreviation":"Nucleic Acids Research","language":"en","page":"511-518","source":"DOI.org (Crossref)","title":"MAFFT version 5: improvement in accuracy of multiple sequence alignment","title-short":"MAFFT version 5","volume":"33","author":[{"family":"Katoh","given":"K."}],"issued":{"date-parts":[["2005",1,19]]}}}],"schema":"https://github.com/citation-style-language/schema/raw/master/csl-citation.json"} </w:instrText>
      </w:r>
      <w:r w:rsidR="00C669B2">
        <w:rPr>
          <w:rFonts w:ascii="Arial" w:hAnsi="Arial" w:cs="Arial"/>
          <w:color w:val="2A2A2A"/>
          <w:sz w:val="22"/>
          <w:szCs w:val="22"/>
        </w:rPr>
        <w:fldChar w:fldCharType="separate"/>
      </w:r>
      <w:r w:rsidR="00C669B2">
        <w:rPr>
          <w:rFonts w:ascii="Arial" w:hAnsi="Arial" w:cs="Arial"/>
          <w:noProof/>
          <w:color w:val="2A2A2A"/>
          <w:sz w:val="22"/>
          <w:szCs w:val="22"/>
        </w:rPr>
        <w:t>(Katoh 2002; 2005)</w:t>
      </w:r>
      <w:r w:rsidR="00C669B2">
        <w:rPr>
          <w:rFonts w:ascii="Arial" w:hAnsi="Arial" w:cs="Arial"/>
          <w:color w:val="2A2A2A"/>
          <w:sz w:val="22"/>
          <w:szCs w:val="22"/>
        </w:rPr>
        <w:fldChar w:fldCharType="end"/>
      </w:r>
      <w:r w:rsidRPr="00AC5554">
        <w:rPr>
          <w:rFonts w:ascii="Arial" w:hAnsi="Arial" w:cs="Arial"/>
          <w:color w:val="2A2A2A"/>
          <w:sz w:val="22"/>
          <w:szCs w:val="22"/>
        </w:rPr>
        <w:t xml:space="preserve"> using the L-INS-I algorithm. A partitioning scheme for the concatenated E1-E2-L1 alignment was determined under corrected Akaike information criterion (</w:t>
      </w:r>
      <w:proofErr w:type="spellStart"/>
      <w:r w:rsidRPr="00AC5554">
        <w:rPr>
          <w:rFonts w:ascii="Arial" w:hAnsi="Arial" w:cs="Arial"/>
          <w:color w:val="2A2A2A"/>
          <w:sz w:val="22"/>
          <w:szCs w:val="22"/>
        </w:rPr>
        <w:t>AICc</w:t>
      </w:r>
      <w:proofErr w:type="spellEnd"/>
      <w:r w:rsidRPr="00AC5554">
        <w:rPr>
          <w:rFonts w:ascii="Arial" w:hAnsi="Arial" w:cs="Arial"/>
          <w:color w:val="2A2A2A"/>
          <w:sz w:val="22"/>
          <w:szCs w:val="22"/>
        </w:rPr>
        <w:t>) implemented in PartitionFInder2</w:t>
      </w:r>
      <w:r w:rsidR="00C669B2">
        <w:rPr>
          <w:rFonts w:ascii="Arial" w:hAnsi="Arial" w:cs="Arial"/>
          <w:color w:val="2A2A2A"/>
          <w:sz w:val="22"/>
          <w:szCs w:val="22"/>
        </w:rPr>
        <w:t xml:space="preserve"> </w:t>
      </w:r>
      <w:r w:rsidR="00C669B2">
        <w:rPr>
          <w:rFonts w:ascii="Arial" w:hAnsi="Arial" w:cs="Arial"/>
          <w:color w:val="2A2A2A"/>
          <w:sz w:val="22"/>
          <w:szCs w:val="22"/>
        </w:rPr>
        <w:fldChar w:fldCharType="begin"/>
      </w:r>
      <w:r w:rsidR="00C669B2">
        <w:rPr>
          <w:rFonts w:ascii="Arial" w:hAnsi="Arial" w:cs="Arial"/>
          <w:color w:val="2A2A2A"/>
          <w:sz w:val="22"/>
          <w:szCs w:val="22"/>
        </w:rPr>
        <w:instrText xml:space="preserve"> ADDIN ZOTERO_ITEM CSL_CITATION {"citationID":"gAsgyUqZ","properties":{"formattedCitation":"(Lanfear et al. 2017)","plainCitation":"(Lanfear et al. 2017)","noteIndex":0},"citationItems":[{"id":2064,"uris":["http://zotero.org/groups/2444007/items/CHIT33TU"],"uri":["http://zotero.org/groups/2444007/items/CHIT33TU"],"itemData":{"id":2064,"type":"article-journal","abstract":"PartitionFinder 2 is a program for automatically selecting best-fit partitioning schemes and models of evolution for phylogenetic analyses. PartitionFinder 2 is substantially faster and more efficient than version 1, and incorporates many new methods and features. These include the ability to analyze morphological datasets, new methods to analyze genome-scale datasets, new output formats to facilitate interoperability with downstream software, and many new models of molecular evolution. PartitionFinder 2 is freely available under an open source license and works on Windows, OSX, and Linux operating systems. It can be downloaded from www.robertlanfear.com/partitionfinder. The source code is available at https://github.com/brettc/partitionfinder.","container-title":"Molecular Biology and Evolution","DOI":"10.1093/molbev/msw260","ISSN":"1537-1719","issue":"3","journalAbbreviation":"Mol Biol Evol","language":"eng","note":"PMID: 28013191","page":"772-773","source":"PubMed","title":"PartitionFinder 2: New Methods for Selecting Partitioned Models of Evolution for Molecular and Morphological Phylogenetic Analyses","title-short":"PartitionFinder 2","volume":"34","author":[{"family":"Lanfear","given":"Robert"},{"family":"Frandsen","given":"Paul B."},{"family":"Wright","given":"April M."},{"family":"Senfeld","given":"Tereza"},{"family":"Calcott","given":"Brett"}],"issued":{"date-parts":[["2017",3,1]]}}}],"schema":"https://github.com/citation-style-language/schema/raw/master/csl-citation.json"} </w:instrText>
      </w:r>
      <w:r w:rsidR="00C669B2">
        <w:rPr>
          <w:rFonts w:ascii="Arial" w:hAnsi="Arial" w:cs="Arial"/>
          <w:color w:val="2A2A2A"/>
          <w:sz w:val="22"/>
          <w:szCs w:val="22"/>
        </w:rPr>
        <w:fldChar w:fldCharType="separate"/>
      </w:r>
      <w:r w:rsidR="00C669B2">
        <w:rPr>
          <w:rFonts w:ascii="Arial" w:hAnsi="Arial" w:cs="Arial"/>
          <w:noProof/>
          <w:color w:val="2A2A2A"/>
          <w:sz w:val="22"/>
          <w:szCs w:val="22"/>
        </w:rPr>
        <w:t>(Lanfear et al. 2017)</w:t>
      </w:r>
      <w:r w:rsidR="00C669B2">
        <w:rPr>
          <w:rFonts w:ascii="Arial" w:hAnsi="Arial" w:cs="Arial"/>
          <w:color w:val="2A2A2A"/>
          <w:sz w:val="22"/>
          <w:szCs w:val="22"/>
        </w:rPr>
        <w:fldChar w:fldCharType="end"/>
      </w:r>
      <w:r w:rsidRPr="00AC5554">
        <w:rPr>
          <w:rFonts w:ascii="Arial" w:hAnsi="Arial" w:cs="Arial"/>
          <w:color w:val="2A2A2A"/>
          <w:sz w:val="22"/>
          <w:szCs w:val="22"/>
        </w:rPr>
        <w:t xml:space="preserve">, which separately identified each gene to evolve under the LG+I+G+F evolutionary substitution model. The concatenated E1-E2-L1 alignment was used to infer the best maximum likelihood (ML) phylogenetic tree using </w:t>
      </w:r>
      <w:proofErr w:type="spellStart"/>
      <w:r w:rsidRPr="00C669B2">
        <w:rPr>
          <w:rFonts w:ascii="Arial" w:hAnsi="Arial" w:cs="Arial"/>
          <w:color w:val="2A2A2A"/>
          <w:sz w:val="22"/>
          <w:szCs w:val="22"/>
        </w:rPr>
        <w:t>RAxML</w:t>
      </w:r>
      <w:proofErr w:type="spellEnd"/>
      <w:r w:rsidRPr="00C669B2">
        <w:rPr>
          <w:rFonts w:ascii="Arial" w:hAnsi="Arial" w:cs="Arial"/>
          <w:color w:val="2A2A2A"/>
          <w:sz w:val="22"/>
          <w:szCs w:val="22"/>
        </w:rPr>
        <w:t>-HPC v.8</w:t>
      </w:r>
      <w:r w:rsidRPr="00AC5554">
        <w:rPr>
          <w:rFonts w:ascii="Arial" w:hAnsi="Arial" w:cs="Arial"/>
          <w:color w:val="2A2A2A"/>
          <w:sz w:val="22"/>
          <w:szCs w:val="22"/>
        </w:rPr>
        <w:t xml:space="preserve"> </w:t>
      </w:r>
      <w:r w:rsidR="00C669B2">
        <w:rPr>
          <w:rFonts w:ascii="Arial" w:hAnsi="Arial" w:cs="Arial"/>
          <w:color w:val="2A2A2A"/>
          <w:sz w:val="22"/>
          <w:szCs w:val="22"/>
        </w:rPr>
        <w:fldChar w:fldCharType="begin"/>
      </w:r>
      <w:r w:rsidR="00C669B2">
        <w:rPr>
          <w:rFonts w:ascii="Arial" w:hAnsi="Arial" w:cs="Arial"/>
          <w:color w:val="2A2A2A"/>
          <w:sz w:val="22"/>
          <w:szCs w:val="22"/>
        </w:rPr>
        <w:instrText xml:space="preserve"> ADDIN ZOTERO_ITEM CSL_CITATION {"citationID":"osb8cTOt","properties":{"formattedCitation":"(Stamatakis 2014)","plainCitation":"(Stamatakis 2014)","noteIndex":0},"citationItems":[{"id":2062,"uris":["http://zotero.org/groups/2444007/items/UMEWSKXF"],"uri":["http://zotero.org/groups/2444007/items/UMEWSKXF"],"itemData":{"id":2062,"type":"article-journal","container-title":"Bioinformatics","DOI":"10.1093/bioinformatics/btu033","ISSN":"1460-2059, 1367-4803","issue":"9","language":"en","page":"1312-1313","source":"DOI.org (Crossref)","title":"RAxML version 8: a tool for phylogenetic analysis and post-analysis of large phylogenies","title-short":"RAxML version 8","volume":"30","author":[{"family":"Stamatakis","given":"Alexandros"}],"issued":{"date-parts":[["2014",5,1]]}}}],"schema":"https://github.com/citation-style-language/schema/raw/master/csl-citation.json"} </w:instrText>
      </w:r>
      <w:r w:rsidR="00C669B2">
        <w:rPr>
          <w:rFonts w:ascii="Arial" w:hAnsi="Arial" w:cs="Arial"/>
          <w:color w:val="2A2A2A"/>
          <w:sz w:val="22"/>
          <w:szCs w:val="22"/>
        </w:rPr>
        <w:fldChar w:fldCharType="separate"/>
      </w:r>
      <w:r w:rsidR="00C669B2">
        <w:rPr>
          <w:rFonts w:ascii="Arial" w:hAnsi="Arial" w:cs="Arial"/>
          <w:noProof/>
          <w:color w:val="2A2A2A"/>
          <w:sz w:val="22"/>
          <w:szCs w:val="22"/>
        </w:rPr>
        <w:t>(Stamatakis 2014)</w:t>
      </w:r>
      <w:r w:rsidR="00C669B2">
        <w:rPr>
          <w:rFonts w:ascii="Arial" w:hAnsi="Arial" w:cs="Arial"/>
          <w:color w:val="2A2A2A"/>
          <w:sz w:val="22"/>
          <w:szCs w:val="22"/>
        </w:rPr>
        <w:fldChar w:fldCharType="end"/>
      </w:r>
      <w:r w:rsidR="00C669B2">
        <w:rPr>
          <w:rFonts w:ascii="Arial" w:hAnsi="Arial" w:cs="Arial"/>
          <w:color w:val="2A2A2A"/>
          <w:sz w:val="22"/>
          <w:szCs w:val="22"/>
        </w:rPr>
        <w:t xml:space="preserve"> </w:t>
      </w:r>
      <w:r w:rsidRPr="00AC5554">
        <w:rPr>
          <w:rFonts w:ascii="Arial" w:hAnsi="Arial" w:cs="Arial"/>
          <w:color w:val="2A2A2A"/>
          <w:sz w:val="22"/>
          <w:szCs w:val="22"/>
        </w:rPr>
        <w:t xml:space="preserve">on </w:t>
      </w:r>
      <w:r w:rsidR="00C669B2">
        <w:rPr>
          <w:rFonts w:ascii="Arial" w:hAnsi="Arial" w:cs="Arial"/>
          <w:color w:val="2A2A2A"/>
          <w:sz w:val="22"/>
          <w:szCs w:val="22"/>
        </w:rPr>
        <w:t>CIPRES science gateway</w:t>
      </w:r>
      <w:r w:rsidRPr="00AC5554">
        <w:rPr>
          <w:rFonts w:ascii="Arial" w:hAnsi="Arial" w:cs="Arial"/>
          <w:color w:val="2A2A2A"/>
          <w:sz w:val="22"/>
          <w:szCs w:val="22"/>
        </w:rPr>
        <w:t xml:space="preserve"> </w:t>
      </w:r>
      <w:r w:rsidR="000A198D">
        <w:rPr>
          <w:rFonts w:ascii="Arial" w:hAnsi="Arial" w:cs="Arial"/>
          <w:color w:val="2A2A2A"/>
          <w:sz w:val="22"/>
          <w:szCs w:val="22"/>
        </w:rPr>
        <w:fldChar w:fldCharType="begin"/>
      </w:r>
      <w:r w:rsidR="000A198D">
        <w:rPr>
          <w:rFonts w:ascii="Arial" w:hAnsi="Arial" w:cs="Arial"/>
          <w:color w:val="2A2A2A"/>
          <w:sz w:val="22"/>
          <w:szCs w:val="22"/>
        </w:rPr>
        <w:instrText xml:space="preserve"> ADDIN ZOTERO_ITEM CSL_CITATION {"citationID":"F7QaeKmv","properties":{"formattedCitation":"(Miller, Pfeiffer, and Schwartz 2010)","plainCitation":"(Miller, Pfeiffer, and Schwartz 2010)","noteIndex":0},"citationItems":[{"id":2070,"uris":["http://zotero.org/groups/2444007/items/5GWIRTV5"],"uri":["http://zotero.org/groups/2444007/items/5GWIRTV5"],"itemData":{"id":2070,"type":"paper-conference","container-title":"2010 Gateway Computing Environments Workshop (GCE)","DOI":"10.1109/GCE.2010.5676129","event":"2010 Gateway Computing Environments Workshop (GCE)","event-place":"New Orleans, LA, USA","ISBN":"978-1-4244-9751-5","page":"1-8","publisher":"IEEE","publisher-place":"New Orleans, LA, USA","source":"DOI.org (Crossref)","title":"Creating the CIPRES Science Gateway for inference of large phylogenetic trees","URL":"http://ieeexplore.ieee.org/document/5676129/","author":[{"family":"Miller","given":"Mark A."},{"family":"Pfeiffer","given":"Wayne"},{"family":"Schwartz","given":"Terri"}],"accessed":{"date-parts":[["2021",3,16]]},"issued":{"date-parts":[["2010",11]]}}}],"schema":"https://github.com/citation-style-language/schema/raw/master/csl-citation.json"} </w:instrText>
      </w:r>
      <w:r w:rsidR="000A198D">
        <w:rPr>
          <w:rFonts w:ascii="Arial" w:hAnsi="Arial" w:cs="Arial"/>
          <w:color w:val="2A2A2A"/>
          <w:sz w:val="22"/>
          <w:szCs w:val="22"/>
        </w:rPr>
        <w:fldChar w:fldCharType="separate"/>
      </w:r>
      <w:r w:rsidR="000A198D">
        <w:rPr>
          <w:rFonts w:ascii="Arial" w:hAnsi="Arial" w:cs="Arial"/>
          <w:noProof/>
          <w:color w:val="2A2A2A"/>
          <w:sz w:val="22"/>
          <w:szCs w:val="22"/>
        </w:rPr>
        <w:t>(Miller, Pfeiffer, and Schwartz 2010)</w:t>
      </w:r>
      <w:r w:rsidR="000A198D">
        <w:rPr>
          <w:rFonts w:ascii="Arial" w:hAnsi="Arial" w:cs="Arial"/>
          <w:color w:val="2A2A2A"/>
          <w:sz w:val="22"/>
          <w:szCs w:val="22"/>
        </w:rPr>
        <w:fldChar w:fldCharType="end"/>
      </w:r>
      <w:r w:rsidRPr="00AC5554">
        <w:rPr>
          <w:rFonts w:ascii="Arial" w:hAnsi="Arial" w:cs="Arial"/>
          <w:color w:val="2A2A2A"/>
          <w:sz w:val="22"/>
          <w:szCs w:val="22"/>
        </w:rPr>
        <w:t xml:space="preserve"> followed by a rapid bootstrapping analysis. A posteriori </w:t>
      </w:r>
      <w:proofErr w:type="spellStart"/>
      <w:r w:rsidRPr="00AC5554">
        <w:rPr>
          <w:rFonts w:ascii="Arial" w:hAnsi="Arial" w:cs="Arial"/>
          <w:color w:val="2A2A2A"/>
          <w:sz w:val="22"/>
          <w:szCs w:val="22"/>
        </w:rPr>
        <w:t>bootstopping</w:t>
      </w:r>
      <w:proofErr w:type="spellEnd"/>
      <w:r w:rsidRPr="00AC5554">
        <w:rPr>
          <w:rFonts w:ascii="Arial" w:hAnsi="Arial" w:cs="Arial"/>
          <w:color w:val="2A2A2A"/>
          <w:sz w:val="22"/>
          <w:szCs w:val="22"/>
        </w:rPr>
        <w:t xml:space="preserve"> was automatically rendered in </w:t>
      </w:r>
      <w:proofErr w:type="spellStart"/>
      <w:r w:rsidRPr="00AC5554">
        <w:rPr>
          <w:rFonts w:ascii="Arial" w:hAnsi="Arial" w:cs="Arial"/>
          <w:color w:val="2A2A2A"/>
          <w:sz w:val="22"/>
          <w:szCs w:val="22"/>
        </w:rPr>
        <w:t>RAxML</w:t>
      </w:r>
      <w:proofErr w:type="spellEnd"/>
      <w:r w:rsidRPr="00AC5554">
        <w:rPr>
          <w:rFonts w:ascii="Arial" w:hAnsi="Arial" w:cs="Arial"/>
          <w:color w:val="2A2A2A"/>
          <w:sz w:val="22"/>
          <w:szCs w:val="22"/>
        </w:rPr>
        <w:t xml:space="preserve"> under the extended majority-rule consensus tree criterion (</w:t>
      </w:r>
      <w:proofErr w:type="spellStart"/>
      <w:r w:rsidRPr="00AC5554">
        <w:rPr>
          <w:rFonts w:ascii="Arial" w:hAnsi="Arial" w:cs="Arial"/>
          <w:color w:val="2A2A2A"/>
          <w:sz w:val="22"/>
          <w:szCs w:val="22"/>
        </w:rPr>
        <w:t>autoMRE</w:t>
      </w:r>
      <w:proofErr w:type="spellEnd"/>
      <w:r w:rsidRPr="00AC5554">
        <w:rPr>
          <w:rFonts w:ascii="Arial" w:hAnsi="Arial" w:cs="Arial"/>
          <w:color w:val="2A2A2A"/>
          <w:sz w:val="22"/>
          <w:szCs w:val="22"/>
        </w:rPr>
        <w:t>). The best ML tree was rendered and edited in RStudio using the ‘</w:t>
      </w:r>
      <w:proofErr w:type="spellStart"/>
      <w:r w:rsidRPr="00AC5554">
        <w:rPr>
          <w:rFonts w:ascii="Arial" w:hAnsi="Arial" w:cs="Arial"/>
          <w:color w:val="2A2A2A"/>
          <w:sz w:val="22"/>
          <w:szCs w:val="22"/>
        </w:rPr>
        <w:t>ggtree</w:t>
      </w:r>
      <w:proofErr w:type="spellEnd"/>
      <w:r w:rsidRPr="00AC5554">
        <w:rPr>
          <w:rFonts w:ascii="Arial" w:hAnsi="Arial" w:cs="Arial"/>
          <w:color w:val="2A2A2A"/>
          <w:sz w:val="22"/>
          <w:szCs w:val="22"/>
        </w:rPr>
        <w:t xml:space="preserve">’ </w:t>
      </w:r>
      <w:r w:rsidR="000A198D">
        <w:rPr>
          <w:rFonts w:ascii="Arial" w:hAnsi="Arial" w:cs="Arial"/>
          <w:color w:val="2A2A2A"/>
          <w:sz w:val="22"/>
          <w:szCs w:val="22"/>
        </w:rPr>
        <w:fldChar w:fldCharType="begin"/>
      </w:r>
      <w:r w:rsidR="000A198D">
        <w:rPr>
          <w:rFonts w:ascii="Arial" w:hAnsi="Arial" w:cs="Arial"/>
          <w:color w:val="2A2A2A"/>
          <w:sz w:val="22"/>
          <w:szCs w:val="22"/>
        </w:rPr>
        <w:instrText xml:space="preserve"> ADDIN ZOTERO_ITEM CSL_CITATION {"citationID":"2zg2s7sk","properties":{"formattedCitation":"(Yu et al. 2018)","plainCitation":"(Yu et al. 2018)","noteIndex":0},"citationItems":[{"id":2072,"uris":["http://zotero.org/groups/2444007/items/GXCTZK3Z"],"uri":["http://zotero.org/groups/2444007/items/GXCTZK3Z"],"itemData":{"id":2072,"type":"article-journal","abstract":"Ggtree is a comprehensive R package for visualizing and annotating phylogenetic trees with associated data. It can also map and visualize associated external data on phylogenies with two general methods. Method 1 allows external data to be mapped on the tree structure and used as visual characteristic in tree and data visualization. Method 2 plots the data with the tree side by side using different geometric functions after reordering the data based on the tree structure. These two methods integrate data with phylogeny for further exploration and comparison in the evolutionary biology context. Ggtree is available from http://www.bioconductor.org/packages/ggtree.","container-title":"Molecular Biology and Evolution","DOI":"10.1093/molbev/msy194","ISSN":"1537-1719","issue":"12","journalAbbreviation":"Mol Biol Evol","language":"eng","note":"PMID: 30351396\nPMCID: PMC6278858","page":"3041-3043","source":"PubMed","title":"Two Methods for Mapping and Visualizing Associated Data on Phylogeny Using Ggtree","volume":"35","author":[{"family":"Yu","given":"Guangchuang"},{"family":"Lam","given":"Tommy Tsan-Yuk"},{"family":"Zhu","given":"Huachen"},{"family":"Guan","given":"Yi"}],"issued":{"date-parts":[["2018",12,1]]}}}],"schema":"https://github.com/citation-style-language/schema/raw/master/csl-citation.json"} </w:instrText>
      </w:r>
      <w:r w:rsidR="000A198D">
        <w:rPr>
          <w:rFonts w:ascii="Arial" w:hAnsi="Arial" w:cs="Arial"/>
          <w:color w:val="2A2A2A"/>
          <w:sz w:val="22"/>
          <w:szCs w:val="22"/>
        </w:rPr>
        <w:fldChar w:fldCharType="separate"/>
      </w:r>
      <w:r w:rsidR="000A198D">
        <w:rPr>
          <w:rFonts w:ascii="Arial" w:hAnsi="Arial" w:cs="Arial"/>
          <w:noProof/>
          <w:color w:val="2A2A2A"/>
          <w:sz w:val="22"/>
          <w:szCs w:val="22"/>
        </w:rPr>
        <w:t>(Yu et al. 2018)</w:t>
      </w:r>
      <w:r w:rsidR="000A198D">
        <w:rPr>
          <w:rFonts w:ascii="Arial" w:hAnsi="Arial" w:cs="Arial"/>
          <w:color w:val="2A2A2A"/>
          <w:sz w:val="22"/>
          <w:szCs w:val="22"/>
        </w:rPr>
        <w:fldChar w:fldCharType="end"/>
      </w:r>
      <w:r w:rsidR="000A198D">
        <w:rPr>
          <w:rFonts w:ascii="Arial" w:hAnsi="Arial" w:cs="Arial"/>
          <w:color w:val="2A2A2A"/>
          <w:sz w:val="22"/>
          <w:szCs w:val="22"/>
        </w:rPr>
        <w:t xml:space="preserve"> </w:t>
      </w:r>
      <w:r w:rsidRPr="00AC5554">
        <w:rPr>
          <w:rFonts w:ascii="Arial" w:hAnsi="Arial" w:cs="Arial"/>
          <w:color w:val="2A2A2A"/>
          <w:sz w:val="22"/>
          <w:szCs w:val="22"/>
        </w:rPr>
        <w:t>and ‘</w:t>
      </w:r>
      <w:proofErr w:type="spellStart"/>
      <w:r w:rsidRPr="00AC5554">
        <w:rPr>
          <w:rFonts w:ascii="Arial" w:hAnsi="Arial" w:cs="Arial"/>
          <w:color w:val="2A2A2A"/>
          <w:sz w:val="22"/>
          <w:szCs w:val="22"/>
        </w:rPr>
        <w:t>treeio</w:t>
      </w:r>
      <w:proofErr w:type="spellEnd"/>
      <w:r w:rsidRPr="00AC5554">
        <w:rPr>
          <w:rFonts w:ascii="Arial" w:hAnsi="Arial" w:cs="Arial"/>
          <w:color w:val="2A2A2A"/>
          <w:sz w:val="22"/>
          <w:szCs w:val="22"/>
        </w:rPr>
        <w:t xml:space="preserve">’ </w:t>
      </w:r>
      <w:r w:rsidR="000A198D">
        <w:rPr>
          <w:rFonts w:ascii="Arial" w:hAnsi="Arial" w:cs="Arial"/>
          <w:color w:val="2A2A2A"/>
          <w:sz w:val="22"/>
          <w:szCs w:val="22"/>
        </w:rPr>
        <w:fldChar w:fldCharType="begin"/>
      </w:r>
      <w:r w:rsidR="000A198D">
        <w:rPr>
          <w:rFonts w:ascii="Arial" w:hAnsi="Arial" w:cs="Arial"/>
          <w:color w:val="2A2A2A"/>
          <w:sz w:val="22"/>
          <w:szCs w:val="22"/>
        </w:rPr>
        <w:instrText xml:space="preserve"> ADDIN ZOTERO_ITEM CSL_CITATION {"citationID":"29DjCdCY","properties":{"formattedCitation":"(L.-G. Wang et al. 2020)","plainCitation":"(L.-G. Wang et al. 2020)","noteIndex":0},"citationItems":[{"id":2075,"uris":["http://zotero.org/groups/2444007/items/MY55M7MX"],"uri":["http://zotero.org/groups/2444007/items/MY55M7MX"],"itemData":{"id":2075,"type":"article-journal","abstract":"Phylogenetic trees and data are often stored in incompatible and inconsistent formats. The outputs of software tools that contain trees with analysis findings are often not compatible with each other, making it hard to integrate the results of different analyses in a comparative study. The treeio package is designed to connect phylogenetic tree input and output. It supports extracting phylogenetic trees as well as the outputs of commonly used analytical software. It can link external data to phylogenies and merge tree data obtained from different sources, enabling analyses of phylogeny-associated data from different disciplines in an evolutionary context. Treeio also supports export of a phylogenetic tree with heterogeneous-associated data to a single tree file, including BEAST compatible NEXUS and jtree formats; these facilitate data sharing as well as file format conversion for downstream analysis. The treeio package is designed to work with the tidytree and ggtree packages. Tree data can be processed using the tidy interface with tidytree and visualized by ggtree. The treeio package is released within the Bioconductor and rOpenSci projects. It is available at https://www.bioconductor.org/packages/treeio/.","container-title":"Molecular Biology and Evolution","DOI":"10.1093/molbev/msz240","ISSN":"1537-1719","issue":"2","journalAbbreviation":"Mol Biol Evol","language":"eng","note":"PMID: 31633786\nPMCID: PMC6993851","page":"599-603","source":"PubMed","title":"Treeio: An R Package for Phylogenetic Tree Input and Output with Richly Annotated and Associated Data","title-short":"Treeio","volume":"37","author":[{"family":"Wang","given":"Li-Gen"},{"family":"Lam","given":"Tommy Tsan-Yuk"},{"family":"Xu","given":"Shuangbin"},{"family":"Dai","given":"Zehan"},{"family":"Zhou","given":"Lang"},{"family":"Feng","given":"Tingze"},{"family":"Guo","given":"Pingfan"},{"family":"Dunn","given":"Casey W."},{"family":"Jones","given":"Bradley R."},{"family":"Bradley","given":"Tyler"},{"family":"Zhu","given":"Huachen"},{"family":"Guan","given":"Yi"},{"family":"Jiang","given":"Yong"},{"family":"Yu","given":"Guangchuang"}],"issued":{"date-parts":[["2020",2,1]]}}}],"schema":"https://github.com/citation-style-language/schema/raw/master/csl-citation.json"} </w:instrText>
      </w:r>
      <w:r w:rsidR="000A198D">
        <w:rPr>
          <w:rFonts w:ascii="Arial" w:hAnsi="Arial" w:cs="Arial"/>
          <w:color w:val="2A2A2A"/>
          <w:sz w:val="22"/>
          <w:szCs w:val="22"/>
        </w:rPr>
        <w:fldChar w:fldCharType="separate"/>
      </w:r>
      <w:r w:rsidR="000A198D">
        <w:rPr>
          <w:rFonts w:ascii="Arial" w:hAnsi="Arial" w:cs="Arial"/>
          <w:noProof/>
          <w:color w:val="2A2A2A"/>
          <w:sz w:val="22"/>
          <w:szCs w:val="22"/>
        </w:rPr>
        <w:t>(L.-G. Wang et al. 2020)</w:t>
      </w:r>
      <w:r w:rsidR="000A198D">
        <w:rPr>
          <w:rFonts w:ascii="Arial" w:hAnsi="Arial" w:cs="Arial"/>
          <w:color w:val="2A2A2A"/>
          <w:sz w:val="22"/>
          <w:szCs w:val="22"/>
        </w:rPr>
        <w:fldChar w:fldCharType="end"/>
      </w:r>
      <w:r w:rsidR="000A198D">
        <w:rPr>
          <w:rFonts w:ascii="Arial" w:hAnsi="Arial" w:cs="Arial"/>
          <w:color w:val="2A2A2A"/>
          <w:sz w:val="22"/>
          <w:szCs w:val="22"/>
        </w:rPr>
        <w:t xml:space="preserve"> </w:t>
      </w:r>
      <w:r w:rsidRPr="00AC5554">
        <w:rPr>
          <w:rFonts w:ascii="Arial" w:hAnsi="Arial" w:cs="Arial"/>
          <w:color w:val="2A2A2A"/>
          <w:sz w:val="22"/>
          <w:szCs w:val="22"/>
        </w:rPr>
        <w:t xml:space="preserve">packages. </w:t>
      </w:r>
    </w:p>
    <w:p w14:paraId="6AAD24FB" w14:textId="65087AC1" w:rsidR="008260D4" w:rsidRPr="008260D4" w:rsidRDefault="009E5E4C" w:rsidP="00E55588">
      <w:pPr>
        <w:shd w:val="clear" w:color="auto" w:fill="FFFFFF"/>
        <w:adjustRightInd w:val="0"/>
        <w:snapToGrid w:val="0"/>
        <w:spacing w:line="480" w:lineRule="auto"/>
        <w:jc w:val="both"/>
        <w:textAlignment w:val="baseline"/>
        <w:outlineLvl w:val="2"/>
        <w:rPr>
          <w:rFonts w:ascii="Arial" w:hAnsi="Arial" w:cs="Arial"/>
          <w:b/>
          <w:bCs/>
          <w:color w:val="2A2A2A"/>
          <w:sz w:val="22"/>
          <w:szCs w:val="22"/>
        </w:rPr>
      </w:pPr>
      <w:r>
        <w:rPr>
          <w:rFonts w:ascii="Arial" w:hAnsi="Arial" w:cs="Arial"/>
          <w:color w:val="2A2A2A"/>
          <w:sz w:val="22"/>
          <w:szCs w:val="22"/>
        </w:rPr>
        <w:lastRenderedPageBreak/>
        <w:t xml:space="preserve">Taxonomic classification of TbraPV2 and TbraPV3 was based on pairwise sequence identity. The L1 sequence of each pair was aligned at the amino acid level using the </w:t>
      </w:r>
      <w:r w:rsidR="00DE2E74">
        <w:rPr>
          <w:rFonts w:ascii="Arial" w:hAnsi="Arial" w:cs="Arial"/>
          <w:color w:val="2A2A2A"/>
          <w:sz w:val="22"/>
          <w:szCs w:val="22"/>
        </w:rPr>
        <w:t>L-INS-I</w:t>
      </w:r>
      <w:r>
        <w:rPr>
          <w:rFonts w:ascii="Arial" w:hAnsi="Arial" w:cs="Arial"/>
          <w:color w:val="2A2A2A"/>
          <w:sz w:val="22"/>
          <w:szCs w:val="22"/>
        </w:rPr>
        <w:t xml:space="preserve"> algorithm as implemented within </w:t>
      </w:r>
      <w:r w:rsidRPr="008260D4">
        <w:rPr>
          <w:rFonts w:ascii="Arial" w:hAnsi="Arial" w:cs="Arial"/>
          <w:color w:val="2A2A2A"/>
          <w:sz w:val="22"/>
          <w:szCs w:val="22"/>
        </w:rPr>
        <w:t>the MAFFT</w:t>
      </w:r>
      <w:r w:rsidR="00DA7EEA" w:rsidRPr="00DA7EEA">
        <w:rPr>
          <w:rFonts w:ascii="Arial" w:hAnsi="Arial" w:cs="Arial"/>
          <w:color w:val="2A2A2A"/>
          <w:sz w:val="22"/>
          <w:szCs w:val="22"/>
        </w:rPr>
        <w:t xml:space="preserve"> </w:t>
      </w:r>
      <w:r w:rsidR="00DA7EEA" w:rsidRPr="00AC5554">
        <w:rPr>
          <w:rFonts w:ascii="Arial" w:hAnsi="Arial" w:cs="Arial"/>
          <w:color w:val="2A2A2A"/>
          <w:sz w:val="22"/>
          <w:szCs w:val="22"/>
        </w:rPr>
        <w:t>v7.3</w:t>
      </w:r>
      <w:r w:rsidR="00DA7EEA" w:rsidRPr="008260D4">
        <w:rPr>
          <w:rFonts w:ascii="Arial" w:hAnsi="Arial" w:cs="Arial"/>
          <w:color w:val="2A2A2A"/>
          <w:sz w:val="22"/>
          <w:szCs w:val="22"/>
        </w:rPr>
        <w:t xml:space="preserve"> </w:t>
      </w:r>
      <w:r w:rsidRPr="008260D4">
        <w:rPr>
          <w:rFonts w:ascii="Arial" w:hAnsi="Arial" w:cs="Arial"/>
          <w:color w:val="2A2A2A"/>
          <w:sz w:val="22"/>
          <w:szCs w:val="22"/>
        </w:rPr>
        <w:t xml:space="preserve"> </w:t>
      </w:r>
      <w:r>
        <w:rPr>
          <w:rFonts w:ascii="Arial" w:hAnsi="Arial" w:cs="Arial"/>
          <w:color w:val="2A2A2A"/>
          <w:sz w:val="22"/>
          <w:szCs w:val="22"/>
        </w:rPr>
        <w:fldChar w:fldCharType="begin"/>
      </w:r>
      <w:r w:rsidR="00C669B2">
        <w:rPr>
          <w:rFonts w:ascii="Arial" w:hAnsi="Arial" w:cs="Arial"/>
          <w:color w:val="2A2A2A"/>
          <w:sz w:val="22"/>
          <w:szCs w:val="22"/>
        </w:rPr>
        <w:instrText xml:space="preserve"> ADDIN ZOTERO_ITEM CSL_CITATION {"citationID":"Z0iCANih","properties":{"formattedCitation":"(Katoh 2002; 2005)","plainCitation":"(Katoh 2002; 2005)","noteIndex":0},"citationItems":[{"id":2058,"uris":["http://zotero.org/groups/2444007/items/7E5SR5XX"],"uri":["http://zotero.org/groups/2444007/items/7E5SR5XX"],"itemData":{"id":2058,"type":"article-journal","container-title":"Nucleic Acids Research","DOI":"10.1093/nar/gkf436","ISSN":"13624962","issue":"14","page":"3059-3066","source":"DOI.org (Crossref)","title":"MAFFT: a novel method for rapid multiple sequence alignment based on fast Fourier transform","title-short":"MAFFT","volume":"30","author":[{"family":"Katoh","given":"K."}],"issued":{"date-parts":[["2002",7,15]]}}},{"id":2060,"uris":["http://zotero.org/groups/2444007/items/SGIQJWA7"],"uri":["http://zotero.org/groups/2444007/items/SGIQJWA7"],"itemData":{"id":2060,"type":"article-journal","container-title":"Nucleic Acids Research","DOI":"10.1093/nar/gki198","ISSN":"1362-4962","issue":"2","journalAbbreviation":"Nucleic Acids Research","language":"en","page":"511-518","source":"DOI.org (Crossref)","title":"MAFFT version 5: improvement in accuracy of multiple sequence alignment","title-short":"MAFFT version 5","volume":"33","author":[{"family":"Katoh","given":"K."}],"issued":{"date-parts":[["2005",1,19]]}}}],"schema":"https://github.com/citation-style-language/schema/raw/master/csl-citation.json"} </w:instrText>
      </w:r>
      <w:r>
        <w:rPr>
          <w:rFonts w:ascii="Arial" w:hAnsi="Arial" w:cs="Arial"/>
          <w:color w:val="2A2A2A"/>
          <w:sz w:val="22"/>
          <w:szCs w:val="22"/>
        </w:rPr>
        <w:fldChar w:fldCharType="separate"/>
      </w:r>
      <w:r>
        <w:rPr>
          <w:rFonts w:ascii="Arial" w:hAnsi="Arial" w:cs="Arial"/>
          <w:noProof/>
          <w:color w:val="2A2A2A"/>
          <w:sz w:val="22"/>
          <w:szCs w:val="22"/>
        </w:rPr>
        <w:t>(Katoh 2002; 2005)</w:t>
      </w:r>
      <w:r>
        <w:rPr>
          <w:rFonts w:ascii="Arial" w:hAnsi="Arial" w:cs="Arial"/>
          <w:color w:val="2A2A2A"/>
          <w:sz w:val="22"/>
          <w:szCs w:val="22"/>
        </w:rPr>
        <w:fldChar w:fldCharType="end"/>
      </w:r>
      <w:r w:rsidR="00DE2E74">
        <w:rPr>
          <w:rFonts w:ascii="Arial" w:hAnsi="Arial" w:cs="Arial"/>
          <w:color w:val="2A2A2A"/>
          <w:sz w:val="22"/>
          <w:szCs w:val="22"/>
        </w:rPr>
        <w:t>. This way the alignments</w:t>
      </w:r>
      <w:r>
        <w:rPr>
          <w:rFonts w:ascii="Arial" w:hAnsi="Arial" w:cs="Arial"/>
          <w:color w:val="2A2A2A"/>
          <w:sz w:val="22"/>
          <w:szCs w:val="22"/>
        </w:rPr>
        <w:t xml:space="preserve"> </w:t>
      </w:r>
      <w:r w:rsidR="00DE2E74">
        <w:rPr>
          <w:rFonts w:ascii="Arial" w:hAnsi="Arial" w:cs="Arial"/>
          <w:color w:val="2A2A2A"/>
          <w:sz w:val="22"/>
          <w:szCs w:val="22"/>
        </w:rPr>
        <w:t>preserve</w:t>
      </w:r>
      <w:r>
        <w:rPr>
          <w:rFonts w:ascii="Arial" w:hAnsi="Arial" w:cs="Arial"/>
          <w:color w:val="2A2A2A"/>
          <w:sz w:val="22"/>
          <w:szCs w:val="22"/>
        </w:rPr>
        <w:t xml:space="preserve"> </w:t>
      </w:r>
      <w:r w:rsidR="00DE2E74">
        <w:rPr>
          <w:rFonts w:ascii="Arial" w:hAnsi="Arial" w:cs="Arial"/>
          <w:color w:val="2A2A2A"/>
          <w:sz w:val="22"/>
          <w:szCs w:val="22"/>
        </w:rPr>
        <w:t xml:space="preserve">the </w:t>
      </w:r>
      <w:r>
        <w:rPr>
          <w:rFonts w:ascii="Arial" w:hAnsi="Arial" w:cs="Arial"/>
          <w:color w:val="2A2A2A"/>
          <w:sz w:val="22"/>
          <w:szCs w:val="22"/>
        </w:rPr>
        <w:t>codons</w:t>
      </w:r>
      <w:r w:rsidR="00DE2E74">
        <w:rPr>
          <w:rFonts w:ascii="Arial" w:hAnsi="Arial" w:cs="Arial"/>
          <w:color w:val="2A2A2A"/>
          <w:sz w:val="22"/>
          <w:szCs w:val="22"/>
        </w:rPr>
        <w:t xml:space="preserve">. The resulting alignments are </w:t>
      </w:r>
      <w:r w:rsidR="008260D4" w:rsidRPr="008260D4">
        <w:rPr>
          <w:rFonts w:ascii="Arial" w:hAnsi="Arial" w:cs="Arial"/>
          <w:color w:val="2A2A2A"/>
          <w:sz w:val="22"/>
          <w:szCs w:val="22"/>
        </w:rPr>
        <w:t>back translated to nucleotide</w:t>
      </w:r>
      <w:r>
        <w:rPr>
          <w:rFonts w:ascii="Arial" w:hAnsi="Arial" w:cs="Arial"/>
          <w:color w:val="2A2A2A"/>
          <w:sz w:val="22"/>
          <w:szCs w:val="22"/>
        </w:rPr>
        <w:t xml:space="preserve"> alignments</w:t>
      </w:r>
      <w:r w:rsidR="00DE2E74">
        <w:rPr>
          <w:rFonts w:ascii="Arial" w:hAnsi="Arial" w:cs="Arial"/>
          <w:color w:val="2A2A2A"/>
          <w:sz w:val="22"/>
          <w:szCs w:val="22"/>
        </w:rPr>
        <w:t xml:space="preserve"> and used to calculate pairwise sequence identity</w:t>
      </w:r>
      <w:r w:rsidR="008260D4" w:rsidRPr="008260D4">
        <w:rPr>
          <w:rFonts w:ascii="Arial" w:hAnsi="Arial" w:cs="Arial"/>
          <w:color w:val="2A2A2A"/>
          <w:sz w:val="22"/>
          <w:szCs w:val="22"/>
        </w:rPr>
        <w:t xml:space="preserve">. </w:t>
      </w:r>
    </w:p>
    <w:p w14:paraId="4DF3818F" w14:textId="68FA6845" w:rsidR="008260D4" w:rsidRDefault="00DE2E74" w:rsidP="00E55588">
      <w:pPr>
        <w:shd w:val="clear" w:color="auto" w:fill="FFFFFF"/>
        <w:adjustRightInd w:val="0"/>
        <w:snapToGrid w:val="0"/>
        <w:spacing w:line="480" w:lineRule="auto"/>
        <w:jc w:val="both"/>
        <w:textAlignment w:val="baseline"/>
        <w:outlineLvl w:val="2"/>
        <w:rPr>
          <w:rFonts w:ascii="Arial" w:hAnsi="Arial" w:cs="Arial"/>
          <w:b/>
          <w:bCs/>
          <w:color w:val="2A2A2A"/>
          <w:sz w:val="22"/>
          <w:szCs w:val="22"/>
        </w:rPr>
      </w:pPr>
      <w:r>
        <w:rPr>
          <w:rFonts w:ascii="Arial" w:hAnsi="Arial" w:cs="Arial"/>
          <w:b/>
          <w:bCs/>
          <w:color w:val="2A2A2A"/>
          <w:sz w:val="22"/>
          <w:szCs w:val="22"/>
        </w:rPr>
        <w:t>E</w:t>
      </w:r>
      <w:r w:rsidR="004F6298">
        <w:rPr>
          <w:rFonts w:ascii="Arial" w:hAnsi="Arial" w:cs="Arial"/>
          <w:b/>
          <w:bCs/>
          <w:color w:val="2A2A2A"/>
          <w:sz w:val="22"/>
          <w:szCs w:val="22"/>
        </w:rPr>
        <w:t>5</w:t>
      </w:r>
      <w:r w:rsidR="00B67F76">
        <w:rPr>
          <w:rFonts w:ascii="Arial" w:hAnsi="Arial" w:cs="Arial"/>
          <w:b/>
          <w:bCs/>
          <w:color w:val="2A2A2A"/>
          <w:sz w:val="22"/>
          <w:szCs w:val="22"/>
        </w:rPr>
        <w:t>.</w:t>
      </w:r>
      <w:r>
        <w:rPr>
          <w:rFonts w:ascii="Arial" w:hAnsi="Arial" w:cs="Arial"/>
          <w:b/>
          <w:bCs/>
          <w:color w:val="2A2A2A"/>
          <w:sz w:val="22"/>
          <w:szCs w:val="22"/>
        </w:rPr>
        <w:t xml:space="preserve"> Coevolution analysis</w:t>
      </w:r>
    </w:p>
    <w:p w14:paraId="1A25FAAF" w14:textId="4A2A8858" w:rsidR="005404B0" w:rsidRDefault="000A198D" w:rsidP="00E55588">
      <w:pPr>
        <w:shd w:val="clear" w:color="auto" w:fill="FFFFFF"/>
        <w:adjustRightInd w:val="0"/>
        <w:snapToGrid w:val="0"/>
        <w:spacing w:line="480" w:lineRule="auto"/>
        <w:jc w:val="both"/>
        <w:textAlignment w:val="baseline"/>
        <w:outlineLvl w:val="2"/>
        <w:rPr>
          <w:rFonts w:ascii="Arial" w:hAnsi="Arial" w:cs="Arial"/>
          <w:color w:val="2A2A2A"/>
          <w:sz w:val="22"/>
          <w:szCs w:val="22"/>
        </w:rPr>
      </w:pPr>
      <w:r>
        <w:rPr>
          <w:rFonts w:ascii="Arial" w:hAnsi="Arial" w:cs="Arial"/>
          <w:color w:val="2A2A2A"/>
          <w:sz w:val="22"/>
          <w:szCs w:val="22"/>
        </w:rPr>
        <w:t xml:space="preserve">We used functions in the R </w:t>
      </w:r>
      <w:r w:rsidRPr="00AC5554">
        <w:rPr>
          <w:rFonts w:ascii="Arial" w:hAnsi="Arial" w:cs="Arial"/>
          <w:color w:val="2A2A2A"/>
          <w:sz w:val="22"/>
          <w:szCs w:val="22"/>
        </w:rPr>
        <w:t xml:space="preserve">‘ape’ </w:t>
      </w:r>
      <w:r>
        <w:rPr>
          <w:rFonts w:ascii="Arial" w:hAnsi="Arial" w:cs="Arial"/>
          <w:color w:val="2A2A2A"/>
          <w:sz w:val="22"/>
          <w:szCs w:val="22"/>
        </w:rPr>
        <w:fldChar w:fldCharType="begin"/>
      </w:r>
      <w:r>
        <w:rPr>
          <w:rFonts w:ascii="Arial" w:hAnsi="Arial" w:cs="Arial"/>
          <w:color w:val="2A2A2A"/>
          <w:sz w:val="22"/>
          <w:szCs w:val="22"/>
        </w:rPr>
        <w:instrText xml:space="preserve"> ADDIN ZOTERO_ITEM CSL_CITATION {"citationID":"Y9cbiAmP","properties":{"formattedCitation":"(Paradis and Schliep 2019)","plainCitation":"(Paradis and Schliep 2019)","noteIndex":0},"citationItems":[{"id":2078,"uris":["http://zotero.org/groups/2444007/items/YNCVES6N"],"uri":["http://zotero.org/groups/2444007/items/YNCVES6N"],"itemData":{"id":2078,"type":"article-journal","abstract":"Summary: After more than fifteen years of existence, the R package ape has continuously grown its contents, and has been used by a growing community of users. The release of version 5.0 has marked a leap towards a modern software for evolutionary analyses. Efforts have been put to improve efficiency, flexibility, support for 'big data' (R's long vectors), ease of use and quality check before a new release. These changes will hopefully make ape a useful software for the study of biodiversity and evolution in a context of increasing data quantity.\nAvailability and implementation: ape is distributed through the Comprehensive R Archive Network: http://cran.r-project.org/package=ape. Further information may be found at http://ape-package.ird.fr/.","container-title":"Bioinformatics (Oxford, England)","DOI":"10.1093/bioinformatics/bty633","ISSN":"1367-4811","issue":"3","journalAbbreviation":"Bioinformatics","language":"eng","note":"PMID: 30016406","page":"526-528","source":"PubMed","title":"ape 5.0: an environment for modern phylogenetics and evolutionary analyses in R","title-short":"ape 5.0","volume":"35","author":[{"family":"Paradis","given":"Emmanuel"},{"family":"Schliep","given":"Klaus"}],"issued":{"date-parts":[["2019",2,1]]}}}],"schema":"https://github.com/citation-style-language/schema/raw/master/csl-citation.json"} </w:instrText>
      </w:r>
      <w:r>
        <w:rPr>
          <w:rFonts w:ascii="Arial" w:hAnsi="Arial" w:cs="Arial"/>
          <w:color w:val="2A2A2A"/>
          <w:sz w:val="22"/>
          <w:szCs w:val="22"/>
        </w:rPr>
        <w:fldChar w:fldCharType="separate"/>
      </w:r>
      <w:r>
        <w:rPr>
          <w:rFonts w:ascii="Arial" w:hAnsi="Arial" w:cs="Arial"/>
          <w:noProof/>
          <w:color w:val="2A2A2A"/>
          <w:sz w:val="22"/>
          <w:szCs w:val="22"/>
        </w:rPr>
        <w:t>(Paradis and Schliep 2019)</w:t>
      </w:r>
      <w:r>
        <w:rPr>
          <w:rFonts w:ascii="Arial" w:hAnsi="Arial" w:cs="Arial"/>
          <w:color w:val="2A2A2A"/>
          <w:sz w:val="22"/>
          <w:szCs w:val="22"/>
        </w:rPr>
        <w:fldChar w:fldCharType="end"/>
      </w:r>
      <w:r>
        <w:rPr>
          <w:rFonts w:ascii="Arial" w:hAnsi="Arial" w:cs="Arial"/>
          <w:color w:val="2A2A2A"/>
          <w:sz w:val="22"/>
          <w:szCs w:val="22"/>
        </w:rPr>
        <w:t xml:space="preserve"> </w:t>
      </w:r>
      <w:r w:rsidRPr="00AC5554">
        <w:rPr>
          <w:rFonts w:ascii="Arial" w:hAnsi="Arial" w:cs="Arial"/>
          <w:color w:val="2A2A2A"/>
          <w:sz w:val="22"/>
          <w:szCs w:val="22"/>
        </w:rPr>
        <w:t>package</w:t>
      </w:r>
      <w:r>
        <w:rPr>
          <w:rFonts w:ascii="Arial" w:hAnsi="Arial" w:cs="Arial"/>
          <w:color w:val="2A2A2A"/>
          <w:sz w:val="22"/>
          <w:szCs w:val="22"/>
        </w:rPr>
        <w:t xml:space="preserve"> to extract a well-supported clade from the maximum likelihood phylogenetic tree. </w:t>
      </w:r>
      <w:r w:rsidR="00AC5554" w:rsidRPr="00AC5554">
        <w:rPr>
          <w:rFonts w:ascii="Arial" w:hAnsi="Arial" w:cs="Arial"/>
          <w:color w:val="2A2A2A"/>
          <w:sz w:val="22"/>
          <w:szCs w:val="22"/>
        </w:rPr>
        <w:t xml:space="preserve">The extracted </w:t>
      </w:r>
      <w:r>
        <w:rPr>
          <w:rFonts w:ascii="Arial" w:hAnsi="Arial" w:cs="Arial"/>
          <w:color w:val="2A2A2A"/>
          <w:sz w:val="22"/>
          <w:szCs w:val="22"/>
        </w:rPr>
        <w:t>clade</w:t>
      </w:r>
      <w:r w:rsidR="00AC5554" w:rsidRPr="00AC5554">
        <w:rPr>
          <w:rFonts w:ascii="Arial" w:hAnsi="Arial" w:cs="Arial"/>
          <w:color w:val="2A2A2A"/>
          <w:sz w:val="22"/>
          <w:szCs w:val="22"/>
        </w:rPr>
        <w:t xml:space="preserve"> represents contains </w:t>
      </w:r>
      <w:r w:rsidR="00DA7EEA">
        <w:rPr>
          <w:rFonts w:ascii="Arial" w:hAnsi="Arial" w:cs="Arial"/>
          <w:color w:val="2A2A2A"/>
          <w:sz w:val="22"/>
          <w:szCs w:val="22"/>
        </w:rPr>
        <w:t xml:space="preserve">viral sequences in </w:t>
      </w:r>
      <w:r w:rsidR="00AC5554" w:rsidRPr="00AC5554">
        <w:rPr>
          <w:rFonts w:ascii="Arial" w:hAnsi="Arial" w:cs="Arial"/>
          <w:color w:val="2A2A2A"/>
          <w:sz w:val="22"/>
          <w:szCs w:val="22"/>
        </w:rPr>
        <w:t>the</w:t>
      </w:r>
      <w:r>
        <w:rPr>
          <w:rFonts w:ascii="Arial" w:hAnsi="Arial" w:cs="Arial"/>
          <w:color w:val="2A2A2A"/>
          <w:sz w:val="22"/>
          <w:szCs w:val="22"/>
        </w:rPr>
        <w:t xml:space="preserve"> genera</w:t>
      </w:r>
      <w:r w:rsidR="00AC5554" w:rsidRPr="00AC5554">
        <w:rPr>
          <w:rFonts w:ascii="Arial" w:hAnsi="Arial" w:cs="Arial"/>
          <w:color w:val="2A2A2A"/>
          <w:sz w:val="22"/>
          <w:szCs w:val="22"/>
        </w:rPr>
        <w:t xml:space="preserve"> </w:t>
      </w:r>
      <w:proofErr w:type="spellStart"/>
      <w:r w:rsidR="00AC5554" w:rsidRPr="009F295D">
        <w:rPr>
          <w:rFonts w:ascii="Arial" w:hAnsi="Arial" w:cs="Arial"/>
          <w:i/>
          <w:color w:val="2A2A2A"/>
          <w:sz w:val="22"/>
          <w:szCs w:val="22"/>
        </w:rPr>
        <w:t>Lambdapapillomavir</w:t>
      </w:r>
      <w:r w:rsidRPr="009F295D">
        <w:rPr>
          <w:rFonts w:ascii="Arial" w:hAnsi="Arial" w:cs="Arial"/>
          <w:i/>
          <w:color w:val="2A2A2A"/>
          <w:sz w:val="22"/>
          <w:szCs w:val="22"/>
        </w:rPr>
        <w:t>us</w:t>
      </w:r>
      <w:proofErr w:type="spellEnd"/>
      <w:r>
        <w:rPr>
          <w:rFonts w:ascii="Arial" w:hAnsi="Arial" w:cs="Arial"/>
          <w:color w:val="2A2A2A"/>
          <w:sz w:val="22"/>
          <w:szCs w:val="22"/>
        </w:rPr>
        <w:t xml:space="preserve">, </w:t>
      </w:r>
      <w:proofErr w:type="spellStart"/>
      <w:r w:rsidR="00AC5554" w:rsidRPr="009F295D">
        <w:rPr>
          <w:rFonts w:ascii="Arial" w:hAnsi="Arial" w:cs="Arial"/>
          <w:i/>
          <w:color w:val="2A2A2A"/>
          <w:sz w:val="22"/>
          <w:szCs w:val="22"/>
        </w:rPr>
        <w:t>Mupapillomavir</w:t>
      </w:r>
      <w:r w:rsidRPr="009F295D">
        <w:rPr>
          <w:rFonts w:ascii="Arial" w:hAnsi="Arial" w:cs="Arial"/>
          <w:i/>
          <w:color w:val="2A2A2A"/>
          <w:sz w:val="22"/>
          <w:szCs w:val="22"/>
        </w:rPr>
        <w:t>us</w:t>
      </w:r>
      <w:proofErr w:type="spellEnd"/>
      <w:r>
        <w:rPr>
          <w:rFonts w:ascii="Arial" w:hAnsi="Arial" w:cs="Arial"/>
          <w:color w:val="2A2A2A"/>
          <w:sz w:val="22"/>
          <w:szCs w:val="22"/>
        </w:rPr>
        <w:t xml:space="preserve">, </w:t>
      </w:r>
      <w:proofErr w:type="spellStart"/>
      <w:r w:rsidRPr="009F295D">
        <w:rPr>
          <w:rFonts w:ascii="Arial" w:hAnsi="Arial" w:cs="Arial"/>
          <w:i/>
          <w:color w:val="2A2A2A"/>
          <w:sz w:val="22"/>
          <w:szCs w:val="22"/>
        </w:rPr>
        <w:t>Nupapillomavirus</w:t>
      </w:r>
      <w:proofErr w:type="spellEnd"/>
      <w:r>
        <w:rPr>
          <w:rFonts w:ascii="Arial" w:hAnsi="Arial" w:cs="Arial"/>
          <w:color w:val="2A2A2A"/>
          <w:sz w:val="22"/>
          <w:szCs w:val="22"/>
        </w:rPr>
        <w:t xml:space="preserve">, </w:t>
      </w:r>
      <w:proofErr w:type="spellStart"/>
      <w:r w:rsidRPr="009F295D">
        <w:rPr>
          <w:rFonts w:ascii="Arial" w:hAnsi="Arial" w:cs="Arial"/>
          <w:i/>
          <w:color w:val="2A2A2A"/>
          <w:sz w:val="22"/>
          <w:szCs w:val="22"/>
        </w:rPr>
        <w:t>Kappapapillomavirus</w:t>
      </w:r>
      <w:proofErr w:type="spellEnd"/>
      <w:r>
        <w:rPr>
          <w:rFonts w:ascii="Arial" w:hAnsi="Arial" w:cs="Arial"/>
          <w:color w:val="2A2A2A"/>
          <w:sz w:val="22"/>
          <w:szCs w:val="22"/>
        </w:rPr>
        <w:t xml:space="preserve">, </w:t>
      </w:r>
      <w:proofErr w:type="spellStart"/>
      <w:r w:rsidRPr="009F295D">
        <w:rPr>
          <w:rFonts w:ascii="Arial" w:hAnsi="Arial" w:cs="Arial"/>
          <w:i/>
          <w:color w:val="2A2A2A"/>
          <w:sz w:val="22"/>
          <w:szCs w:val="22"/>
        </w:rPr>
        <w:t>Sigmapapillomavirus</w:t>
      </w:r>
      <w:proofErr w:type="spellEnd"/>
      <w:r>
        <w:rPr>
          <w:rFonts w:ascii="Arial" w:hAnsi="Arial" w:cs="Arial"/>
          <w:color w:val="2A2A2A"/>
          <w:sz w:val="22"/>
          <w:szCs w:val="22"/>
        </w:rPr>
        <w:t xml:space="preserve">, and </w:t>
      </w:r>
      <w:proofErr w:type="spellStart"/>
      <w:r w:rsidRPr="009F295D">
        <w:rPr>
          <w:rFonts w:ascii="Arial" w:hAnsi="Arial" w:cs="Arial"/>
          <w:i/>
          <w:color w:val="2A2A2A"/>
          <w:sz w:val="22"/>
          <w:szCs w:val="22"/>
        </w:rPr>
        <w:t>Dyosigmapapillomavirus</w:t>
      </w:r>
      <w:proofErr w:type="spellEnd"/>
      <w:r w:rsidR="00AC5554" w:rsidRPr="00AC5554">
        <w:rPr>
          <w:rFonts w:ascii="Arial" w:hAnsi="Arial" w:cs="Arial"/>
          <w:color w:val="2A2A2A"/>
          <w:sz w:val="22"/>
          <w:szCs w:val="22"/>
        </w:rPr>
        <w:t xml:space="preserve">, and the largest </w:t>
      </w:r>
      <w:r>
        <w:rPr>
          <w:rFonts w:ascii="Arial" w:hAnsi="Arial" w:cs="Arial"/>
          <w:color w:val="2A2A2A"/>
          <w:sz w:val="22"/>
          <w:szCs w:val="22"/>
        </w:rPr>
        <w:t>set of known</w:t>
      </w:r>
      <w:r w:rsidR="00AC5554" w:rsidRPr="00AC5554">
        <w:rPr>
          <w:rFonts w:ascii="Arial" w:hAnsi="Arial" w:cs="Arial"/>
          <w:color w:val="2A2A2A"/>
          <w:sz w:val="22"/>
          <w:szCs w:val="22"/>
        </w:rPr>
        <w:t xml:space="preserve"> of bat </w:t>
      </w:r>
      <w:r>
        <w:rPr>
          <w:rFonts w:ascii="Arial" w:hAnsi="Arial" w:cs="Arial"/>
          <w:color w:val="2A2A2A"/>
          <w:sz w:val="22"/>
          <w:szCs w:val="22"/>
        </w:rPr>
        <w:t>papillomaviruses</w:t>
      </w:r>
      <w:r w:rsidR="00AC5554" w:rsidRPr="00AC5554">
        <w:rPr>
          <w:rFonts w:ascii="Arial" w:hAnsi="Arial" w:cs="Arial"/>
          <w:color w:val="2A2A2A"/>
          <w:sz w:val="22"/>
          <w:szCs w:val="22"/>
        </w:rPr>
        <w:t xml:space="preserve">, including the two novel bat </w:t>
      </w:r>
      <w:r>
        <w:rPr>
          <w:rFonts w:ascii="Arial" w:hAnsi="Arial" w:cs="Arial"/>
          <w:color w:val="2A2A2A"/>
          <w:sz w:val="22"/>
          <w:szCs w:val="22"/>
        </w:rPr>
        <w:t>papillomaviruses</w:t>
      </w:r>
      <w:r w:rsidR="00AC5554" w:rsidRPr="00AC5554">
        <w:rPr>
          <w:rFonts w:ascii="Arial" w:hAnsi="Arial" w:cs="Arial"/>
          <w:color w:val="2A2A2A"/>
          <w:sz w:val="22"/>
          <w:szCs w:val="22"/>
        </w:rPr>
        <w:t xml:space="preserve"> described in this paper. A corresponding host species phylogeny was </w:t>
      </w:r>
      <w:r>
        <w:rPr>
          <w:rFonts w:ascii="Arial" w:hAnsi="Arial" w:cs="Arial"/>
          <w:color w:val="2A2A2A"/>
          <w:sz w:val="22"/>
          <w:szCs w:val="22"/>
        </w:rPr>
        <w:t>downloaded from</w:t>
      </w:r>
      <w:r w:rsidR="00AC5554" w:rsidRPr="00AC5554">
        <w:rPr>
          <w:rFonts w:ascii="Arial" w:hAnsi="Arial" w:cs="Arial"/>
          <w:color w:val="2A2A2A"/>
          <w:sz w:val="22"/>
          <w:szCs w:val="22"/>
        </w:rPr>
        <w:t xml:space="preserve"> </w:t>
      </w:r>
      <w:proofErr w:type="spellStart"/>
      <w:r w:rsidR="00AC5554" w:rsidRPr="00AC5554">
        <w:rPr>
          <w:rFonts w:ascii="Arial" w:hAnsi="Arial" w:cs="Arial"/>
          <w:color w:val="2A2A2A"/>
          <w:sz w:val="22"/>
          <w:szCs w:val="22"/>
        </w:rPr>
        <w:t>TimeTree</w:t>
      </w:r>
      <w:proofErr w:type="spellEnd"/>
      <w:r w:rsidR="00AC5554" w:rsidRPr="00AC5554">
        <w:rPr>
          <w:rFonts w:ascii="Arial" w:hAnsi="Arial" w:cs="Arial"/>
          <w:color w:val="2A2A2A"/>
          <w:sz w:val="22"/>
          <w:szCs w:val="22"/>
        </w:rPr>
        <w:t xml:space="preserve"> (</w:t>
      </w:r>
      <w:hyperlink r:id="rId8" w:history="1">
        <w:r w:rsidR="005404B0" w:rsidRPr="001E6450">
          <w:rPr>
            <w:rStyle w:val="Hyperlink"/>
            <w:rFonts w:ascii="Arial" w:hAnsi="Arial" w:cs="Arial"/>
            <w:sz w:val="22"/>
            <w:szCs w:val="22"/>
          </w:rPr>
          <w:t>www.timetree.org</w:t>
        </w:r>
      </w:hyperlink>
      <w:r w:rsidR="00AC5554" w:rsidRPr="00AC5554">
        <w:rPr>
          <w:rFonts w:ascii="Arial" w:hAnsi="Arial" w:cs="Arial"/>
          <w:color w:val="2A2A2A"/>
          <w:sz w:val="22"/>
          <w:szCs w:val="22"/>
        </w:rPr>
        <w:t>)</w:t>
      </w:r>
      <w:r w:rsidR="005404B0">
        <w:rPr>
          <w:rFonts w:ascii="Arial" w:hAnsi="Arial" w:cs="Arial"/>
          <w:color w:val="2A2A2A"/>
          <w:sz w:val="22"/>
          <w:szCs w:val="22"/>
        </w:rPr>
        <w:t xml:space="preserve"> </w:t>
      </w:r>
      <w:r w:rsidR="005404B0">
        <w:rPr>
          <w:rFonts w:ascii="Arial" w:hAnsi="Arial" w:cs="Arial"/>
          <w:color w:val="2A2A2A"/>
          <w:sz w:val="22"/>
          <w:szCs w:val="22"/>
        </w:rPr>
        <w:fldChar w:fldCharType="begin"/>
      </w:r>
      <w:r w:rsidR="005404B0">
        <w:rPr>
          <w:rFonts w:ascii="Arial" w:hAnsi="Arial" w:cs="Arial"/>
          <w:color w:val="2A2A2A"/>
          <w:sz w:val="22"/>
          <w:szCs w:val="22"/>
        </w:rPr>
        <w:instrText xml:space="preserve"> ADDIN ZOTERO_ITEM CSL_CITATION {"citationID":"5BQzpJ4k","properties":{"formattedCitation":"(Hedges, Dudley, and Kumar 2006; Kumar et al. 2017; Hedges et al. 2015)","plainCitation":"(Hedges, Dudley, and Kumar 2006; Kumar et al. 2017; Hedges et al. 2015)","noteIndex":0},"citationItems":[{"id":2087,"uris":["http://zotero.org/groups/2444007/items/5SU86B5N"],"uri":["http://zotero.org/groups/2444007/items/5SU86B5N"],"itemData":{"id":2087,"type":"article-journal","abstract":"Biologists and other scientists routinely need to know times of divergence between species and to construct phylogenies calibrated to time (timetrees). Published studies reporting time estimates from molecular data have been increasing rapidly, but the data have been largely inaccessible to the greater community of scientists because of their complexity. TimeTree brings these data together in a consistent format and uses a hierarchical structure, corresponding to the tree of life, to maximize their utility. Results are presented and summarized, allowing users to quickly determine the range and robustness of time estimates and the degree of consensus from the published literature.\nAVAILABILITY: TimeTree is available at http://www.timetree.net","container-title":"Bioinformatics (Oxford, England)","DOI":"10.1093/bioinformatics/btl505","ISSN":"1367-4811","issue":"23","journalAbbreviation":"Bioinformatics","language":"eng","note":"PMID: 17021158","page":"2971-2972","source":"PubMed","title":"TimeTree: a public knowledge-base of divergence times among organisms","title-short":"TimeTree","volume":"22","author":[{"family":"Hedges","given":"S. Blair"},{"family":"Dudley","given":"Joel"},{"family":"Kumar","given":"Sudhir"}],"issued":{"date-parts":[["2006",12,1]]}}},{"id":2081,"uris":["http://zotero.org/groups/2444007/items/69KL9SF6"],"uri":["http://zotero.org/groups/2444007/items/69KL9SF6"],"itemData":{"id":2081,"type":"article-journal","abstract":"Evolutionary information on species divergence times is fundamental to studies of biodiversity, development, and disease. Molecular dating has enhanced our understanding of the temporal patterns of species divergences over the last five decades, and the number of studies is increasing quickly due to an exponential growth in the available collection of molecular sequences from diverse species and large number of genes. Our TimeTree resource is a public knowledge-base with the primary focus to make available all species divergence times derived using molecular sequence data to scientists, educators, and the general public in a consistent and accessible format. Here, we report a major expansion of the TimeTree resource, which more than triples the number of species (&gt;97,000) and more than triples the number of studies assembled (&gt;3,000). Furthermore, scientists can access not only the divergence time between two species or higher taxa, but also a timetree of a group of species and a timeline that traces a species' evolution through time. The new timetree and timeline visualizations are integrated with display of events on earth and environmental history over geological time, which will lead to broader and better understanding of the interplay of the change in the biosphere with the diversity of species on Earth. The next generation TimeTree resource is publicly available online at http://www.timetree.org.","container-title":"Molecular Biology and Evolution","DOI":"10.1093/molbev/msx116","ISSN":"1537-1719","issue":"7","journalAbbreviation":"Mol Biol Evol","language":"eng","note":"PMID: 28387841","page":"1812-1819","source":"PubMed","title":"TimeTree: A Resource for Timelines, Timetrees, and Divergence Times","title-short":"TimeTree","volume":"34","author":[{"family":"Kumar","given":"Sudhir"},{"family":"Stecher","given":"Glen"},{"family":"Suleski","given":"Michael"},{"family":"Hedges","given":"S. Blair"}],"issued":{"date-parts":[["2017",7,1]]}}},{"id":2084,"uris":["http://zotero.org/groups/2444007/items/U9CNDXWP"],"uri":["http://zotero.org/groups/2444007/items/U9CNDXWP"],"itemData":{"id":2084,"type":"article-journal","abstract":"Genomic data are rapidly resolving the tree of living species calibrated to time, the timetree of life, which will provide a framework for research in diverse fields of science. Previous analyses of taxonomically restricted timetrees have found a decline in the rate of diversification in many groups of organisms, often attributed to ecological interactions among species. Here, we have synthesized a global timetree of life from 2,274 studies representing 50,632 species and examined the pattern and rate of diversification as well as the timing of speciation. We found that species diversity has been mostly expanding overall and in many smaller groups of species, and that the rate of diversification in eukaryotes has been mostly constant. We also identified, and avoided, potential biases that may have influenced previous analyses of diversification including low levels of taxon sampling, small clade size, and the inclusion of stem branches in clade analyses. We found consistency in time-to-speciation among plants and animals, </w:instrText>
      </w:r>
      <w:r w:rsidR="005404B0">
        <w:rPr>
          <w:rFonts w:ascii="Cambria Math" w:hAnsi="Cambria Math" w:cs="Cambria Math"/>
          <w:color w:val="2A2A2A"/>
          <w:sz w:val="22"/>
          <w:szCs w:val="22"/>
        </w:rPr>
        <w:instrText>∼</w:instrText>
      </w:r>
      <w:r w:rsidR="005404B0">
        <w:rPr>
          <w:rFonts w:ascii="Arial" w:hAnsi="Arial" w:cs="Arial"/>
          <w:color w:val="2A2A2A"/>
          <w:sz w:val="22"/>
          <w:szCs w:val="22"/>
        </w:rPr>
        <w:instrText xml:space="preserve">2 My, as measured by intervals of crown and stem species times. Together, this clock-like change at different levels suggests that speciation and diversification are processes dominated by random events and that adaptive change is largely a separate process.","container-title":"Molecular Biology and Evolution","DOI":"10.1093/molbev/msv037","ISSN":"1537-1719","issue":"4","journalAbbreviation":"Mol Biol Evol","language":"eng","note":"PMID: 25739733\nPMCID: PMC4379413","page":"835-845","source":"PubMed","title":"Tree of life reveals clock-like speciation and diversification","volume":"32","author":[{"family":"Hedges","given":"S. Blair"},{"family":"Marin","given":"Julie"},{"family":"Suleski","given":"Michael"},{"family":"Paymer","given":"Madeline"},{"family":"Kumar","given":"Sudhir"}],"issued":{"date-parts":[["2015",4]]}}}],"schema":"https://github.com/citation-style-language/schema/raw/master/csl-citation.json"} </w:instrText>
      </w:r>
      <w:r w:rsidR="005404B0">
        <w:rPr>
          <w:rFonts w:ascii="Arial" w:hAnsi="Arial" w:cs="Arial"/>
          <w:color w:val="2A2A2A"/>
          <w:sz w:val="22"/>
          <w:szCs w:val="22"/>
        </w:rPr>
        <w:fldChar w:fldCharType="separate"/>
      </w:r>
      <w:r w:rsidR="005404B0">
        <w:rPr>
          <w:rFonts w:ascii="Arial" w:hAnsi="Arial" w:cs="Arial"/>
          <w:noProof/>
          <w:color w:val="2A2A2A"/>
          <w:sz w:val="22"/>
          <w:szCs w:val="22"/>
        </w:rPr>
        <w:t>(Hedges, Dudley, and Kumar 2006; Kumar et al. 2017; Hedges et al. 2015)</w:t>
      </w:r>
      <w:r w:rsidR="005404B0">
        <w:rPr>
          <w:rFonts w:ascii="Arial" w:hAnsi="Arial" w:cs="Arial"/>
          <w:color w:val="2A2A2A"/>
          <w:sz w:val="22"/>
          <w:szCs w:val="22"/>
        </w:rPr>
        <w:fldChar w:fldCharType="end"/>
      </w:r>
      <w:r w:rsidR="00AC5554" w:rsidRPr="00AC5554">
        <w:rPr>
          <w:rFonts w:ascii="Arial" w:hAnsi="Arial" w:cs="Arial"/>
          <w:color w:val="2A2A2A"/>
          <w:sz w:val="22"/>
          <w:szCs w:val="22"/>
        </w:rPr>
        <w:t xml:space="preserve">. </w:t>
      </w:r>
    </w:p>
    <w:p w14:paraId="0CECEEF7" w14:textId="57039296" w:rsidR="00AC5554" w:rsidRPr="00AC5554" w:rsidRDefault="005404B0" w:rsidP="00E55588">
      <w:pPr>
        <w:shd w:val="clear" w:color="auto" w:fill="FFFFFF"/>
        <w:adjustRightInd w:val="0"/>
        <w:snapToGrid w:val="0"/>
        <w:spacing w:line="480" w:lineRule="auto"/>
        <w:jc w:val="both"/>
        <w:textAlignment w:val="baseline"/>
        <w:outlineLvl w:val="2"/>
        <w:rPr>
          <w:rFonts w:ascii="Arial" w:hAnsi="Arial" w:cs="Arial"/>
          <w:color w:val="2A2A2A"/>
          <w:sz w:val="22"/>
          <w:szCs w:val="22"/>
        </w:rPr>
      </w:pPr>
      <w:r>
        <w:rPr>
          <w:rFonts w:ascii="Arial" w:hAnsi="Arial" w:cs="Arial"/>
          <w:color w:val="2A2A2A"/>
          <w:sz w:val="22"/>
          <w:szCs w:val="22"/>
        </w:rPr>
        <w:t xml:space="preserve">A </w:t>
      </w:r>
      <w:proofErr w:type="spellStart"/>
      <w:r>
        <w:rPr>
          <w:rFonts w:ascii="Arial" w:hAnsi="Arial" w:cs="Arial"/>
          <w:color w:val="2A2A2A"/>
          <w:sz w:val="22"/>
          <w:szCs w:val="22"/>
        </w:rPr>
        <w:t>tanglegram</w:t>
      </w:r>
      <w:proofErr w:type="spellEnd"/>
      <w:r>
        <w:rPr>
          <w:rFonts w:ascii="Arial" w:hAnsi="Arial" w:cs="Arial"/>
          <w:color w:val="2A2A2A"/>
          <w:sz w:val="22"/>
          <w:szCs w:val="22"/>
        </w:rPr>
        <w:t xml:space="preserve"> representing the </w:t>
      </w:r>
      <w:r w:rsidR="00AC5554" w:rsidRPr="00AC5554">
        <w:rPr>
          <w:rFonts w:ascii="Arial" w:hAnsi="Arial" w:cs="Arial"/>
          <w:color w:val="2A2A2A"/>
          <w:sz w:val="22"/>
          <w:szCs w:val="22"/>
        </w:rPr>
        <w:t xml:space="preserve">evolutionary relationship </w:t>
      </w:r>
      <w:r>
        <w:rPr>
          <w:rFonts w:ascii="Arial" w:hAnsi="Arial" w:cs="Arial"/>
          <w:color w:val="2A2A2A"/>
          <w:sz w:val="22"/>
          <w:szCs w:val="22"/>
        </w:rPr>
        <w:t>between the papillomaviruses and their hosts</w:t>
      </w:r>
      <w:r w:rsidR="00AC5554" w:rsidRPr="00AC5554">
        <w:rPr>
          <w:rFonts w:ascii="Arial" w:hAnsi="Arial" w:cs="Arial"/>
          <w:color w:val="2A2A2A"/>
          <w:sz w:val="22"/>
          <w:szCs w:val="22"/>
        </w:rPr>
        <w:t xml:space="preserve"> </w:t>
      </w:r>
      <w:r>
        <w:rPr>
          <w:rFonts w:ascii="Arial" w:hAnsi="Arial" w:cs="Arial"/>
          <w:color w:val="2A2A2A"/>
          <w:sz w:val="22"/>
          <w:szCs w:val="22"/>
        </w:rPr>
        <w:t>was constructed</w:t>
      </w:r>
      <w:r w:rsidR="00AC5554" w:rsidRPr="00AC5554">
        <w:rPr>
          <w:rFonts w:ascii="Arial" w:hAnsi="Arial" w:cs="Arial"/>
          <w:color w:val="2A2A2A"/>
          <w:sz w:val="22"/>
          <w:szCs w:val="22"/>
        </w:rPr>
        <w:t xml:space="preserve"> in the ‘</w:t>
      </w:r>
      <w:proofErr w:type="spellStart"/>
      <w:r w:rsidR="00AC5554" w:rsidRPr="00AC5554">
        <w:rPr>
          <w:rFonts w:ascii="Arial" w:hAnsi="Arial" w:cs="Arial"/>
          <w:color w:val="2A2A2A"/>
          <w:sz w:val="22"/>
          <w:szCs w:val="22"/>
        </w:rPr>
        <w:t>phytools</w:t>
      </w:r>
      <w:proofErr w:type="spellEnd"/>
      <w:r w:rsidR="00AC5554" w:rsidRPr="00AC5554">
        <w:rPr>
          <w:rFonts w:ascii="Arial" w:hAnsi="Arial" w:cs="Arial"/>
          <w:color w:val="2A2A2A"/>
          <w:sz w:val="22"/>
          <w:szCs w:val="22"/>
        </w:rPr>
        <w:t>’ package</w:t>
      </w:r>
      <w:r>
        <w:rPr>
          <w:rFonts w:ascii="Arial" w:hAnsi="Arial" w:cs="Arial"/>
          <w:color w:val="2A2A2A"/>
          <w:sz w:val="22"/>
          <w:szCs w:val="22"/>
        </w:rPr>
        <w:t xml:space="preserve"> </w:t>
      </w:r>
      <w:r>
        <w:rPr>
          <w:rFonts w:ascii="Arial" w:hAnsi="Arial" w:cs="Arial"/>
          <w:color w:val="2A2A2A"/>
          <w:sz w:val="22"/>
          <w:szCs w:val="22"/>
        </w:rPr>
        <w:fldChar w:fldCharType="begin"/>
      </w:r>
      <w:r>
        <w:rPr>
          <w:rFonts w:ascii="Arial" w:hAnsi="Arial" w:cs="Arial"/>
          <w:color w:val="2A2A2A"/>
          <w:sz w:val="22"/>
          <w:szCs w:val="22"/>
        </w:rPr>
        <w:instrText xml:space="preserve"> ADDIN ZOTERO_ITEM CSL_CITATION {"citationID":"7gaknzKW","properties":{"formattedCitation":"(Revell 2012)","plainCitation":"(Revell 2012)","noteIndex":0},"citationItems":[{"id":2090,"uris":["http://zotero.org/groups/2444007/items/9L6AVJPZ"],"uri":["http://zotero.org/groups/2444007/items/9L6AVJPZ"],"itemData":{"id":2090,"type":"article-journal","container-title":"Methods in Ecology and Evolution","DOI":"10.1111/j.2041-210X.2011.00169.x","ISSN":"2041210X","issue":"2","language":"en","page":"217-223","source":"DOI.org (Crossref)","title":"phytools: an R package for phylogenetic comparative biology (and other things): &lt;i&gt;phytools: R package&lt;/i&gt;","title-short":"phytools","volume":"3","author":[{"family":"Revell","given":"Liam J."}],"issued":{"date-parts":[["2012",4]]}}}],"schema":"https://github.com/citation-style-language/schema/raw/master/csl-citation.json"} </w:instrText>
      </w:r>
      <w:r>
        <w:rPr>
          <w:rFonts w:ascii="Arial" w:hAnsi="Arial" w:cs="Arial"/>
          <w:color w:val="2A2A2A"/>
          <w:sz w:val="22"/>
          <w:szCs w:val="22"/>
        </w:rPr>
        <w:fldChar w:fldCharType="separate"/>
      </w:r>
      <w:r>
        <w:rPr>
          <w:rFonts w:ascii="Arial" w:hAnsi="Arial" w:cs="Arial"/>
          <w:noProof/>
          <w:color w:val="2A2A2A"/>
          <w:sz w:val="22"/>
          <w:szCs w:val="22"/>
        </w:rPr>
        <w:t>(Revell 2012)</w:t>
      </w:r>
      <w:r>
        <w:rPr>
          <w:rFonts w:ascii="Arial" w:hAnsi="Arial" w:cs="Arial"/>
          <w:color w:val="2A2A2A"/>
          <w:sz w:val="22"/>
          <w:szCs w:val="22"/>
        </w:rPr>
        <w:fldChar w:fldCharType="end"/>
      </w:r>
      <w:r>
        <w:rPr>
          <w:rFonts w:ascii="Arial" w:hAnsi="Arial" w:cs="Arial"/>
          <w:color w:val="2A2A2A"/>
          <w:sz w:val="22"/>
          <w:szCs w:val="22"/>
        </w:rPr>
        <w:t>.</w:t>
      </w:r>
      <w:r w:rsidR="00AC5554" w:rsidRPr="00AC5554">
        <w:rPr>
          <w:rFonts w:ascii="Arial" w:hAnsi="Arial" w:cs="Arial"/>
          <w:color w:val="2A2A2A"/>
          <w:sz w:val="22"/>
          <w:szCs w:val="22"/>
        </w:rPr>
        <w:t xml:space="preserve"> </w:t>
      </w:r>
      <w:proofErr w:type="spellStart"/>
      <w:r>
        <w:rPr>
          <w:rFonts w:ascii="Arial" w:hAnsi="Arial" w:cs="Arial"/>
          <w:color w:val="2A2A2A"/>
          <w:sz w:val="22"/>
          <w:szCs w:val="22"/>
        </w:rPr>
        <w:t>Phytools</w:t>
      </w:r>
      <w:proofErr w:type="spellEnd"/>
      <w:r>
        <w:rPr>
          <w:rFonts w:ascii="Arial" w:hAnsi="Arial" w:cs="Arial"/>
          <w:color w:val="2A2A2A"/>
          <w:sz w:val="22"/>
          <w:szCs w:val="22"/>
        </w:rPr>
        <w:t xml:space="preserve"> will optimize the </w:t>
      </w:r>
      <w:proofErr w:type="spellStart"/>
      <w:r w:rsidR="00AC5554" w:rsidRPr="00AC5554">
        <w:rPr>
          <w:rFonts w:ascii="Arial" w:hAnsi="Arial" w:cs="Arial"/>
          <w:color w:val="2A2A2A"/>
          <w:sz w:val="22"/>
          <w:szCs w:val="22"/>
        </w:rPr>
        <w:t>tanglegram</w:t>
      </w:r>
      <w:proofErr w:type="spellEnd"/>
      <w:r w:rsidR="00AC5554" w:rsidRPr="00AC5554">
        <w:rPr>
          <w:rFonts w:ascii="Arial" w:hAnsi="Arial" w:cs="Arial"/>
          <w:color w:val="2A2A2A"/>
          <w:sz w:val="22"/>
          <w:szCs w:val="22"/>
        </w:rPr>
        <w:t xml:space="preserve"> </w:t>
      </w:r>
      <w:r>
        <w:rPr>
          <w:rFonts w:ascii="Arial" w:hAnsi="Arial" w:cs="Arial"/>
          <w:color w:val="2A2A2A"/>
          <w:sz w:val="22"/>
          <w:szCs w:val="22"/>
        </w:rPr>
        <w:t xml:space="preserve">by rotating nodes in the </w:t>
      </w:r>
      <w:r w:rsidRPr="00AC5554">
        <w:rPr>
          <w:rFonts w:ascii="Arial" w:hAnsi="Arial" w:cs="Arial"/>
          <w:color w:val="2A2A2A"/>
          <w:sz w:val="22"/>
          <w:szCs w:val="22"/>
        </w:rPr>
        <w:t>rooted phylogenies</w:t>
      </w:r>
      <w:r w:rsidR="00AC5554" w:rsidRPr="00AC5554">
        <w:rPr>
          <w:rFonts w:ascii="Arial" w:hAnsi="Arial" w:cs="Arial"/>
          <w:color w:val="2A2A2A"/>
          <w:sz w:val="22"/>
          <w:szCs w:val="22"/>
        </w:rPr>
        <w:t xml:space="preserve"> </w:t>
      </w:r>
      <w:r>
        <w:rPr>
          <w:rFonts w:ascii="Arial" w:hAnsi="Arial" w:cs="Arial"/>
          <w:color w:val="2A2A2A"/>
          <w:sz w:val="22"/>
          <w:szCs w:val="22"/>
        </w:rPr>
        <w:t xml:space="preserve">to minimize </w:t>
      </w:r>
      <w:r w:rsidR="00AC5554" w:rsidRPr="00AC5554">
        <w:rPr>
          <w:rFonts w:ascii="Arial" w:hAnsi="Arial" w:cs="Arial"/>
          <w:color w:val="2A2A2A"/>
          <w:sz w:val="22"/>
          <w:szCs w:val="22"/>
        </w:rPr>
        <w:t>crossings between connect</w:t>
      </w:r>
      <w:r>
        <w:rPr>
          <w:rFonts w:ascii="Arial" w:hAnsi="Arial" w:cs="Arial"/>
          <w:color w:val="2A2A2A"/>
          <w:sz w:val="22"/>
          <w:szCs w:val="22"/>
        </w:rPr>
        <w:t>ing lines between both trees</w:t>
      </w:r>
      <w:r w:rsidR="00AC5554" w:rsidRPr="00AC5554">
        <w:rPr>
          <w:rFonts w:ascii="Arial" w:hAnsi="Arial" w:cs="Arial"/>
          <w:color w:val="2A2A2A"/>
          <w:sz w:val="22"/>
          <w:szCs w:val="22"/>
        </w:rPr>
        <w:t>.</w:t>
      </w:r>
    </w:p>
    <w:p w14:paraId="78983286" w14:textId="39C1CF07" w:rsidR="00AC5554" w:rsidRPr="00AC5554" w:rsidRDefault="00AC5554" w:rsidP="00E55588">
      <w:pPr>
        <w:shd w:val="clear" w:color="auto" w:fill="FFFFFF"/>
        <w:adjustRightInd w:val="0"/>
        <w:snapToGrid w:val="0"/>
        <w:spacing w:line="480" w:lineRule="auto"/>
        <w:jc w:val="both"/>
        <w:textAlignment w:val="baseline"/>
        <w:outlineLvl w:val="2"/>
        <w:rPr>
          <w:rFonts w:ascii="Arial" w:hAnsi="Arial" w:cs="Arial"/>
          <w:color w:val="2A2A2A"/>
          <w:sz w:val="22"/>
          <w:szCs w:val="22"/>
        </w:rPr>
      </w:pPr>
      <w:r w:rsidRPr="00271C66">
        <w:rPr>
          <w:rFonts w:ascii="Arial" w:hAnsi="Arial" w:cs="Arial"/>
          <w:sz w:val="22"/>
          <w:szCs w:val="22"/>
        </w:rPr>
        <w:t xml:space="preserve">An additional subtree was </w:t>
      </w:r>
      <w:r w:rsidR="00271C66" w:rsidRPr="00271C66">
        <w:rPr>
          <w:rFonts w:ascii="Arial" w:hAnsi="Arial" w:cs="Arial"/>
          <w:sz w:val="22"/>
          <w:szCs w:val="22"/>
        </w:rPr>
        <w:t xml:space="preserve">extracted to minimize the impact of the genus </w:t>
      </w:r>
      <w:proofErr w:type="spellStart"/>
      <w:r w:rsidRPr="009F295D">
        <w:rPr>
          <w:rFonts w:ascii="Arial" w:hAnsi="Arial" w:cs="Arial"/>
          <w:i/>
          <w:sz w:val="22"/>
          <w:szCs w:val="22"/>
        </w:rPr>
        <w:t>Lamdapapillomavir</w:t>
      </w:r>
      <w:r w:rsidR="00271C66" w:rsidRPr="009F295D">
        <w:rPr>
          <w:rFonts w:ascii="Arial" w:hAnsi="Arial" w:cs="Arial"/>
          <w:i/>
          <w:sz w:val="22"/>
          <w:szCs w:val="22"/>
        </w:rPr>
        <w:t>us</w:t>
      </w:r>
      <w:proofErr w:type="spellEnd"/>
      <w:r w:rsidR="00271C66" w:rsidRPr="00271C66">
        <w:rPr>
          <w:rFonts w:ascii="Arial" w:hAnsi="Arial" w:cs="Arial"/>
          <w:sz w:val="22"/>
          <w:szCs w:val="22"/>
        </w:rPr>
        <w:t xml:space="preserve">. The viral types included in this smaller dataset are underlined in </w:t>
      </w:r>
      <w:r w:rsidR="00271C66" w:rsidRPr="003A2605">
        <w:rPr>
          <w:rFonts w:ascii="Arial" w:hAnsi="Arial"/>
          <w:b/>
          <w:sz w:val="22"/>
        </w:rPr>
        <w:t>Figure 2</w:t>
      </w:r>
      <w:r w:rsidR="00271C66" w:rsidRPr="00271C66">
        <w:rPr>
          <w:rFonts w:ascii="Arial" w:hAnsi="Arial" w:cs="Arial"/>
          <w:sz w:val="22"/>
          <w:szCs w:val="22"/>
        </w:rPr>
        <w:t>.</w:t>
      </w:r>
      <w:r w:rsidRPr="00271C66">
        <w:rPr>
          <w:rFonts w:ascii="Arial" w:hAnsi="Arial" w:cs="Arial"/>
          <w:sz w:val="22"/>
          <w:szCs w:val="22"/>
        </w:rPr>
        <w:t xml:space="preserve"> To assess </w:t>
      </w:r>
      <w:r w:rsidRPr="00AC5554">
        <w:rPr>
          <w:rFonts w:ascii="Arial" w:hAnsi="Arial" w:cs="Arial"/>
          <w:color w:val="2A2A2A"/>
          <w:sz w:val="22"/>
          <w:szCs w:val="22"/>
        </w:rPr>
        <w:t xml:space="preserve">the congruency between PV and host phylogenies, </w:t>
      </w:r>
      <w:r w:rsidR="005404B0">
        <w:rPr>
          <w:rFonts w:ascii="Arial" w:hAnsi="Arial" w:cs="Arial"/>
          <w:color w:val="2A2A2A"/>
          <w:sz w:val="22"/>
          <w:szCs w:val="22"/>
        </w:rPr>
        <w:t>we used the</w:t>
      </w:r>
      <w:r w:rsidRPr="00AC5554">
        <w:rPr>
          <w:rFonts w:ascii="Arial" w:hAnsi="Arial" w:cs="Arial"/>
          <w:color w:val="2A2A2A"/>
          <w:sz w:val="22"/>
          <w:szCs w:val="22"/>
        </w:rPr>
        <w:t xml:space="preserve"> Procrustes Approach to Cophylogenetic Analysis (</w:t>
      </w:r>
      <w:proofErr w:type="spellStart"/>
      <w:r w:rsidRPr="00AC5554">
        <w:rPr>
          <w:rFonts w:ascii="Arial" w:hAnsi="Arial" w:cs="Arial"/>
          <w:color w:val="2A2A2A"/>
          <w:sz w:val="22"/>
          <w:szCs w:val="22"/>
        </w:rPr>
        <w:t>PACo</w:t>
      </w:r>
      <w:proofErr w:type="spellEnd"/>
      <w:r w:rsidRPr="00AC5554">
        <w:rPr>
          <w:rFonts w:ascii="Arial" w:hAnsi="Arial" w:cs="Arial"/>
          <w:color w:val="2A2A2A"/>
          <w:sz w:val="22"/>
          <w:szCs w:val="22"/>
        </w:rPr>
        <w:t>)</w:t>
      </w:r>
      <w:r w:rsidR="005404B0">
        <w:rPr>
          <w:rFonts w:ascii="Arial" w:hAnsi="Arial" w:cs="Arial"/>
          <w:color w:val="2A2A2A"/>
          <w:sz w:val="22"/>
          <w:szCs w:val="22"/>
        </w:rPr>
        <w:t xml:space="preserve"> </w:t>
      </w:r>
      <w:r w:rsidR="005404B0">
        <w:rPr>
          <w:rFonts w:ascii="Arial" w:hAnsi="Arial" w:cs="Arial"/>
          <w:color w:val="2A2A2A"/>
          <w:sz w:val="22"/>
          <w:szCs w:val="22"/>
        </w:rPr>
        <w:fldChar w:fldCharType="begin"/>
      </w:r>
      <w:r w:rsidR="005404B0">
        <w:rPr>
          <w:rFonts w:ascii="Arial" w:hAnsi="Arial" w:cs="Arial"/>
          <w:color w:val="2A2A2A"/>
          <w:sz w:val="22"/>
          <w:szCs w:val="22"/>
        </w:rPr>
        <w:instrText xml:space="preserve"> ADDIN ZOTERO_ITEM CSL_CITATION {"citationID":"r1BSYITA","properties":{"formattedCitation":"(Balbuena, M\\uc0\\u237{}guez-Lozano, and Blasco-Costa 2013)","plainCitation":"(Balbuena, Míguez-Lozano, and Blasco-Costa 2013)","noteIndex":0},"citationItems":[{"id":1930,"uris":["http://zotero.org/groups/2444007/items/KNT3TBFT"],"uri":["http://zotero.org/groups/2444007/items/KNT3TBFT"],"itemData":{"id":1930,"type":"article-journal","abstract":"We present Procrustean Approach to Cophylogeny (PACo), a novel statistical tool to test for congruence between phylogenetic trees, or between phylogenetic distance matrices of associated taxa. Unlike previous tests, PACo evaluates the dependence of one phylogeny upon the other. This makes it especially appropriate to test the classical coevolutionary model that assumes that parasites that spend part of their life in or on their hosts track the phylogeny of their hosts. The new method does not require fully resolved phylogenies and allows for multiple host-parasite associations. PACo produces a Procrustes superimposition plot enabling a graphical assessment of the fit of the parasite phylogeny onto the host phylogeny and a goodness-of-fit statistic, whose significance is established by randomization of the host-parasite association data. The contribution of each individual host-parasite association to the global fit is measured by means of jackknife estimation of their respective squared residuals and confidence intervals associated to each host-parasite link. We carried out different simulations to evaluate the performance of PACo in terms of Type I and Type II errors with respect to two similar published tests. In most instances, PACo performed at least as well as the other tests and showed higher overall statistical power. In addition, the jackknife estimation of squared residuals enabled more elaborate validations about the nature of individual links than the ParaFitLink1 test of the program ParaFit. In order to demonstrate how it can be used in real biological situations, we applied PACo to two published studies using a script written in the public-domain statistical software R.","container-title":"PloS One","DOI":"10.1371/journal.pone.0061048","ISSN":"1932-6203","issue":"4","journalAbbreviation":"PLoS One","language":"eng","note":"PMID: 23580325\nPMCID: PMC3620278","page":"e61048","source":"PubMed","title":"PACo: a novel procrustes application to cophylogenetic analysis","title-short":"PACo","volume":"8","author":[{"family":"Balbuena","given":"Juan Antonio"},{"family":"Míguez-Lozano","given":"Raúl"},{"family":"Blasco-Costa","given":"Isabel"}],"issued":{"date-parts":[["2013"]]}}}],"schema":"https://github.com/citation-style-language/schema/raw/master/csl-citation.json"} </w:instrText>
      </w:r>
      <w:r w:rsidR="005404B0">
        <w:rPr>
          <w:rFonts w:ascii="Arial" w:hAnsi="Arial" w:cs="Arial"/>
          <w:color w:val="2A2A2A"/>
          <w:sz w:val="22"/>
          <w:szCs w:val="22"/>
        </w:rPr>
        <w:fldChar w:fldCharType="separate"/>
      </w:r>
      <w:r w:rsidR="005404B0" w:rsidRPr="005404B0">
        <w:rPr>
          <w:rFonts w:ascii="Arial" w:hAnsi="Arial" w:cs="Arial"/>
          <w:color w:val="000000"/>
          <w:sz w:val="22"/>
        </w:rPr>
        <w:t>(Balbuena, Míguez-Lozano, and Blasco-Costa 2013)</w:t>
      </w:r>
      <w:r w:rsidR="005404B0">
        <w:rPr>
          <w:rFonts w:ascii="Arial" w:hAnsi="Arial" w:cs="Arial"/>
          <w:color w:val="2A2A2A"/>
          <w:sz w:val="22"/>
          <w:szCs w:val="22"/>
        </w:rPr>
        <w:fldChar w:fldCharType="end"/>
      </w:r>
      <w:r w:rsidRPr="00AC5554">
        <w:rPr>
          <w:rFonts w:ascii="Arial" w:hAnsi="Arial" w:cs="Arial"/>
          <w:color w:val="2A2A2A"/>
          <w:sz w:val="22"/>
          <w:szCs w:val="22"/>
        </w:rPr>
        <w:t xml:space="preserve"> </w:t>
      </w:r>
      <w:r w:rsidR="005404B0">
        <w:rPr>
          <w:rFonts w:ascii="Arial" w:hAnsi="Arial" w:cs="Arial"/>
          <w:color w:val="2A2A2A"/>
          <w:sz w:val="22"/>
          <w:szCs w:val="22"/>
        </w:rPr>
        <w:t>as</w:t>
      </w:r>
      <w:r w:rsidRPr="00AC5554">
        <w:rPr>
          <w:rFonts w:ascii="Arial" w:hAnsi="Arial" w:cs="Arial"/>
          <w:color w:val="2A2A2A"/>
          <w:sz w:val="22"/>
          <w:szCs w:val="22"/>
        </w:rPr>
        <w:t xml:space="preserve"> implemented in R </w:t>
      </w:r>
      <w:r w:rsidR="005404B0">
        <w:rPr>
          <w:rFonts w:ascii="Arial" w:hAnsi="Arial" w:cs="Arial"/>
          <w:color w:val="2A2A2A"/>
          <w:sz w:val="22"/>
          <w:szCs w:val="22"/>
        </w:rPr>
        <w:t>for both datasets.</w:t>
      </w:r>
      <w:r w:rsidRPr="00AC5554">
        <w:rPr>
          <w:rFonts w:ascii="Arial" w:hAnsi="Arial" w:cs="Arial"/>
          <w:color w:val="2A2A2A"/>
          <w:sz w:val="22"/>
          <w:szCs w:val="22"/>
        </w:rPr>
        <w:t xml:space="preserve"> </w:t>
      </w:r>
      <w:r w:rsidR="005404B0">
        <w:rPr>
          <w:rFonts w:ascii="Arial" w:hAnsi="Arial" w:cs="Arial"/>
          <w:color w:val="2A2A2A"/>
          <w:sz w:val="22"/>
          <w:szCs w:val="22"/>
        </w:rPr>
        <w:t>Briefly,</w:t>
      </w:r>
      <w:r w:rsidRPr="00AC5554">
        <w:rPr>
          <w:rFonts w:ascii="Arial" w:hAnsi="Arial" w:cs="Arial"/>
          <w:color w:val="2A2A2A"/>
          <w:sz w:val="22"/>
          <w:szCs w:val="22"/>
        </w:rPr>
        <w:t xml:space="preserve"> </w:t>
      </w:r>
      <w:proofErr w:type="spellStart"/>
      <w:r w:rsidR="005404B0">
        <w:rPr>
          <w:rFonts w:ascii="Arial" w:hAnsi="Arial" w:cs="Arial"/>
          <w:color w:val="2A2A2A"/>
          <w:sz w:val="22"/>
          <w:szCs w:val="22"/>
        </w:rPr>
        <w:t>PAC</w:t>
      </w:r>
      <w:r w:rsidRPr="00AC5554">
        <w:rPr>
          <w:rFonts w:ascii="Arial" w:hAnsi="Arial" w:cs="Arial"/>
          <w:color w:val="2A2A2A"/>
          <w:sz w:val="22"/>
          <w:szCs w:val="22"/>
        </w:rPr>
        <w:t>o</w:t>
      </w:r>
      <w:proofErr w:type="spellEnd"/>
      <w:r w:rsidRPr="00AC5554">
        <w:rPr>
          <w:rFonts w:ascii="Arial" w:hAnsi="Arial" w:cs="Arial"/>
          <w:color w:val="2A2A2A"/>
          <w:sz w:val="22"/>
          <w:szCs w:val="22"/>
        </w:rPr>
        <w:t xml:space="preserve"> </w:t>
      </w:r>
      <w:r w:rsidR="005404B0">
        <w:rPr>
          <w:rFonts w:ascii="Arial" w:hAnsi="Arial" w:cs="Arial"/>
          <w:color w:val="2A2A2A"/>
          <w:sz w:val="22"/>
          <w:szCs w:val="22"/>
        </w:rPr>
        <w:t>uses</w:t>
      </w:r>
      <w:r w:rsidRPr="00AC5554">
        <w:rPr>
          <w:rFonts w:ascii="Arial" w:hAnsi="Arial" w:cs="Arial"/>
          <w:color w:val="2A2A2A"/>
          <w:sz w:val="22"/>
          <w:szCs w:val="22"/>
        </w:rPr>
        <w:t xml:space="preserve"> cophenetic distance matrices for the virus and host trees and an association matrix of virus -host interactions. </w:t>
      </w:r>
      <w:r w:rsidR="005404B0">
        <w:rPr>
          <w:rFonts w:ascii="Arial" w:hAnsi="Arial" w:cs="Arial"/>
          <w:color w:val="2A2A2A"/>
          <w:sz w:val="22"/>
          <w:szCs w:val="22"/>
        </w:rPr>
        <w:t>To assess statistical significance, a</w:t>
      </w:r>
      <w:r w:rsidRPr="00AC5554">
        <w:rPr>
          <w:rFonts w:ascii="Arial" w:hAnsi="Arial" w:cs="Arial"/>
          <w:color w:val="2A2A2A"/>
          <w:sz w:val="22"/>
          <w:szCs w:val="22"/>
        </w:rPr>
        <w:t xml:space="preserve"> Procrustean super-imposition of the sum of squared residuals was generated from 1000 network randomizations under the “r2” </w:t>
      </w:r>
      <w:r w:rsidR="005404B0">
        <w:rPr>
          <w:rFonts w:ascii="Arial" w:hAnsi="Arial" w:cs="Arial"/>
          <w:color w:val="2A2A2A"/>
          <w:sz w:val="22"/>
          <w:szCs w:val="22"/>
        </w:rPr>
        <w:t>randomization model. Under this model</w:t>
      </w:r>
      <w:r w:rsidR="0066706E">
        <w:rPr>
          <w:rFonts w:ascii="Arial" w:hAnsi="Arial" w:cs="Arial"/>
          <w:color w:val="2A2A2A"/>
          <w:sz w:val="22"/>
          <w:szCs w:val="22"/>
        </w:rPr>
        <w:t xml:space="preserve">, host specialization is assumed to drive the virus diversification </w:t>
      </w:r>
      <w:r w:rsidR="0066706E">
        <w:rPr>
          <w:rFonts w:ascii="Arial" w:hAnsi="Arial" w:cs="Arial"/>
          <w:color w:val="2A2A2A"/>
          <w:sz w:val="22"/>
          <w:szCs w:val="22"/>
        </w:rPr>
        <w:fldChar w:fldCharType="begin"/>
      </w:r>
      <w:r w:rsidR="0066706E">
        <w:rPr>
          <w:rFonts w:ascii="Arial" w:hAnsi="Arial" w:cs="Arial"/>
          <w:color w:val="2A2A2A"/>
          <w:sz w:val="22"/>
          <w:szCs w:val="22"/>
        </w:rPr>
        <w:instrText xml:space="preserve"> ADDIN ZOTERO_ITEM CSL_CITATION {"citationID":"1QxBB50z","properties":{"formattedCitation":"(Hutchinson et al. 2017)","plainCitation":"(Hutchinson et al. 2017)","noteIndex":0},"citationItems":[{"id":1933,"uris":["http://zotero.org/groups/2444007/items/9I4BMXXL"],"uri":["http://zotero.org/groups/2444007/items/9I4BMXXL"],"itemData":{"id":1933,"type":"article-journal","container-title":"Methods in Ecology and Evolution","DOI":"10.1111/2041-210X.12736","ISSN":"2041-210X, 2041-210X","issue":"8","journalAbbreviation":"Methods Ecol Evol","language":"en","page":"932-940","source":"DOI.org (Crossref)","title":"paco: implementing Procrustean Approach to Cophylogeny in R","title-short":"paco","volume":"8","author":[{"family":"Hutchinson","given":"Matthew C."},{"family":"Cagua","given":"E. Fernando"},{"family":"Balbuena","given":"Juan A."},{"family":"Stouffer","given":"Daniel B."},{"family":"Poisot","given":"Timothée"}],"editor":[{"family":"Fitzjohn","given":"Richard"}],"issued":{"date-parts":[["2017",8]]}}}],"schema":"https://github.com/citation-style-language/schema/raw/master/csl-citation.json"} </w:instrText>
      </w:r>
      <w:r w:rsidR="0066706E">
        <w:rPr>
          <w:rFonts w:ascii="Arial" w:hAnsi="Arial" w:cs="Arial"/>
          <w:color w:val="2A2A2A"/>
          <w:sz w:val="22"/>
          <w:szCs w:val="22"/>
        </w:rPr>
        <w:fldChar w:fldCharType="separate"/>
      </w:r>
      <w:r w:rsidR="0066706E">
        <w:rPr>
          <w:rFonts w:ascii="Arial" w:hAnsi="Arial" w:cs="Arial"/>
          <w:noProof/>
          <w:color w:val="2A2A2A"/>
          <w:sz w:val="22"/>
          <w:szCs w:val="22"/>
        </w:rPr>
        <w:t>(Hutchinson et al. 2017)</w:t>
      </w:r>
      <w:r w:rsidR="0066706E">
        <w:rPr>
          <w:rFonts w:ascii="Arial" w:hAnsi="Arial" w:cs="Arial"/>
          <w:color w:val="2A2A2A"/>
          <w:sz w:val="22"/>
          <w:szCs w:val="22"/>
        </w:rPr>
        <w:fldChar w:fldCharType="end"/>
      </w:r>
      <w:r w:rsidR="0066706E">
        <w:rPr>
          <w:rFonts w:ascii="Arial" w:hAnsi="Arial" w:cs="Arial"/>
          <w:color w:val="2A2A2A"/>
          <w:sz w:val="22"/>
          <w:szCs w:val="22"/>
        </w:rPr>
        <w:t xml:space="preserve">. The values </w:t>
      </w:r>
      <w:r w:rsidR="0066706E">
        <w:rPr>
          <w:rFonts w:ascii="Arial" w:hAnsi="Arial" w:cs="Arial"/>
          <w:color w:val="2A2A2A"/>
          <w:sz w:val="22"/>
          <w:szCs w:val="22"/>
        </w:rPr>
        <w:lastRenderedPageBreak/>
        <w:t xml:space="preserve">for the actual tree comparisons were considered statistically significant if they fell outside the </w:t>
      </w:r>
      <w:r w:rsidRPr="00AC5554">
        <w:rPr>
          <w:rFonts w:ascii="Arial" w:hAnsi="Arial" w:cs="Arial"/>
          <w:color w:val="2A2A2A"/>
          <w:sz w:val="22"/>
          <w:szCs w:val="22"/>
        </w:rPr>
        <w:t xml:space="preserve">95% confidence interval (C.I.) </w:t>
      </w:r>
    </w:p>
    <w:p w14:paraId="01D732BF" w14:textId="422D539E" w:rsidR="00AC5554" w:rsidRPr="00AC5554" w:rsidRDefault="00AC5554" w:rsidP="00E55588">
      <w:pPr>
        <w:shd w:val="clear" w:color="auto" w:fill="FFFFFF"/>
        <w:adjustRightInd w:val="0"/>
        <w:snapToGrid w:val="0"/>
        <w:spacing w:line="480" w:lineRule="auto"/>
        <w:jc w:val="both"/>
        <w:textAlignment w:val="baseline"/>
        <w:outlineLvl w:val="2"/>
        <w:rPr>
          <w:rFonts w:ascii="Arial" w:hAnsi="Arial" w:cs="Arial"/>
          <w:color w:val="2A2A2A"/>
          <w:sz w:val="22"/>
          <w:szCs w:val="22"/>
        </w:rPr>
      </w:pPr>
      <w:r w:rsidRPr="00AC5554">
        <w:rPr>
          <w:rFonts w:ascii="Arial" w:hAnsi="Arial" w:cs="Arial"/>
          <w:color w:val="2A2A2A"/>
          <w:sz w:val="22"/>
          <w:szCs w:val="22"/>
        </w:rPr>
        <w:t xml:space="preserve">To quantify the similarity between the virus and host phylogenies, </w:t>
      </w:r>
      <w:r w:rsidR="0066706E">
        <w:rPr>
          <w:rFonts w:ascii="Arial" w:hAnsi="Arial" w:cs="Arial"/>
          <w:color w:val="2A2A2A"/>
          <w:sz w:val="22"/>
          <w:szCs w:val="22"/>
        </w:rPr>
        <w:t xml:space="preserve">we calculated </w:t>
      </w:r>
      <w:r w:rsidRPr="00AC5554">
        <w:rPr>
          <w:rFonts w:ascii="Arial" w:hAnsi="Arial" w:cs="Arial"/>
          <w:color w:val="2A2A2A"/>
          <w:sz w:val="22"/>
          <w:szCs w:val="22"/>
        </w:rPr>
        <w:t>the Wasserstein distance using the ‘castor’ R package</w:t>
      </w:r>
      <w:r w:rsidR="0066706E">
        <w:rPr>
          <w:rFonts w:ascii="Arial" w:hAnsi="Arial" w:cs="Arial"/>
          <w:color w:val="2A2A2A"/>
          <w:sz w:val="22"/>
          <w:szCs w:val="22"/>
        </w:rPr>
        <w:t xml:space="preserve"> </w:t>
      </w:r>
      <w:r w:rsidR="0066706E">
        <w:rPr>
          <w:rFonts w:ascii="Arial" w:hAnsi="Arial" w:cs="Arial"/>
          <w:color w:val="2A2A2A"/>
          <w:sz w:val="22"/>
          <w:szCs w:val="22"/>
        </w:rPr>
        <w:fldChar w:fldCharType="begin"/>
      </w:r>
      <w:r w:rsidR="0066706E">
        <w:rPr>
          <w:rFonts w:ascii="Arial" w:hAnsi="Arial" w:cs="Arial"/>
          <w:color w:val="2A2A2A"/>
          <w:sz w:val="22"/>
          <w:szCs w:val="22"/>
        </w:rPr>
        <w:instrText xml:space="preserve"> ADDIN ZOTERO_ITEM CSL_CITATION {"citationID":"E6zfNAXz","properties":{"formattedCitation":"(Louca and Doebeli 2018)","plainCitation":"(Louca and Doebeli 2018)","noteIndex":0},"citationItems":[{"id":2092,"uris":["http://zotero.org/groups/2444007/items/BVCU2I6V"],"uri":["http://zotero.org/groups/2444007/items/BVCU2I6V"],"itemData":{"id":2092,"type":"article-journal","abstract":"Motivation: Biodiversity databases now comprise hundreds of thousands of sequences and trait records. For example, the Open Tree of Life includes over 1 491 000 metazoan and over 300 000 bacterial taxa. These data provide unique opportunities for analysis of phylogenetic trait distribution and reconstruction of ancestral biodiversity. However, existing tools for comparative phylogenetics scale poorly to such large trees, to the point of being almost unusable.\nResults: Here we present a new R package, named 'castor', for comparative phylogenetics on large trees comprising millions of tips. On large trees castor is often 100-1000 times faster than existing tools.\nAvailability and implementation: The castor source code, compiled binaries, documentation and usage examples are freely available at the Comprehensive R Archive Network (CRAN).\nContact: louca.research@gmail.com.\nSupplementary information: Supplementary data are available at Bioinformatics online.","container-title":"Bioinformatics (Oxford, England)","DOI":"10.1093/bioinformatics/btx701","ISSN":"1367-4811","issue":"6","journalAbbreviation":"Bioinformatics","language":"eng","note":"PMID: 29091997","page":"1053-1055","source":"PubMed","title":"Efficient comparative phylogenetics on large trees","volume":"34","author":[{"family":"Louca","given":"Stilianos"},{"family":"Doebeli","given":"Michael"}],"issued":{"date-parts":[["2018",3,15]]}}}],"schema":"https://github.com/citation-style-language/schema/raw/master/csl-citation.json"} </w:instrText>
      </w:r>
      <w:r w:rsidR="0066706E">
        <w:rPr>
          <w:rFonts w:ascii="Arial" w:hAnsi="Arial" w:cs="Arial"/>
          <w:color w:val="2A2A2A"/>
          <w:sz w:val="22"/>
          <w:szCs w:val="22"/>
        </w:rPr>
        <w:fldChar w:fldCharType="separate"/>
      </w:r>
      <w:r w:rsidR="0066706E">
        <w:rPr>
          <w:rFonts w:ascii="Arial" w:hAnsi="Arial" w:cs="Arial"/>
          <w:noProof/>
          <w:color w:val="2A2A2A"/>
          <w:sz w:val="22"/>
          <w:szCs w:val="22"/>
        </w:rPr>
        <w:t>(Louca and Doebeli 2018)</w:t>
      </w:r>
      <w:r w:rsidR="0066706E">
        <w:rPr>
          <w:rFonts w:ascii="Arial" w:hAnsi="Arial" w:cs="Arial"/>
          <w:color w:val="2A2A2A"/>
          <w:sz w:val="22"/>
          <w:szCs w:val="22"/>
        </w:rPr>
        <w:fldChar w:fldCharType="end"/>
      </w:r>
      <w:r w:rsidRPr="00AC5554">
        <w:rPr>
          <w:rFonts w:ascii="Arial" w:hAnsi="Arial" w:cs="Arial"/>
          <w:color w:val="2A2A2A"/>
          <w:sz w:val="22"/>
          <w:szCs w:val="22"/>
        </w:rPr>
        <w:t>. Th</w:t>
      </w:r>
      <w:r w:rsidR="0066706E">
        <w:rPr>
          <w:rFonts w:ascii="Arial" w:hAnsi="Arial" w:cs="Arial"/>
          <w:color w:val="2A2A2A"/>
          <w:sz w:val="22"/>
          <w:szCs w:val="22"/>
        </w:rPr>
        <w:t>e</w:t>
      </w:r>
      <w:r w:rsidRPr="00AC5554">
        <w:rPr>
          <w:rFonts w:ascii="Arial" w:hAnsi="Arial" w:cs="Arial"/>
          <w:color w:val="2A2A2A"/>
          <w:sz w:val="22"/>
          <w:szCs w:val="22"/>
        </w:rPr>
        <w:t xml:space="preserve"> </w:t>
      </w:r>
      <w:r w:rsidR="0066706E" w:rsidRPr="00AC5554">
        <w:rPr>
          <w:rFonts w:ascii="Arial" w:hAnsi="Arial" w:cs="Arial"/>
          <w:color w:val="2A2A2A"/>
          <w:sz w:val="22"/>
          <w:szCs w:val="22"/>
        </w:rPr>
        <w:t xml:space="preserve">Wasserstein </w:t>
      </w:r>
      <w:r w:rsidR="0066706E">
        <w:rPr>
          <w:rFonts w:ascii="Arial" w:hAnsi="Arial" w:cs="Arial"/>
          <w:color w:val="2A2A2A"/>
          <w:sz w:val="22"/>
          <w:szCs w:val="22"/>
        </w:rPr>
        <w:t xml:space="preserve">distance </w:t>
      </w:r>
      <w:r w:rsidRPr="00AC5554">
        <w:rPr>
          <w:rFonts w:ascii="Arial" w:hAnsi="Arial" w:cs="Arial"/>
          <w:color w:val="2A2A2A"/>
          <w:sz w:val="22"/>
          <w:szCs w:val="22"/>
        </w:rPr>
        <w:t>is based on a modified graph Laplacian (MGL)</w:t>
      </w:r>
      <w:r w:rsidR="00250B27">
        <w:rPr>
          <w:rFonts w:ascii="Arial" w:hAnsi="Arial" w:cs="Arial"/>
          <w:color w:val="2A2A2A"/>
          <w:sz w:val="22"/>
          <w:szCs w:val="22"/>
        </w:rPr>
        <w:t xml:space="preserve">. </w:t>
      </w:r>
      <w:r w:rsidR="00250B27">
        <w:rPr>
          <w:rFonts w:ascii="Arial" w:hAnsi="Arial" w:cs="Arial"/>
          <w:color w:val="000000" w:themeColor="text1"/>
          <w:sz w:val="22"/>
          <w:szCs w:val="22"/>
        </w:rPr>
        <w:t>The MGL uses evolutionary distances between nodes to construct a matrix which maintains branch length and tree topology information and allows for the comparison of phylogenies from different species. Specifically,</w:t>
      </w:r>
      <w:r w:rsidRPr="00AC5554">
        <w:rPr>
          <w:rFonts w:ascii="Arial" w:hAnsi="Arial" w:cs="Arial"/>
          <w:color w:val="2A2A2A"/>
          <w:sz w:val="22"/>
          <w:szCs w:val="22"/>
        </w:rPr>
        <w:t xml:space="preserve"> the difference</w:t>
      </w:r>
      <w:r w:rsidR="00250B27">
        <w:rPr>
          <w:rFonts w:ascii="Arial" w:hAnsi="Arial" w:cs="Arial"/>
          <w:color w:val="2A2A2A"/>
          <w:sz w:val="22"/>
          <w:szCs w:val="22"/>
        </w:rPr>
        <w:t>s</w:t>
      </w:r>
      <w:r w:rsidRPr="00AC5554">
        <w:rPr>
          <w:rFonts w:ascii="Arial" w:hAnsi="Arial" w:cs="Arial"/>
          <w:color w:val="2A2A2A"/>
          <w:sz w:val="22"/>
          <w:szCs w:val="22"/>
        </w:rPr>
        <w:t xml:space="preserve"> between a phylogeny’s degree matrix (sum of branch lengths from one node n to all others) and distance matrix (sum of all pairwise branch lengths) </w:t>
      </w:r>
      <w:r w:rsidR="0066706E">
        <w:rPr>
          <w:rFonts w:ascii="Arial" w:hAnsi="Arial" w:cs="Arial"/>
          <w:color w:val="2A2A2A"/>
          <w:sz w:val="22"/>
          <w:szCs w:val="22"/>
        </w:rPr>
        <w:t xml:space="preserve">is calculated </w:t>
      </w:r>
      <w:r w:rsidRPr="00AC5554">
        <w:rPr>
          <w:rFonts w:ascii="Arial" w:hAnsi="Arial" w:cs="Arial"/>
          <w:color w:val="2A2A2A"/>
          <w:sz w:val="22"/>
          <w:szCs w:val="22"/>
        </w:rPr>
        <w:t xml:space="preserve">to generate a spectrum of eigenvalues. </w:t>
      </w:r>
      <w:r w:rsidR="0066706E">
        <w:rPr>
          <w:rFonts w:ascii="Arial" w:hAnsi="Arial" w:cs="Arial"/>
          <w:color w:val="2A2A2A"/>
          <w:sz w:val="22"/>
          <w:szCs w:val="22"/>
        </w:rPr>
        <w:t>To calculate a</w:t>
      </w:r>
      <w:r w:rsidRPr="00AC5554">
        <w:rPr>
          <w:rFonts w:ascii="Arial" w:hAnsi="Arial" w:cs="Arial"/>
          <w:color w:val="2A2A2A"/>
          <w:sz w:val="22"/>
          <w:szCs w:val="22"/>
        </w:rPr>
        <w:t xml:space="preserve"> normalized MGL (</w:t>
      </w:r>
      <w:proofErr w:type="spellStart"/>
      <w:r w:rsidRPr="00AC5554">
        <w:rPr>
          <w:rFonts w:ascii="Arial" w:hAnsi="Arial" w:cs="Arial"/>
          <w:color w:val="2A2A2A"/>
          <w:sz w:val="22"/>
          <w:szCs w:val="22"/>
        </w:rPr>
        <w:t>nMGL</w:t>
      </w:r>
      <w:proofErr w:type="spellEnd"/>
      <w:r w:rsidRPr="00AC5554">
        <w:rPr>
          <w:rFonts w:ascii="Arial" w:hAnsi="Arial" w:cs="Arial"/>
          <w:color w:val="2A2A2A"/>
          <w:sz w:val="22"/>
          <w:szCs w:val="22"/>
        </w:rPr>
        <w:t xml:space="preserve">) the MGL </w:t>
      </w:r>
      <w:r w:rsidR="0066706E">
        <w:rPr>
          <w:rFonts w:ascii="Arial" w:hAnsi="Arial" w:cs="Arial"/>
          <w:color w:val="2A2A2A"/>
          <w:sz w:val="22"/>
          <w:szCs w:val="22"/>
        </w:rPr>
        <w:t xml:space="preserve">is divided </w:t>
      </w:r>
      <w:r w:rsidRPr="00AC5554">
        <w:rPr>
          <w:rFonts w:ascii="Arial" w:hAnsi="Arial" w:cs="Arial"/>
          <w:color w:val="2A2A2A"/>
          <w:sz w:val="22"/>
          <w:szCs w:val="22"/>
        </w:rPr>
        <w:t>by the degree matrix</w:t>
      </w:r>
      <w:r w:rsidR="0066706E">
        <w:rPr>
          <w:rFonts w:ascii="Arial" w:hAnsi="Arial" w:cs="Arial"/>
          <w:color w:val="2A2A2A"/>
          <w:sz w:val="22"/>
          <w:szCs w:val="22"/>
        </w:rPr>
        <w:t>. The normalized MGL</w:t>
      </w:r>
      <w:r w:rsidRPr="00AC5554">
        <w:rPr>
          <w:rFonts w:ascii="Arial" w:hAnsi="Arial" w:cs="Arial"/>
          <w:color w:val="2A2A2A"/>
          <w:sz w:val="22"/>
          <w:szCs w:val="22"/>
        </w:rPr>
        <w:t xml:space="preserve"> is </w:t>
      </w:r>
      <w:r w:rsidR="00250B27">
        <w:rPr>
          <w:rFonts w:ascii="Arial" w:hAnsi="Arial" w:cs="Arial"/>
          <w:color w:val="2A2A2A"/>
          <w:sz w:val="22"/>
          <w:szCs w:val="22"/>
        </w:rPr>
        <w:t xml:space="preserve">specifically </w:t>
      </w:r>
      <w:r w:rsidRPr="00AC5554">
        <w:rPr>
          <w:rFonts w:ascii="Arial" w:hAnsi="Arial" w:cs="Arial"/>
          <w:color w:val="2A2A2A"/>
          <w:sz w:val="22"/>
          <w:szCs w:val="22"/>
        </w:rPr>
        <w:t>useful when comparing trees on different timescales by emphasizing topology over size</w:t>
      </w:r>
      <w:r w:rsidR="0066706E">
        <w:rPr>
          <w:rFonts w:ascii="Arial" w:hAnsi="Arial" w:cs="Arial"/>
          <w:color w:val="2A2A2A"/>
          <w:sz w:val="22"/>
          <w:szCs w:val="22"/>
        </w:rPr>
        <w:t xml:space="preserve"> </w:t>
      </w:r>
      <w:r w:rsidR="0066706E">
        <w:rPr>
          <w:rFonts w:ascii="Arial" w:hAnsi="Arial" w:cs="Arial"/>
          <w:color w:val="2A2A2A"/>
          <w:sz w:val="22"/>
          <w:szCs w:val="22"/>
        </w:rPr>
        <w:fldChar w:fldCharType="begin"/>
      </w:r>
      <w:r w:rsidR="0066706E">
        <w:rPr>
          <w:rFonts w:ascii="Arial" w:hAnsi="Arial" w:cs="Arial"/>
          <w:color w:val="2A2A2A"/>
          <w:sz w:val="22"/>
          <w:szCs w:val="22"/>
        </w:rPr>
        <w:instrText xml:space="preserve"> ADDIN ZOTERO_ITEM CSL_CITATION {"citationID":"dWAYUXR9","properties":{"formattedCitation":"(Lewitus and Morlon 2016)","plainCitation":"(Lewitus and Morlon 2016)","noteIndex":0},"citationItems":[{"id":2098,"uris":["http://zotero.org/groups/2444007/items/NDG44B78"],"uri":["http://zotero.org/groups/2444007/items/NDG44B78"],"itemData":{"id":2098,"type":"article-journal","container-title":"Systematic Biology","DOI":"10.1093/sysbio/syv116","ISSN":"1063-5157, 1076-836X","issue":"3","journalAbbreviation":"Syst Biol","language":"en","page":"495-507","source":"DOI.org (Crossref)","title":"Characterizing and Comparing Phylogenies from their Laplacian Spectrum","volume":"65","author":[{"family":"Lewitus","given":"Eric"},{"family":"Morlon","given":"Helene"}],"issued":{"date-parts":[["2016",5]]}}}],"schema":"https://github.com/citation-style-language/schema/raw/master/csl-citation.json"} </w:instrText>
      </w:r>
      <w:r w:rsidR="0066706E">
        <w:rPr>
          <w:rFonts w:ascii="Arial" w:hAnsi="Arial" w:cs="Arial"/>
          <w:color w:val="2A2A2A"/>
          <w:sz w:val="22"/>
          <w:szCs w:val="22"/>
        </w:rPr>
        <w:fldChar w:fldCharType="separate"/>
      </w:r>
      <w:r w:rsidR="0066706E">
        <w:rPr>
          <w:rFonts w:ascii="Arial" w:hAnsi="Arial" w:cs="Arial"/>
          <w:noProof/>
          <w:color w:val="2A2A2A"/>
          <w:sz w:val="22"/>
          <w:szCs w:val="22"/>
        </w:rPr>
        <w:t>(Lewitus and Morlon 2016)</w:t>
      </w:r>
      <w:r w:rsidR="0066706E">
        <w:rPr>
          <w:rFonts w:ascii="Arial" w:hAnsi="Arial" w:cs="Arial"/>
          <w:color w:val="2A2A2A"/>
          <w:sz w:val="22"/>
          <w:szCs w:val="22"/>
        </w:rPr>
        <w:fldChar w:fldCharType="end"/>
      </w:r>
      <w:r w:rsidRPr="00AC5554">
        <w:rPr>
          <w:rFonts w:ascii="Arial" w:hAnsi="Arial" w:cs="Arial"/>
          <w:color w:val="2A2A2A"/>
          <w:sz w:val="22"/>
          <w:szCs w:val="22"/>
        </w:rPr>
        <w:t xml:space="preserve">. </w:t>
      </w:r>
      <w:r w:rsidR="00250B27">
        <w:rPr>
          <w:rFonts w:ascii="Arial" w:hAnsi="Arial" w:cs="Arial"/>
          <w:color w:val="2A2A2A"/>
          <w:sz w:val="22"/>
          <w:szCs w:val="22"/>
        </w:rPr>
        <w:t xml:space="preserve">The </w:t>
      </w:r>
      <w:r w:rsidR="00250B27">
        <w:rPr>
          <w:rFonts w:ascii="Arial" w:hAnsi="Arial" w:cs="Arial"/>
          <w:color w:val="000000" w:themeColor="text1"/>
          <w:sz w:val="22"/>
          <w:szCs w:val="22"/>
        </w:rPr>
        <w:t xml:space="preserve">Wasserstein distance represents the largest eigenvalue from the spectra of the modified graph Laplacians. </w:t>
      </w:r>
      <w:r w:rsidR="00250B27">
        <w:rPr>
          <w:rFonts w:ascii="Arial" w:hAnsi="Arial" w:cs="Arial"/>
          <w:color w:val="2A2A2A"/>
          <w:sz w:val="22"/>
          <w:szCs w:val="22"/>
        </w:rPr>
        <w:t>A</w:t>
      </w:r>
      <w:r w:rsidR="00250B27" w:rsidRPr="00AC5554">
        <w:rPr>
          <w:rFonts w:ascii="Arial" w:hAnsi="Arial" w:cs="Arial"/>
          <w:color w:val="2A2A2A"/>
          <w:sz w:val="22"/>
          <w:szCs w:val="22"/>
        </w:rPr>
        <w:t>ll eigenvalues from the graph Laplacian spectrum</w:t>
      </w:r>
      <w:r w:rsidR="00250B27">
        <w:rPr>
          <w:rFonts w:ascii="Arial" w:hAnsi="Arial" w:cs="Arial"/>
          <w:color w:val="2A2A2A"/>
          <w:sz w:val="22"/>
          <w:szCs w:val="22"/>
        </w:rPr>
        <w:t xml:space="preserve"> were used to calculate the </w:t>
      </w:r>
      <w:r w:rsidR="00250B27" w:rsidRPr="00AC5554">
        <w:rPr>
          <w:rFonts w:ascii="Arial" w:hAnsi="Arial" w:cs="Arial"/>
          <w:color w:val="2A2A2A"/>
          <w:sz w:val="22"/>
          <w:szCs w:val="22"/>
        </w:rPr>
        <w:t>Wasserstein tree distance</w:t>
      </w:r>
      <w:r w:rsidR="00250B27">
        <w:rPr>
          <w:rFonts w:ascii="Arial" w:hAnsi="Arial" w:cs="Arial"/>
          <w:color w:val="2A2A2A"/>
          <w:sz w:val="22"/>
          <w:szCs w:val="22"/>
        </w:rPr>
        <w:t xml:space="preserve">. </w:t>
      </w:r>
      <w:r w:rsidRPr="00AC5554">
        <w:rPr>
          <w:rFonts w:ascii="Arial" w:hAnsi="Arial" w:cs="Arial"/>
          <w:color w:val="2A2A2A"/>
          <w:sz w:val="22"/>
          <w:szCs w:val="22"/>
        </w:rPr>
        <w:t xml:space="preserve">The Wasserstein tree distance metric calculated in ‘castor’ considers branch length and tree topology, </w:t>
      </w:r>
      <w:r w:rsidR="00F55FCF">
        <w:rPr>
          <w:rFonts w:ascii="Arial" w:hAnsi="Arial" w:cs="Arial"/>
          <w:color w:val="2A2A2A"/>
          <w:sz w:val="22"/>
          <w:szCs w:val="22"/>
        </w:rPr>
        <w:t>takes</w:t>
      </w:r>
      <w:r w:rsidRPr="00AC5554">
        <w:rPr>
          <w:rFonts w:ascii="Arial" w:hAnsi="Arial" w:cs="Arial"/>
          <w:color w:val="2A2A2A"/>
          <w:sz w:val="22"/>
          <w:szCs w:val="22"/>
        </w:rPr>
        <w:t xml:space="preserve"> value</w:t>
      </w:r>
      <w:r w:rsidR="00F55FCF">
        <w:rPr>
          <w:rFonts w:ascii="Arial" w:hAnsi="Arial" w:cs="Arial"/>
          <w:color w:val="2A2A2A"/>
          <w:sz w:val="22"/>
          <w:szCs w:val="22"/>
        </w:rPr>
        <w:t>s</w:t>
      </w:r>
      <w:r w:rsidRPr="00AC5554">
        <w:rPr>
          <w:rFonts w:ascii="Arial" w:hAnsi="Arial" w:cs="Arial"/>
          <w:color w:val="2A2A2A"/>
          <w:sz w:val="22"/>
          <w:szCs w:val="22"/>
        </w:rPr>
        <w:t xml:space="preserve"> </w:t>
      </w:r>
      <w:r w:rsidR="00F55FCF">
        <w:rPr>
          <w:rFonts w:ascii="Arial" w:hAnsi="Arial" w:cs="Arial"/>
          <w:color w:val="2A2A2A"/>
          <w:sz w:val="22"/>
          <w:szCs w:val="22"/>
        </w:rPr>
        <w:t>between</w:t>
      </w:r>
      <w:r w:rsidRPr="00AC5554">
        <w:rPr>
          <w:rFonts w:ascii="Arial" w:hAnsi="Arial" w:cs="Arial"/>
          <w:color w:val="2A2A2A"/>
          <w:sz w:val="22"/>
          <w:szCs w:val="22"/>
        </w:rPr>
        <w:t xml:space="preserve"> 0</w:t>
      </w:r>
      <w:r w:rsidR="00F55FCF">
        <w:rPr>
          <w:rFonts w:ascii="Arial" w:hAnsi="Arial" w:cs="Arial"/>
          <w:color w:val="2A2A2A"/>
          <w:sz w:val="22"/>
          <w:szCs w:val="22"/>
        </w:rPr>
        <w:t xml:space="preserve"> and </w:t>
      </w:r>
      <w:r w:rsidRPr="00AC5554">
        <w:rPr>
          <w:rFonts w:ascii="Arial" w:hAnsi="Arial" w:cs="Arial"/>
          <w:color w:val="2A2A2A"/>
          <w:sz w:val="22"/>
          <w:szCs w:val="22"/>
        </w:rPr>
        <w:t>1</w:t>
      </w:r>
      <w:r w:rsidR="00F55FCF">
        <w:rPr>
          <w:rFonts w:ascii="Arial" w:hAnsi="Arial" w:cs="Arial"/>
          <w:color w:val="2A2A2A"/>
          <w:sz w:val="22"/>
          <w:szCs w:val="22"/>
        </w:rPr>
        <w:t>. I</w:t>
      </w:r>
      <w:r w:rsidRPr="00AC5554">
        <w:rPr>
          <w:rFonts w:ascii="Arial" w:hAnsi="Arial" w:cs="Arial"/>
          <w:color w:val="2A2A2A"/>
          <w:sz w:val="22"/>
          <w:szCs w:val="22"/>
        </w:rPr>
        <w:t>dentical tree topolog</w:t>
      </w:r>
      <w:r w:rsidR="00F55FCF">
        <w:rPr>
          <w:rFonts w:ascii="Arial" w:hAnsi="Arial" w:cs="Arial"/>
          <w:color w:val="2A2A2A"/>
          <w:sz w:val="22"/>
          <w:szCs w:val="22"/>
        </w:rPr>
        <w:t>ies would have a</w:t>
      </w:r>
      <w:r w:rsidRPr="00AC5554">
        <w:rPr>
          <w:rFonts w:ascii="Arial" w:hAnsi="Arial" w:cs="Arial"/>
          <w:color w:val="2A2A2A"/>
          <w:sz w:val="22"/>
          <w:szCs w:val="22"/>
        </w:rPr>
        <w:t xml:space="preserve"> Wasserstein distance of 0. </w:t>
      </w:r>
    </w:p>
    <w:p w14:paraId="5D8D721D" w14:textId="0BAF74A7" w:rsidR="00DE2E74" w:rsidRDefault="00DE2E74" w:rsidP="00E55588">
      <w:pPr>
        <w:shd w:val="clear" w:color="auto" w:fill="FFFFFF"/>
        <w:adjustRightInd w:val="0"/>
        <w:snapToGrid w:val="0"/>
        <w:spacing w:line="480" w:lineRule="auto"/>
        <w:jc w:val="both"/>
        <w:textAlignment w:val="baseline"/>
        <w:outlineLvl w:val="2"/>
        <w:rPr>
          <w:rFonts w:ascii="Arial" w:hAnsi="Arial" w:cs="Arial"/>
          <w:b/>
          <w:bCs/>
          <w:color w:val="2A2A2A"/>
          <w:sz w:val="22"/>
          <w:szCs w:val="22"/>
        </w:rPr>
      </w:pPr>
      <w:r>
        <w:rPr>
          <w:rFonts w:ascii="Arial" w:hAnsi="Arial" w:cs="Arial"/>
          <w:b/>
          <w:bCs/>
          <w:color w:val="2A2A2A"/>
          <w:sz w:val="22"/>
          <w:szCs w:val="22"/>
        </w:rPr>
        <w:t>E6</w:t>
      </w:r>
      <w:r w:rsidR="00B67F76">
        <w:rPr>
          <w:rFonts w:ascii="Arial" w:hAnsi="Arial" w:cs="Arial"/>
          <w:b/>
          <w:bCs/>
          <w:color w:val="2A2A2A"/>
          <w:sz w:val="22"/>
          <w:szCs w:val="22"/>
        </w:rPr>
        <w:t>.</w:t>
      </w:r>
      <w:r>
        <w:rPr>
          <w:rFonts w:ascii="Arial" w:hAnsi="Arial" w:cs="Arial"/>
          <w:b/>
          <w:bCs/>
          <w:color w:val="2A2A2A"/>
          <w:sz w:val="22"/>
          <w:szCs w:val="22"/>
        </w:rPr>
        <w:t xml:space="preserve"> Analysis of codon usage</w:t>
      </w:r>
    </w:p>
    <w:p w14:paraId="60B61901" w14:textId="7EFF119A" w:rsidR="00DE2E74" w:rsidRDefault="00DE2E74" w:rsidP="00E55588">
      <w:pPr>
        <w:shd w:val="clear" w:color="auto" w:fill="FFFFFF"/>
        <w:adjustRightInd w:val="0"/>
        <w:snapToGrid w:val="0"/>
        <w:spacing w:line="480" w:lineRule="auto"/>
        <w:jc w:val="both"/>
        <w:textAlignment w:val="baseline"/>
        <w:outlineLvl w:val="2"/>
        <w:rPr>
          <w:rFonts w:ascii="Arial" w:hAnsi="Arial" w:cs="Arial"/>
          <w:color w:val="2A2A2A"/>
          <w:sz w:val="22"/>
          <w:szCs w:val="22"/>
        </w:rPr>
      </w:pPr>
      <w:r>
        <w:rPr>
          <w:rFonts w:ascii="Arial" w:hAnsi="Arial" w:cs="Arial"/>
          <w:color w:val="2A2A2A"/>
          <w:sz w:val="22"/>
          <w:szCs w:val="22"/>
        </w:rPr>
        <w:t>A custom script was used to delete all overlaps between open reading frames. Briefly, overlaps between E6 and E7, E1 and E8, E2 and E4, L2 and L1 were removed when present. For each overlap, entire codons were removed as not introduce frameshifts. These sequences were concatenated and further analyzed.</w:t>
      </w:r>
    </w:p>
    <w:p w14:paraId="4413A840" w14:textId="0CDA2461" w:rsidR="00174D41" w:rsidRPr="00DE2E74" w:rsidRDefault="00DE2E74" w:rsidP="00E55588">
      <w:pPr>
        <w:shd w:val="clear" w:color="auto" w:fill="FFFFFF"/>
        <w:adjustRightInd w:val="0"/>
        <w:snapToGrid w:val="0"/>
        <w:spacing w:line="480" w:lineRule="auto"/>
        <w:jc w:val="both"/>
        <w:textAlignment w:val="baseline"/>
        <w:outlineLvl w:val="2"/>
        <w:rPr>
          <w:rFonts w:ascii="Arial" w:hAnsi="Arial" w:cs="Arial"/>
          <w:color w:val="2A2A2A"/>
          <w:sz w:val="22"/>
          <w:szCs w:val="22"/>
        </w:rPr>
      </w:pPr>
      <w:r>
        <w:rPr>
          <w:rFonts w:ascii="Arial" w:hAnsi="Arial" w:cs="Arial"/>
          <w:color w:val="2A2A2A"/>
          <w:sz w:val="22"/>
          <w:szCs w:val="22"/>
        </w:rPr>
        <w:t xml:space="preserve">Cusp (Emboss suite of tools) was used to generate codon usage tables for each virus. </w:t>
      </w:r>
      <w:r w:rsidR="00174D41">
        <w:rPr>
          <w:rFonts w:ascii="Arial" w:hAnsi="Arial" w:cs="Arial"/>
          <w:color w:val="2A2A2A"/>
          <w:sz w:val="22"/>
          <w:szCs w:val="22"/>
        </w:rPr>
        <w:t xml:space="preserve">These tables were compared using </w:t>
      </w:r>
      <w:proofErr w:type="spellStart"/>
      <w:r w:rsidR="00174D41">
        <w:rPr>
          <w:rFonts w:ascii="Arial" w:hAnsi="Arial" w:cs="Arial"/>
          <w:color w:val="2A2A2A"/>
          <w:sz w:val="22"/>
          <w:szCs w:val="22"/>
        </w:rPr>
        <w:t>codcmp</w:t>
      </w:r>
      <w:proofErr w:type="spellEnd"/>
      <w:r w:rsidR="00174D41">
        <w:rPr>
          <w:rFonts w:ascii="Arial" w:hAnsi="Arial" w:cs="Arial"/>
          <w:color w:val="2A2A2A"/>
          <w:sz w:val="22"/>
          <w:szCs w:val="22"/>
        </w:rPr>
        <w:t xml:space="preserve"> (Emboss suite of tools).</w:t>
      </w:r>
      <w:r w:rsidR="00DB4168">
        <w:rPr>
          <w:rFonts w:ascii="Arial" w:hAnsi="Arial" w:cs="Arial"/>
          <w:color w:val="2A2A2A"/>
          <w:sz w:val="22"/>
          <w:szCs w:val="22"/>
        </w:rPr>
        <w:t xml:space="preserve"> </w:t>
      </w:r>
      <w:r w:rsidR="00174D41">
        <w:rPr>
          <w:rFonts w:ascii="Arial" w:hAnsi="Arial" w:cs="Arial"/>
          <w:color w:val="2A2A2A"/>
          <w:sz w:val="22"/>
          <w:szCs w:val="22"/>
        </w:rPr>
        <w:t xml:space="preserve">For each codon in the table </w:t>
      </w:r>
      <w:proofErr w:type="spellStart"/>
      <w:r w:rsidR="00174D41">
        <w:rPr>
          <w:rFonts w:ascii="Arial" w:hAnsi="Arial" w:cs="Arial"/>
          <w:color w:val="2A2A2A"/>
          <w:sz w:val="22"/>
          <w:szCs w:val="22"/>
        </w:rPr>
        <w:t>codcmp</w:t>
      </w:r>
      <w:proofErr w:type="spellEnd"/>
      <w:r w:rsidR="00174D41">
        <w:rPr>
          <w:rFonts w:ascii="Arial" w:hAnsi="Arial" w:cs="Arial"/>
          <w:color w:val="2A2A2A"/>
          <w:sz w:val="22"/>
          <w:szCs w:val="22"/>
        </w:rPr>
        <w:t xml:space="preserve"> calculates the proportion of a codon to</w:t>
      </w:r>
      <w:r w:rsidR="00174D41" w:rsidRPr="00174D41">
        <w:rPr>
          <w:rFonts w:ascii="Arial" w:hAnsi="Arial" w:cs="Arial"/>
          <w:color w:val="2A2A2A"/>
          <w:sz w:val="22"/>
          <w:szCs w:val="22"/>
        </w:rPr>
        <w:t xml:space="preserve"> the total number of the codons in the. </w:t>
      </w:r>
      <w:r w:rsidR="00174D41">
        <w:rPr>
          <w:rFonts w:ascii="Arial" w:hAnsi="Arial" w:cs="Arial"/>
          <w:color w:val="2A2A2A"/>
          <w:sz w:val="22"/>
          <w:szCs w:val="22"/>
        </w:rPr>
        <w:t xml:space="preserve">Next, </w:t>
      </w:r>
      <w:proofErr w:type="spellStart"/>
      <w:r w:rsidR="00174D41">
        <w:rPr>
          <w:rFonts w:ascii="Arial" w:hAnsi="Arial" w:cs="Arial"/>
          <w:color w:val="2A2A2A"/>
          <w:sz w:val="22"/>
          <w:szCs w:val="22"/>
        </w:rPr>
        <w:t>codcmp</w:t>
      </w:r>
      <w:proofErr w:type="spellEnd"/>
      <w:r w:rsidR="00174D41">
        <w:rPr>
          <w:rFonts w:ascii="Arial" w:hAnsi="Arial" w:cs="Arial"/>
          <w:color w:val="2A2A2A"/>
          <w:sz w:val="22"/>
          <w:szCs w:val="22"/>
        </w:rPr>
        <w:t xml:space="preserve"> calculates the </w:t>
      </w:r>
      <w:r w:rsidR="00174D41" w:rsidRPr="00174D41">
        <w:rPr>
          <w:rFonts w:ascii="Arial" w:hAnsi="Arial" w:cs="Arial"/>
          <w:color w:val="2A2A2A"/>
          <w:sz w:val="22"/>
          <w:szCs w:val="22"/>
        </w:rPr>
        <w:t xml:space="preserve">difference between the usage fractions in </w:t>
      </w:r>
      <w:r w:rsidR="00174D41">
        <w:rPr>
          <w:rFonts w:ascii="Arial" w:hAnsi="Arial" w:cs="Arial"/>
          <w:color w:val="2A2A2A"/>
          <w:sz w:val="22"/>
          <w:szCs w:val="22"/>
        </w:rPr>
        <w:t>both</w:t>
      </w:r>
      <w:r w:rsidR="00174D41" w:rsidRPr="00174D41">
        <w:rPr>
          <w:rFonts w:ascii="Arial" w:hAnsi="Arial" w:cs="Arial"/>
          <w:color w:val="2A2A2A"/>
          <w:sz w:val="22"/>
          <w:szCs w:val="22"/>
        </w:rPr>
        <w:t xml:space="preserve"> tables</w:t>
      </w:r>
      <w:r w:rsidR="00174D41">
        <w:rPr>
          <w:rFonts w:ascii="Arial" w:hAnsi="Arial" w:cs="Arial"/>
          <w:color w:val="2A2A2A"/>
          <w:sz w:val="22"/>
          <w:szCs w:val="22"/>
        </w:rPr>
        <w:t>.</w:t>
      </w:r>
      <w:r w:rsidR="00174D41" w:rsidRPr="00174D41">
        <w:rPr>
          <w:rFonts w:ascii="Arial" w:hAnsi="Arial" w:cs="Arial"/>
          <w:color w:val="2A2A2A"/>
          <w:sz w:val="22"/>
          <w:szCs w:val="22"/>
        </w:rPr>
        <w:t xml:space="preserve"> </w:t>
      </w:r>
    </w:p>
    <w:p w14:paraId="404F417C" w14:textId="5DB68A33" w:rsidR="00DE2E74" w:rsidRPr="00174D41" w:rsidRDefault="00174D41" w:rsidP="00E55588">
      <w:pPr>
        <w:shd w:val="clear" w:color="auto" w:fill="FFFFFF"/>
        <w:adjustRightInd w:val="0"/>
        <w:snapToGrid w:val="0"/>
        <w:spacing w:line="480" w:lineRule="auto"/>
        <w:jc w:val="both"/>
        <w:textAlignment w:val="baseline"/>
        <w:outlineLvl w:val="2"/>
        <w:rPr>
          <w:rFonts w:ascii="Arial" w:hAnsi="Arial" w:cs="Arial"/>
          <w:color w:val="2A2A2A"/>
          <w:sz w:val="22"/>
          <w:szCs w:val="22"/>
        </w:rPr>
      </w:pPr>
      <w:r>
        <w:rPr>
          <w:rFonts w:ascii="Arial" w:hAnsi="Arial" w:cs="Arial"/>
          <w:color w:val="2A2A2A"/>
          <w:sz w:val="22"/>
          <w:szCs w:val="22"/>
        </w:rPr>
        <w:t xml:space="preserve">The amino acid composition for each sequence was calculated as described </w:t>
      </w:r>
      <w:r>
        <w:rPr>
          <w:rFonts w:ascii="Arial" w:hAnsi="Arial" w:cs="Arial"/>
          <w:color w:val="2A2A2A"/>
          <w:sz w:val="22"/>
          <w:szCs w:val="22"/>
        </w:rPr>
        <w:fldChar w:fldCharType="begin"/>
      </w:r>
      <w:r>
        <w:rPr>
          <w:rFonts w:ascii="Arial" w:hAnsi="Arial" w:cs="Arial"/>
          <w:color w:val="2A2A2A"/>
          <w:sz w:val="22"/>
          <w:szCs w:val="22"/>
        </w:rPr>
        <w:instrText xml:space="preserve"> ADDIN ZOTERO_ITEM CSL_CITATION {"citationID":"0aIHiB8F","properties":{"formattedCitation":"(Carugo 2008)","plainCitation":"(Carugo 2008)","noteIndex":0},"citationItems":[{"id":2048,"uris":["http://zotero.org/groups/2444007/items/85YYQJFU"],"uri":["http://zotero.org/groups/2444007/items/85YYQJFU"],"itemData":{"id":2048,"type":"article-journal","abstract":"There is indirect evidence that the amino acid composition of proteins depends on their dimension. The amino acid composition of a nonredundant set of about 550,000 proteins was determined and it was observed that, in the range of 50-200 residues, the percentage of occurrence of most of the residue types significantly depends on protein dimension. This result should prove useful in analyzing protein sequences and genomics.","container-title":"Protein Science: A Publication of the Protein Society","DOI":"10.1110/ps.037762.108","ISSN":"1469-896X","issue":"12","journalAbbreviation":"Protein Sci","language":"eng","note":"PMID: 18780815\nPMCID: PMC2590925","page":"2187-2191","source":"PubMed","title":"Amino acid composition and protein dimension","volume":"17","author":[{"family":"Carugo","given":"Oliviero"}],"issued":{"date-parts":[["2008",12]]}}}],"schema":"https://github.com/citation-style-language/schema/raw/master/csl-citation.json"} </w:instrText>
      </w:r>
      <w:r>
        <w:rPr>
          <w:rFonts w:ascii="Arial" w:hAnsi="Arial" w:cs="Arial"/>
          <w:color w:val="2A2A2A"/>
          <w:sz w:val="22"/>
          <w:szCs w:val="22"/>
        </w:rPr>
        <w:fldChar w:fldCharType="separate"/>
      </w:r>
      <w:r>
        <w:rPr>
          <w:rFonts w:ascii="Arial" w:hAnsi="Arial" w:cs="Arial"/>
          <w:noProof/>
          <w:color w:val="2A2A2A"/>
          <w:sz w:val="22"/>
          <w:szCs w:val="22"/>
        </w:rPr>
        <w:t>(Carugo 2008)</w:t>
      </w:r>
      <w:r>
        <w:rPr>
          <w:rFonts w:ascii="Arial" w:hAnsi="Arial" w:cs="Arial"/>
          <w:color w:val="2A2A2A"/>
          <w:sz w:val="22"/>
          <w:szCs w:val="22"/>
        </w:rPr>
        <w:fldChar w:fldCharType="end"/>
      </w:r>
      <w:r>
        <w:rPr>
          <w:rFonts w:ascii="Arial" w:hAnsi="Arial" w:cs="Arial"/>
          <w:color w:val="2A2A2A"/>
          <w:sz w:val="22"/>
          <w:szCs w:val="22"/>
        </w:rPr>
        <w:t xml:space="preserve">. </w:t>
      </w:r>
    </w:p>
    <w:p w14:paraId="0D6774B1" w14:textId="0A79310A" w:rsidR="001C13D7" w:rsidRDefault="001C13D7" w:rsidP="00E55588">
      <w:pPr>
        <w:shd w:val="clear" w:color="auto" w:fill="FFFFFF"/>
        <w:adjustRightInd w:val="0"/>
        <w:snapToGrid w:val="0"/>
        <w:spacing w:line="480" w:lineRule="auto"/>
        <w:jc w:val="both"/>
        <w:textAlignment w:val="baseline"/>
        <w:outlineLvl w:val="2"/>
        <w:rPr>
          <w:rFonts w:ascii="Arial" w:hAnsi="Arial" w:cs="Arial"/>
          <w:b/>
          <w:bCs/>
          <w:color w:val="2A2A2A"/>
          <w:sz w:val="22"/>
          <w:szCs w:val="22"/>
        </w:rPr>
      </w:pPr>
      <w:r>
        <w:rPr>
          <w:rFonts w:ascii="Arial" w:hAnsi="Arial" w:cs="Arial"/>
          <w:b/>
          <w:bCs/>
          <w:color w:val="2A2A2A"/>
          <w:sz w:val="22"/>
          <w:szCs w:val="22"/>
        </w:rPr>
        <w:lastRenderedPageBreak/>
        <w:t>E7</w:t>
      </w:r>
      <w:r w:rsidR="00B67F76">
        <w:rPr>
          <w:rFonts w:ascii="Arial" w:hAnsi="Arial" w:cs="Arial"/>
          <w:b/>
          <w:bCs/>
          <w:color w:val="2A2A2A"/>
          <w:sz w:val="22"/>
          <w:szCs w:val="22"/>
        </w:rPr>
        <w:t xml:space="preserve">. </w:t>
      </w:r>
      <w:r>
        <w:rPr>
          <w:rFonts w:ascii="Arial" w:hAnsi="Arial" w:cs="Arial"/>
          <w:b/>
          <w:bCs/>
          <w:color w:val="2A2A2A"/>
          <w:sz w:val="22"/>
          <w:szCs w:val="22"/>
        </w:rPr>
        <w:t xml:space="preserve">Diversifying </w:t>
      </w:r>
      <w:r w:rsidRPr="001C13D7">
        <w:rPr>
          <w:rFonts w:ascii="Arial" w:hAnsi="Arial" w:cs="Arial"/>
          <w:b/>
          <w:bCs/>
          <w:sz w:val="22"/>
          <w:szCs w:val="22"/>
        </w:rPr>
        <w:t xml:space="preserve">selection of analysis of </w:t>
      </w:r>
      <w:proofErr w:type="spellStart"/>
      <w:r w:rsidRPr="009F295D">
        <w:rPr>
          <w:rFonts w:ascii="Arial" w:hAnsi="Arial" w:cs="Arial"/>
          <w:b/>
          <w:bCs/>
          <w:iCs/>
          <w:sz w:val="22"/>
          <w:szCs w:val="22"/>
        </w:rPr>
        <w:t>Yangochiroptera</w:t>
      </w:r>
      <w:proofErr w:type="spellEnd"/>
      <w:r w:rsidRPr="001C13D7">
        <w:rPr>
          <w:rFonts w:ascii="Arial" w:hAnsi="Arial" w:cs="Arial"/>
          <w:b/>
          <w:bCs/>
          <w:sz w:val="22"/>
          <w:szCs w:val="22"/>
        </w:rPr>
        <w:t xml:space="preserve"> TLR9</w:t>
      </w:r>
    </w:p>
    <w:p w14:paraId="5503D492" w14:textId="5C395978" w:rsidR="001C13D7" w:rsidRDefault="001C13D7" w:rsidP="00E55588">
      <w:pPr>
        <w:adjustRightInd w:val="0"/>
        <w:snapToGrid w:val="0"/>
        <w:spacing w:line="480" w:lineRule="auto"/>
        <w:jc w:val="both"/>
        <w:rPr>
          <w:rFonts w:ascii="Arial" w:hAnsi="Arial" w:cs="Arial"/>
          <w:sz w:val="22"/>
          <w:szCs w:val="22"/>
        </w:rPr>
      </w:pPr>
      <w:r>
        <w:rPr>
          <w:rFonts w:ascii="Arial" w:hAnsi="Arial" w:cs="Arial"/>
          <w:sz w:val="22"/>
          <w:szCs w:val="22"/>
        </w:rPr>
        <w:t>TLR9 sequences were downloaded from NCBI and translated into putative proteins. The amino</w:t>
      </w:r>
      <w:r w:rsidR="00781D8E">
        <w:rPr>
          <w:rFonts w:ascii="Arial" w:hAnsi="Arial" w:cs="Arial"/>
          <w:sz w:val="22"/>
          <w:szCs w:val="22"/>
        </w:rPr>
        <w:t xml:space="preserve"> </w:t>
      </w:r>
      <w:r>
        <w:rPr>
          <w:rFonts w:ascii="Arial" w:hAnsi="Arial" w:cs="Arial"/>
          <w:sz w:val="22"/>
          <w:szCs w:val="22"/>
        </w:rPr>
        <w:t>acid</w:t>
      </w:r>
      <w:r w:rsidR="00781D8E">
        <w:rPr>
          <w:rFonts w:ascii="Arial" w:hAnsi="Arial" w:cs="Arial"/>
          <w:sz w:val="22"/>
          <w:szCs w:val="22"/>
        </w:rPr>
        <w:t xml:space="preserve"> sequences</w:t>
      </w:r>
      <w:r>
        <w:rPr>
          <w:rFonts w:ascii="Arial" w:hAnsi="Arial" w:cs="Arial"/>
          <w:sz w:val="22"/>
          <w:szCs w:val="22"/>
        </w:rPr>
        <w:t xml:space="preserve"> were aligned using </w:t>
      </w:r>
      <w:r w:rsidR="00781D8E">
        <w:rPr>
          <w:rFonts w:ascii="Arial" w:hAnsi="Arial" w:cs="Arial"/>
          <w:sz w:val="22"/>
          <w:szCs w:val="22"/>
        </w:rPr>
        <w:t xml:space="preserve">MAFFT </w:t>
      </w:r>
      <w:r w:rsidR="00781D8E" w:rsidRPr="00AC5554">
        <w:rPr>
          <w:rFonts w:ascii="Arial" w:hAnsi="Arial" w:cs="Arial"/>
          <w:color w:val="2A2A2A"/>
          <w:sz w:val="22"/>
          <w:szCs w:val="22"/>
        </w:rPr>
        <w:t>v7.3</w:t>
      </w:r>
      <w:r>
        <w:rPr>
          <w:rFonts w:ascii="Arial" w:hAnsi="Arial" w:cs="Arial"/>
          <w:sz w:val="22"/>
          <w:szCs w:val="22"/>
        </w:rPr>
        <w:t xml:space="preserve">, and back translated into codon-aware nucleotide alignments. </w:t>
      </w:r>
      <w:proofErr w:type="spellStart"/>
      <w:r>
        <w:rPr>
          <w:rFonts w:ascii="Arial" w:hAnsi="Arial" w:cs="Arial"/>
          <w:sz w:val="22"/>
          <w:szCs w:val="22"/>
        </w:rPr>
        <w:t>FastTree</w:t>
      </w:r>
      <w:proofErr w:type="spellEnd"/>
      <w:r w:rsidR="00FE20A6">
        <w:rPr>
          <w:rFonts w:ascii="Arial" w:hAnsi="Arial" w:cs="Arial"/>
          <w:sz w:val="22"/>
          <w:szCs w:val="22"/>
        </w:rPr>
        <w:t xml:space="preserve"> </w:t>
      </w:r>
      <w:r w:rsidR="00FE20A6">
        <w:rPr>
          <w:rFonts w:ascii="Arial" w:hAnsi="Arial" w:cs="Arial"/>
          <w:sz w:val="22"/>
          <w:szCs w:val="22"/>
        </w:rPr>
        <w:fldChar w:fldCharType="begin"/>
      </w:r>
      <w:r w:rsidR="00FE20A6">
        <w:rPr>
          <w:rFonts w:ascii="Arial" w:hAnsi="Arial" w:cs="Arial"/>
          <w:sz w:val="22"/>
          <w:szCs w:val="22"/>
        </w:rPr>
        <w:instrText xml:space="preserve"> ADDIN ZOTERO_ITEM CSL_CITATION {"citationID":"HT7WojhG","properties":{"formattedCitation":"(Price, Dehal, and Arkin 2010)","plainCitation":"(Price, Dehal, and Arkin 2010)","noteIndex":0},"citationItems":[{"id":2125,"uris":["http://zotero.org/groups/2444007/items/ULVEGGUT"],"uri":["http://zotero.org/groups/2444007/items/ULVEGGUT"],"itemData":{"id":2125,"type":"article-journal","container-title":"PLoS ONE","DOI":"10.1371/journal.pone.0009490","ISSN":"1932-6203","issue":"3","journalAbbreviation":"PLoS ONE","language":"en","page":"e9490","source":"DOI.org (Crossref)","title":"FastTree 2 – Approximately Maximum-Likelihood Trees for Large Alignments","volume":"5","author":[{"family":"Price","given":"Morgan N."},{"family":"Dehal","given":"Paramvir S."},{"family":"Arkin","given":"Adam P."}],"editor":[{"family":"Poon","given":"Art F. Y."}],"issued":{"date-parts":[["2010",3,10]]}}}],"schema":"https://github.com/citation-style-language/schema/raw/master/csl-citation.json"} </w:instrText>
      </w:r>
      <w:r w:rsidR="00FE20A6">
        <w:rPr>
          <w:rFonts w:ascii="Arial" w:hAnsi="Arial" w:cs="Arial"/>
          <w:sz w:val="22"/>
          <w:szCs w:val="22"/>
        </w:rPr>
        <w:fldChar w:fldCharType="separate"/>
      </w:r>
      <w:r w:rsidR="00FE20A6">
        <w:rPr>
          <w:rFonts w:ascii="Arial" w:hAnsi="Arial" w:cs="Arial"/>
          <w:noProof/>
          <w:sz w:val="22"/>
          <w:szCs w:val="22"/>
        </w:rPr>
        <w:t>(Price, Dehal, and Arkin 2010)</w:t>
      </w:r>
      <w:r w:rsidR="00FE20A6">
        <w:rPr>
          <w:rFonts w:ascii="Arial" w:hAnsi="Arial" w:cs="Arial"/>
          <w:sz w:val="22"/>
          <w:szCs w:val="22"/>
        </w:rPr>
        <w:fldChar w:fldCharType="end"/>
      </w:r>
      <w:r w:rsidR="00781D8E">
        <w:rPr>
          <w:rFonts w:ascii="Arial" w:hAnsi="Arial" w:cs="Arial"/>
          <w:sz w:val="22"/>
          <w:szCs w:val="22"/>
        </w:rPr>
        <w:t xml:space="preserve"> </w:t>
      </w:r>
      <w:r>
        <w:rPr>
          <w:rFonts w:ascii="Arial" w:hAnsi="Arial" w:cs="Arial"/>
          <w:sz w:val="22"/>
          <w:szCs w:val="22"/>
        </w:rPr>
        <w:t xml:space="preserve">was used to construct a maximum likelihood phylogenetic tree using the GTR </w:t>
      </w:r>
      <w:r w:rsidR="00781D8E">
        <w:rPr>
          <w:rFonts w:ascii="Arial" w:hAnsi="Arial" w:cs="Arial"/>
          <w:sz w:val="22"/>
          <w:szCs w:val="22"/>
        </w:rPr>
        <w:t xml:space="preserve">substitution </w:t>
      </w:r>
      <w:r>
        <w:rPr>
          <w:rFonts w:ascii="Arial" w:hAnsi="Arial" w:cs="Arial"/>
          <w:sz w:val="22"/>
          <w:szCs w:val="22"/>
        </w:rPr>
        <w:t xml:space="preserve">model of evolution. </w:t>
      </w:r>
    </w:p>
    <w:p w14:paraId="0EFEB84A" w14:textId="77777777" w:rsidR="001C13D7" w:rsidRPr="001C13D7" w:rsidRDefault="001C13D7" w:rsidP="00E55588">
      <w:pPr>
        <w:adjustRightInd w:val="0"/>
        <w:snapToGrid w:val="0"/>
        <w:spacing w:line="480" w:lineRule="auto"/>
        <w:jc w:val="both"/>
        <w:rPr>
          <w:rFonts w:ascii="Arial" w:hAnsi="Arial" w:cs="Arial"/>
          <w:sz w:val="22"/>
          <w:szCs w:val="22"/>
        </w:rPr>
      </w:pPr>
      <w:r>
        <w:rPr>
          <w:rFonts w:ascii="Arial" w:hAnsi="Arial" w:cs="Arial"/>
          <w:sz w:val="22"/>
          <w:szCs w:val="22"/>
        </w:rPr>
        <w:t xml:space="preserve">To </w:t>
      </w:r>
      <w:r w:rsidRPr="001C13D7">
        <w:rPr>
          <w:rFonts w:ascii="Arial" w:hAnsi="Arial" w:cs="Arial"/>
          <w:sz w:val="22"/>
          <w:szCs w:val="22"/>
        </w:rPr>
        <w:t xml:space="preserve">determine whether the strength of natural selection intensified along the along </w:t>
      </w:r>
      <w:proofErr w:type="spellStart"/>
      <w:r w:rsidRPr="009F295D">
        <w:rPr>
          <w:rFonts w:ascii="Arial" w:hAnsi="Arial" w:cs="Arial"/>
          <w:iCs/>
          <w:sz w:val="22"/>
          <w:szCs w:val="22"/>
        </w:rPr>
        <w:t>Yangochiroptera</w:t>
      </w:r>
      <w:proofErr w:type="spellEnd"/>
      <w:r w:rsidRPr="001C13D7">
        <w:rPr>
          <w:rFonts w:ascii="Arial" w:hAnsi="Arial" w:cs="Arial"/>
          <w:sz w:val="22"/>
          <w:szCs w:val="22"/>
        </w:rPr>
        <w:t xml:space="preserve"> compared to the </w:t>
      </w:r>
      <w:proofErr w:type="spellStart"/>
      <w:r w:rsidRPr="009F295D">
        <w:rPr>
          <w:rFonts w:ascii="Arial" w:hAnsi="Arial" w:cs="Arial"/>
          <w:iCs/>
          <w:sz w:val="22"/>
          <w:szCs w:val="22"/>
        </w:rPr>
        <w:t>Yinpterochiroptera</w:t>
      </w:r>
      <w:proofErr w:type="spellEnd"/>
      <w:r w:rsidRPr="001C13D7">
        <w:rPr>
          <w:rFonts w:ascii="Arial" w:hAnsi="Arial" w:cs="Arial"/>
          <w:sz w:val="22"/>
          <w:szCs w:val="22"/>
        </w:rPr>
        <w:t xml:space="preserve">, we used RELAX. After fitting a </w:t>
      </w:r>
      <w:r>
        <w:rPr>
          <w:rFonts w:ascii="Arial" w:hAnsi="Arial" w:cs="Arial"/>
          <w:sz w:val="22"/>
          <w:szCs w:val="22"/>
        </w:rPr>
        <w:t xml:space="preserve">codon model with </w:t>
      </w:r>
      <w:r w:rsidRPr="00485793">
        <w:rPr>
          <w:rFonts w:ascii="Arial" w:hAnsi="Arial" w:cs="Arial"/>
          <w:sz w:val="22"/>
          <w:szCs w:val="22"/>
        </w:rPr>
        <w:t>three ω classes to the phylogeny (null model)</w:t>
      </w:r>
      <w:r>
        <w:rPr>
          <w:rFonts w:ascii="Arial" w:hAnsi="Arial" w:cs="Arial"/>
          <w:sz w:val="22"/>
          <w:szCs w:val="22"/>
        </w:rPr>
        <w:t>,</w:t>
      </w:r>
      <w:r w:rsidRPr="00485793">
        <w:rPr>
          <w:rFonts w:ascii="Arial" w:hAnsi="Arial" w:cs="Arial"/>
          <w:sz w:val="22"/>
          <w:szCs w:val="22"/>
        </w:rPr>
        <w:t xml:space="preserve"> RELAX then tests </w:t>
      </w:r>
      <w:r>
        <w:rPr>
          <w:rFonts w:ascii="Arial" w:hAnsi="Arial" w:cs="Arial"/>
          <w:sz w:val="22"/>
          <w:szCs w:val="22"/>
        </w:rPr>
        <w:t xml:space="preserve">for changes to the intensity of selection by introducing a selection parameter k. The null and alternative models are </w:t>
      </w:r>
      <w:r w:rsidRPr="00485793">
        <w:rPr>
          <w:rFonts w:ascii="Arial" w:hAnsi="Arial" w:cs="Arial"/>
          <w:sz w:val="22"/>
          <w:szCs w:val="22"/>
        </w:rPr>
        <w:t>compare</w:t>
      </w:r>
      <w:r>
        <w:rPr>
          <w:rFonts w:ascii="Arial" w:hAnsi="Arial" w:cs="Arial"/>
          <w:sz w:val="22"/>
          <w:szCs w:val="22"/>
        </w:rPr>
        <w:t>d</w:t>
      </w:r>
      <w:r w:rsidRPr="00485793">
        <w:rPr>
          <w:rFonts w:ascii="Arial" w:hAnsi="Arial" w:cs="Arial"/>
          <w:sz w:val="22"/>
          <w:szCs w:val="22"/>
        </w:rPr>
        <w:t xml:space="preserve"> </w:t>
      </w:r>
      <w:r>
        <w:rPr>
          <w:rFonts w:ascii="Arial" w:hAnsi="Arial" w:cs="Arial"/>
          <w:sz w:val="22"/>
          <w:szCs w:val="22"/>
        </w:rPr>
        <w:t xml:space="preserve">using a </w:t>
      </w:r>
      <w:r w:rsidRPr="00382C9B">
        <w:rPr>
          <w:rFonts w:ascii="Arial" w:hAnsi="Arial" w:cs="Arial"/>
          <w:sz w:val="22"/>
          <w:szCs w:val="22"/>
        </w:rPr>
        <w:t>Likelihood Ratio Test</w:t>
      </w:r>
      <w:r w:rsidRPr="00485793">
        <w:rPr>
          <w:rFonts w:ascii="Arial" w:hAnsi="Arial" w:cs="Arial"/>
          <w:sz w:val="22"/>
          <w:szCs w:val="22"/>
        </w:rPr>
        <w:t>.</w:t>
      </w:r>
      <w:r>
        <w:rPr>
          <w:rFonts w:ascii="Arial" w:hAnsi="Arial" w:cs="Arial"/>
          <w:sz w:val="22"/>
          <w:szCs w:val="22"/>
        </w:rPr>
        <w:t xml:space="preserve"> </w:t>
      </w:r>
      <w:r w:rsidRPr="00382C9B">
        <w:rPr>
          <w:rFonts w:ascii="Arial" w:hAnsi="Arial" w:cs="Arial"/>
          <w:sz w:val="22"/>
          <w:szCs w:val="22"/>
        </w:rPr>
        <w:t>A significant result of k&gt;1 indicates that selection strength has been intensified along the test branches</w:t>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ADDIN ZOTERO_ITEM CSL_CITATION {"citationID":"nYUaAG4B","properties":{"formattedCitation":"(Wertheim et al. 2015)","plainCitation":"(Wertheim et al. 2015)","noteIndex":0},"citationItems":[{"id":2040,"uris":["http://zotero.org/groups/2444007/items/HVW3JYNM"],"uri":["http://zotero.org/groups/2444007/items/HVW3JYNM"],"itemData":{"id":2040,"type":"article-journal","container-title":"Molecular Biology and Evolution","DOI":"10.1093/molbev/msu400","ISSN":"1537-1719, 0737-4038","issue":"3","language":"en","page":"820-832","source":"DOI.org (Crossref)","title":"RELAX: Detecting Relaxed Selection in a Phylogenetic Framework","title-short":"RELAX","volume":"32","author":[{"family":"Wertheim","given":"Joel O."},{"family":"Murrell","given":"Ben"},{"family":"Smith","given":"Martin D."},{"family":"Kosakovsky Pond","given":"Sergei L."},{"family":"Scheffler","given":"Konrad"}],"issued":{"date-parts":[["2015",3]]}}}],"schema":"https://github.com/citation-style-language/schema/raw/master/csl-citation.json"}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(Wertheim et al. 2015)</w:t>
      </w:r>
      <w:r>
        <w:rPr>
          <w:rFonts w:ascii="Arial" w:hAnsi="Arial" w:cs="Arial"/>
          <w:sz w:val="22"/>
          <w:szCs w:val="22"/>
        </w:rPr>
        <w:fldChar w:fldCharType="end"/>
      </w:r>
      <w:r>
        <w:rPr>
          <w:rFonts w:ascii="Arial" w:hAnsi="Arial" w:cs="Arial"/>
          <w:sz w:val="22"/>
          <w:szCs w:val="22"/>
        </w:rPr>
        <w:t>.</w:t>
      </w:r>
    </w:p>
    <w:p w14:paraId="5CF09ACA" w14:textId="4DC2D484" w:rsidR="001C13D7" w:rsidRPr="001C13D7" w:rsidRDefault="001C13D7" w:rsidP="00E55588">
      <w:pPr>
        <w:adjustRightInd w:val="0"/>
        <w:snapToGrid w:val="0"/>
        <w:spacing w:line="480" w:lineRule="auto"/>
        <w:jc w:val="both"/>
        <w:rPr>
          <w:rFonts w:ascii="Arial" w:hAnsi="Arial" w:cs="Arial"/>
          <w:sz w:val="22"/>
          <w:szCs w:val="22"/>
        </w:rPr>
      </w:pPr>
      <w:proofErr w:type="spellStart"/>
      <w:r w:rsidRPr="001C13D7">
        <w:rPr>
          <w:rFonts w:ascii="Arial" w:hAnsi="Arial" w:cs="Arial"/>
          <w:sz w:val="22"/>
          <w:szCs w:val="22"/>
        </w:rPr>
        <w:t>aBSREL</w:t>
      </w:r>
      <w:proofErr w:type="spellEnd"/>
      <w:r w:rsidRPr="001C13D7">
        <w:rPr>
          <w:rFonts w:ascii="Arial" w:hAnsi="Arial" w:cs="Arial"/>
          <w:sz w:val="22"/>
          <w:szCs w:val="22"/>
        </w:rPr>
        <w:t xml:space="preserve"> (adaptive Branch-Site Random Effects Likelihood) </w:t>
      </w:r>
      <w:r>
        <w:rPr>
          <w:rFonts w:ascii="Arial" w:hAnsi="Arial" w:cs="Arial"/>
          <w:sz w:val="22"/>
          <w:szCs w:val="22"/>
        </w:rPr>
        <w:t>was</w:t>
      </w:r>
      <w:r w:rsidRPr="001C13D7">
        <w:rPr>
          <w:rFonts w:ascii="Arial" w:hAnsi="Arial" w:cs="Arial"/>
          <w:sz w:val="22"/>
          <w:szCs w:val="22"/>
        </w:rPr>
        <w:t xml:space="preserve"> used to test if positive selection has occurred on </w:t>
      </w:r>
      <w:r w:rsidRPr="004B6E3C">
        <w:rPr>
          <w:rFonts w:ascii="Arial" w:hAnsi="Arial" w:cs="Arial"/>
          <w:sz w:val="22"/>
          <w:szCs w:val="22"/>
        </w:rPr>
        <w:t xml:space="preserve">the </w:t>
      </w:r>
      <w:r w:rsidR="00781D8E" w:rsidRPr="004B6E3C">
        <w:rPr>
          <w:rFonts w:ascii="Arial" w:hAnsi="Arial" w:cs="Arial"/>
          <w:sz w:val="22"/>
          <w:szCs w:val="22"/>
        </w:rPr>
        <w:t>branches</w:t>
      </w:r>
      <w:r w:rsidRPr="004B6E3C">
        <w:rPr>
          <w:rFonts w:ascii="Arial" w:hAnsi="Arial" w:cs="Arial"/>
          <w:sz w:val="22"/>
          <w:szCs w:val="22"/>
        </w:rPr>
        <w:t xml:space="preserve"> leading to </w:t>
      </w:r>
      <w:proofErr w:type="spellStart"/>
      <w:r w:rsidRPr="009F295D">
        <w:rPr>
          <w:rFonts w:ascii="Arial" w:hAnsi="Arial" w:cs="Arial"/>
          <w:iCs/>
          <w:sz w:val="22"/>
          <w:szCs w:val="22"/>
        </w:rPr>
        <w:t>Yangochiropter</w:t>
      </w:r>
      <w:r w:rsidRPr="004B6E3C">
        <w:rPr>
          <w:rFonts w:ascii="Arial" w:hAnsi="Arial" w:cs="Arial"/>
          <w:i/>
          <w:iCs/>
          <w:sz w:val="22"/>
          <w:szCs w:val="22"/>
        </w:rPr>
        <w:t>a</w:t>
      </w:r>
      <w:proofErr w:type="spellEnd"/>
      <w:r w:rsidRPr="004B6E3C">
        <w:rPr>
          <w:rFonts w:ascii="Arial" w:hAnsi="Arial" w:cs="Arial"/>
          <w:sz w:val="22"/>
          <w:szCs w:val="22"/>
        </w:rPr>
        <w:t xml:space="preserve">. </w:t>
      </w:r>
      <w:proofErr w:type="spellStart"/>
      <w:r w:rsidRPr="004B6E3C">
        <w:rPr>
          <w:rFonts w:ascii="Arial" w:hAnsi="Arial" w:cs="Arial"/>
          <w:sz w:val="22"/>
          <w:szCs w:val="22"/>
        </w:rPr>
        <w:t>aBSREL</w:t>
      </w:r>
      <w:proofErr w:type="spellEnd"/>
      <w:r w:rsidRPr="004B6E3C">
        <w:rPr>
          <w:rFonts w:ascii="Arial" w:hAnsi="Arial" w:cs="Arial"/>
          <w:sz w:val="22"/>
          <w:szCs w:val="22"/>
        </w:rPr>
        <w:t xml:space="preserve"> determines whether </w:t>
      </w:r>
      <w:r w:rsidRPr="001C13D7">
        <w:rPr>
          <w:rFonts w:ascii="Arial" w:hAnsi="Arial" w:cs="Arial"/>
          <w:sz w:val="22"/>
          <w:szCs w:val="22"/>
        </w:rPr>
        <w:t>a proportion of sites have evolved under positive selection</w:t>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ADDIN ZOTERO_ITEM CSL_CITATION {"citationID":"0igYAXTL","properties":{"formattedCitation":"(Smith et al. 2015)","plainCitation":"(Smith et al. 2015)","noteIndex":0},"citationItems":[{"id":2042,"uris":["http://zotero.org/groups/2444007/items/EWTYFRR5"],"uri":["http://zotero.org/groups/2444007/items/EWTYFRR5"],"itemData":{"id":2042,"type":"article-journal","container-title":"Molecular Biology and Evolution","DOI":"10.1093/molbev/msv022","ISSN":"1537-1719, 0737-4038","issue":"5","language":"en","page":"1342-1353","source":"DOI.org (Crossref)","title":"Less Is More: An Adaptive Branch-Site Random Effects Model for Efficient Detection of Episodic Diversifying Selection","title-short":"Less Is More","volume":"32","author":[{"family":"Smith","given":"Martin D."},{"family":"Wertheim","given":"Joel O."},{"family":"Weaver","given":"Steven"},{"family":"Murrell","given":"Ben"},{"family":"Scheffler","given":"Konrad"},{"family":"Kosakovsky Pond","given":"Sergei L."}],"issued":{"date-parts":[["2015",5]]}}}],"schema":"https://github.com/citation-style-language/schema/raw/master/csl-citation.json"}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(Smith et al. 2015)</w:t>
      </w:r>
      <w:r>
        <w:rPr>
          <w:rFonts w:ascii="Arial" w:hAnsi="Arial" w:cs="Arial"/>
          <w:sz w:val="22"/>
          <w:szCs w:val="22"/>
        </w:rPr>
        <w:fldChar w:fldCharType="end"/>
      </w:r>
      <w:r w:rsidRPr="001C13D7">
        <w:rPr>
          <w:rFonts w:ascii="Arial" w:hAnsi="Arial" w:cs="Arial"/>
          <w:sz w:val="22"/>
          <w:szCs w:val="22"/>
        </w:rPr>
        <w:t>.</w:t>
      </w:r>
    </w:p>
    <w:p w14:paraId="156F2229" w14:textId="3A9B6399" w:rsidR="001C13D7" w:rsidRDefault="001C13D7" w:rsidP="00E55588">
      <w:pPr>
        <w:adjustRightInd w:val="0"/>
        <w:snapToGrid w:val="0"/>
        <w:spacing w:line="480" w:lineRule="auto"/>
        <w:jc w:val="both"/>
        <w:rPr>
          <w:rFonts w:ascii="Arial" w:hAnsi="Arial" w:cs="Arial"/>
          <w:sz w:val="22"/>
          <w:szCs w:val="22"/>
        </w:rPr>
      </w:pPr>
      <w:r>
        <w:rPr>
          <w:rFonts w:ascii="Arial" w:hAnsi="Arial" w:cs="Arial"/>
          <w:sz w:val="22"/>
          <w:szCs w:val="22"/>
        </w:rPr>
        <w:t xml:space="preserve">Finally, </w:t>
      </w:r>
      <w:r w:rsidRPr="001C13D7">
        <w:rPr>
          <w:rFonts w:ascii="Arial" w:hAnsi="Arial" w:cs="Arial"/>
          <w:sz w:val="22"/>
          <w:szCs w:val="22"/>
        </w:rPr>
        <w:t xml:space="preserve">FEL (Fixed Effects Likelihood) </w:t>
      </w:r>
      <w:r>
        <w:rPr>
          <w:rFonts w:ascii="Arial" w:hAnsi="Arial" w:cs="Arial"/>
          <w:sz w:val="22"/>
          <w:szCs w:val="22"/>
        </w:rPr>
        <w:t xml:space="preserve">was used to </w:t>
      </w:r>
      <w:r w:rsidRPr="001C13D7">
        <w:rPr>
          <w:rFonts w:ascii="Arial" w:hAnsi="Arial" w:cs="Arial"/>
          <w:sz w:val="22"/>
          <w:szCs w:val="22"/>
        </w:rPr>
        <w:t>infer non</w:t>
      </w:r>
      <w:r w:rsidR="00DB017B">
        <w:rPr>
          <w:rFonts w:ascii="Arial" w:hAnsi="Arial" w:cs="Arial"/>
          <w:sz w:val="22"/>
          <w:szCs w:val="22"/>
        </w:rPr>
        <w:t>-</w:t>
      </w:r>
      <w:r w:rsidR="00781D8E" w:rsidRPr="001C13D7">
        <w:rPr>
          <w:rFonts w:ascii="Arial" w:hAnsi="Arial" w:cs="Arial"/>
          <w:sz w:val="22"/>
          <w:szCs w:val="22"/>
        </w:rPr>
        <w:t>synonymous</w:t>
      </w:r>
      <w:r w:rsidRPr="001C13D7">
        <w:rPr>
          <w:rFonts w:ascii="Arial" w:hAnsi="Arial" w:cs="Arial"/>
          <w:sz w:val="22"/>
          <w:szCs w:val="22"/>
        </w:rPr>
        <w:t xml:space="preserve"> (</w:t>
      </w:r>
      <w:proofErr w:type="spellStart"/>
      <w:r w:rsidRPr="001C13D7">
        <w:rPr>
          <w:rFonts w:ascii="Arial" w:hAnsi="Arial" w:cs="Arial"/>
          <w:sz w:val="22"/>
          <w:szCs w:val="22"/>
        </w:rPr>
        <w:t>dN</w:t>
      </w:r>
      <w:proofErr w:type="spellEnd"/>
      <w:r w:rsidRPr="001C13D7">
        <w:rPr>
          <w:rFonts w:ascii="Arial" w:hAnsi="Arial" w:cs="Arial"/>
          <w:sz w:val="22"/>
          <w:szCs w:val="22"/>
        </w:rPr>
        <w:t>) and synonymous (</w:t>
      </w:r>
      <w:proofErr w:type="spellStart"/>
      <w:r w:rsidRPr="001C13D7">
        <w:rPr>
          <w:rFonts w:ascii="Arial" w:hAnsi="Arial" w:cs="Arial"/>
          <w:sz w:val="22"/>
          <w:szCs w:val="22"/>
        </w:rPr>
        <w:t>dS</w:t>
      </w:r>
      <w:proofErr w:type="spellEnd"/>
      <w:r w:rsidRPr="001C13D7">
        <w:rPr>
          <w:rFonts w:ascii="Arial" w:hAnsi="Arial" w:cs="Arial"/>
          <w:sz w:val="22"/>
          <w:szCs w:val="22"/>
        </w:rPr>
        <w:t>) substitution rates on a per-site basis</w:t>
      </w:r>
      <w:r>
        <w:rPr>
          <w:rFonts w:ascii="Arial" w:hAnsi="Arial" w:cs="Arial"/>
          <w:sz w:val="22"/>
          <w:szCs w:val="22"/>
        </w:rPr>
        <w:t xml:space="preserve">. </w:t>
      </w:r>
      <w:r w:rsidRPr="001C13D7">
        <w:rPr>
          <w:rFonts w:ascii="Arial" w:hAnsi="Arial" w:cs="Arial"/>
          <w:sz w:val="22"/>
          <w:szCs w:val="22"/>
        </w:rPr>
        <w:t>This method assumes that the selection pressure for each site is constant along the entire phylogeny. FEL fits a MG94xREV model to each codon site to infer nonsynonymous and synonymous substitution rates</w:t>
      </w:r>
      <w:r>
        <w:rPr>
          <w:rFonts w:ascii="Arial" w:hAnsi="Arial" w:cs="Arial"/>
          <w:sz w:val="22"/>
          <w:szCs w:val="22"/>
        </w:rPr>
        <w:t xml:space="preserve"> at each site</w:t>
      </w:r>
      <w:r w:rsidRPr="001C13D7">
        <w:rPr>
          <w:rFonts w:ascii="Arial" w:hAnsi="Arial" w:cs="Arial"/>
          <w:sz w:val="22"/>
          <w:szCs w:val="22"/>
        </w:rPr>
        <w:t xml:space="preserve">. </w:t>
      </w:r>
      <w:r>
        <w:rPr>
          <w:rFonts w:ascii="Arial" w:hAnsi="Arial" w:cs="Arial"/>
          <w:sz w:val="22"/>
          <w:szCs w:val="22"/>
        </w:rPr>
        <w:t>A</w:t>
      </w:r>
      <w:r w:rsidRPr="001C13D7">
        <w:rPr>
          <w:rFonts w:ascii="Arial" w:hAnsi="Arial" w:cs="Arial"/>
          <w:sz w:val="22"/>
          <w:szCs w:val="22"/>
        </w:rPr>
        <w:t xml:space="preserve"> Likelihood Ratio Test</w:t>
      </w:r>
      <w:r>
        <w:rPr>
          <w:rFonts w:ascii="Arial" w:hAnsi="Arial" w:cs="Arial"/>
          <w:sz w:val="22"/>
          <w:szCs w:val="22"/>
        </w:rPr>
        <w:t xml:space="preserve"> determines if </w:t>
      </w:r>
      <w:proofErr w:type="spellStart"/>
      <w:r w:rsidRPr="001C13D7">
        <w:rPr>
          <w:rFonts w:ascii="Arial" w:hAnsi="Arial" w:cs="Arial"/>
          <w:sz w:val="22"/>
          <w:szCs w:val="22"/>
        </w:rPr>
        <w:t>dN</w:t>
      </w:r>
      <w:proofErr w:type="spellEnd"/>
      <w:r w:rsidRPr="001C13D7">
        <w:rPr>
          <w:rFonts w:ascii="Arial" w:hAnsi="Arial" w:cs="Arial"/>
          <w:sz w:val="22"/>
          <w:szCs w:val="22"/>
        </w:rPr>
        <w:t xml:space="preserve"> is significantly greater than </w:t>
      </w:r>
      <w:proofErr w:type="spellStart"/>
      <w:r w:rsidRPr="001C13D7">
        <w:rPr>
          <w:rFonts w:ascii="Arial" w:hAnsi="Arial" w:cs="Arial"/>
          <w:sz w:val="22"/>
          <w:szCs w:val="22"/>
        </w:rPr>
        <w:t>dS</w:t>
      </w:r>
      <w:proofErr w:type="spellEnd"/>
      <w:r w:rsidRPr="001C13D7">
        <w:rPr>
          <w:rFonts w:ascii="Arial" w:hAnsi="Arial" w:cs="Arial"/>
          <w:sz w:val="22"/>
          <w:szCs w:val="22"/>
        </w:rPr>
        <w:t>.</w:t>
      </w:r>
    </w:p>
    <w:p w14:paraId="2684F3F3" w14:textId="53C74B39" w:rsidR="00BC2FD0" w:rsidRPr="00DE2E74" w:rsidRDefault="004F6298" w:rsidP="00E55588">
      <w:pPr>
        <w:shd w:val="clear" w:color="auto" w:fill="FFFFFF"/>
        <w:adjustRightInd w:val="0"/>
        <w:snapToGrid w:val="0"/>
        <w:spacing w:line="480" w:lineRule="auto"/>
        <w:jc w:val="both"/>
        <w:textAlignment w:val="baseline"/>
        <w:outlineLvl w:val="2"/>
        <w:rPr>
          <w:rFonts w:ascii="Arial" w:hAnsi="Arial" w:cs="Arial"/>
          <w:b/>
          <w:bCs/>
          <w:color w:val="2A2A2A"/>
          <w:sz w:val="22"/>
          <w:szCs w:val="22"/>
        </w:rPr>
      </w:pPr>
      <w:r>
        <w:rPr>
          <w:rFonts w:ascii="Arial" w:hAnsi="Arial" w:cs="Arial"/>
          <w:b/>
          <w:bCs/>
          <w:color w:val="2A2A2A"/>
          <w:sz w:val="22"/>
          <w:szCs w:val="22"/>
        </w:rPr>
        <w:t>E8</w:t>
      </w:r>
      <w:r w:rsidR="00B67F76">
        <w:rPr>
          <w:rFonts w:ascii="Arial" w:hAnsi="Arial" w:cs="Arial"/>
          <w:b/>
          <w:bCs/>
          <w:color w:val="2A2A2A"/>
          <w:sz w:val="22"/>
          <w:szCs w:val="22"/>
        </w:rPr>
        <w:t>.</w:t>
      </w:r>
      <w:r>
        <w:rPr>
          <w:rFonts w:ascii="Arial" w:hAnsi="Arial" w:cs="Arial"/>
          <w:b/>
          <w:bCs/>
          <w:color w:val="2A2A2A"/>
          <w:sz w:val="22"/>
          <w:szCs w:val="22"/>
        </w:rPr>
        <w:t xml:space="preserve"> </w:t>
      </w:r>
      <w:r w:rsidR="00BC2FD0" w:rsidRPr="00DE2E74">
        <w:rPr>
          <w:rFonts w:ascii="Arial" w:hAnsi="Arial" w:cs="Arial"/>
          <w:b/>
          <w:bCs/>
          <w:color w:val="2A2A2A"/>
          <w:sz w:val="22"/>
          <w:szCs w:val="22"/>
        </w:rPr>
        <w:t>Statistical analysis</w:t>
      </w:r>
    </w:p>
    <w:p w14:paraId="558F75D6" w14:textId="28E6BFAB" w:rsidR="00BC2FD0" w:rsidRDefault="00DE2E74" w:rsidP="00E55588">
      <w:pPr>
        <w:shd w:val="clear" w:color="auto" w:fill="FFFFFF"/>
        <w:adjustRightInd w:val="0"/>
        <w:snapToGrid w:val="0"/>
        <w:spacing w:line="480" w:lineRule="auto"/>
        <w:jc w:val="both"/>
        <w:textAlignment w:val="baseline"/>
        <w:rPr>
          <w:rFonts w:ascii="Arial" w:hAnsi="Arial" w:cs="Arial"/>
          <w:color w:val="2A2A2A"/>
          <w:sz w:val="22"/>
          <w:szCs w:val="22"/>
        </w:rPr>
      </w:pPr>
      <w:r w:rsidRPr="00DE2E74">
        <w:rPr>
          <w:rFonts w:ascii="Arial" w:hAnsi="Arial" w:cs="Arial"/>
          <w:color w:val="2A2A2A"/>
          <w:sz w:val="22"/>
          <w:szCs w:val="22"/>
        </w:rPr>
        <w:t>O</w:t>
      </w:r>
      <w:r w:rsidR="00BC2FD0" w:rsidRPr="00DE2E74">
        <w:rPr>
          <w:rFonts w:ascii="Arial" w:hAnsi="Arial" w:cs="Arial"/>
          <w:color w:val="2A2A2A"/>
          <w:sz w:val="22"/>
          <w:szCs w:val="22"/>
        </w:rPr>
        <w:t xml:space="preserve">ne- or two-way analysis of variance (ANOVA) were used where appropriate. Data are presented as box-and-whisker plots with Tukey’s method for outliers noted as distinct data points. All graphs were generated using </w:t>
      </w:r>
      <w:r w:rsidRPr="00DE2E74">
        <w:rPr>
          <w:rFonts w:ascii="Arial" w:hAnsi="Arial" w:cs="Arial"/>
          <w:color w:val="2A2A2A"/>
          <w:sz w:val="22"/>
          <w:szCs w:val="22"/>
        </w:rPr>
        <w:t>R</w:t>
      </w:r>
      <w:r w:rsidR="00BC2FD0" w:rsidRPr="00DE2E74">
        <w:rPr>
          <w:rFonts w:ascii="Arial" w:hAnsi="Arial" w:cs="Arial"/>
          <w:color w:val="2A2A2A"/>
          <w:sz w:val="22"/>
          <w:szCs w:val="22"/>
        </w:rPr>
        <w:t>. Results were considered statistically significant at a </w:t>
      </w:r>
      <w:r w:rsidR="00BC2FD0" w:rsidRPr="00DE2E74">
        <w:rPr>
          <w:rFonts w:ascii="Arial" w:hAnsi="Arial" w:cs="Arial"/>
          <w:i/>
          <w:iCs/>
          <w:color w:val="2A2A2A"/>
          <w:sz w:val="22"/>
          <w:szCs w:val="22"/>
          <w:bdr w:val="none" w:sz="0" w:space="0" w:color="auto" w:frame="1"/>
        </w:rPr>
        <w:t>P</w:t>
      </w:r>
      <w:r w:rsidR="00BC2FD0" w:rsidRPr="00DE2E74">
        <w:rPr>
          <w:rFonts w:ascii="Arial" w:hAnsi="Arial" w:cs="Arial"/>
          <w:color w:val="2A2A2A"/>
          <w:sz w:val="22"/>
          <w:szCs w:val="22"/>
        </w:rPr>
        <w:t>-value of &lt;</w:t>
      </w:r>
      <w:ins w:id="3" w:author="Van Doorslaer, Koenraad M - (vandoorslaer)" w:date="2021-04-14T10:58:00Z">
        <w:r w:rsidR="00830BC4">
          <w:rPr>
            <w:rFonts w:ascii="Arial" w:hAnsi="Arial" w:cs="Arial"/>
            <w:color w:val="2A2A2A"/>
            <w:sz w:val="22"/>
            <w:szCs w:val="22"/>
          </w:rPr>
          <w:t xml:space="preserve"> </w:t>
        </w:r>
      </w:ins>
      <w:r w:rsidR="00BC2FD0" w:rsidRPr="00DE2E74">
        <w:rPr>
          <w:rFonts w:ascii="Arial" w:hAnsi="Arial" w:cs="Arial"/>
          <w:color w:val="2A2A2A"/>
          <w:sz w:val="22"/>
          <w:szCs w:val="22"/>
        </w:rPr>
        <w:t>0.05.</w:t>
      </w:r>
    </w:p>
    <w:p w14:paraId="5CD3EE8E" w14:textId="77777777" w:rsidR="00BC2FD0" w:rsidRPr="00BC2FD0" w:rsidRDefault="00BC2FD0" w:rsidP="00E55588">
      <w:pPr>
        <w:adjustRightInd w:val="0"/>
        <w:snapToGrid w:val="0"/>
        <w:spacing w:line="480" w:lineRule="auto"/>
        <w:jc w:val="both"/>
        <w:rPr>
          <w:rFonts w:ascii="Arial" w:hAnsi="Arial" w:cs="Arial"/>
          <w:color w:val="FF0000"/>
          <w:sz w:val="22"/>
          <w:szCs w:val="22"/>
        </w:rPr>
      </w:pPr>
    </w:p>
    <w:p w14:paraId="5F6B8F20" w14:textId="5C8DB833" w:rsidR="006148E0" w:rsidRPr="009F295D" w:rsidRDefault="00781D8E" w:rsidP="00E55588">
      <w:pPr>
        <w:adjustRightInd w:val="0"/>
        <w:snapToGrid w:val="0"/>
        <w:spacing w:line="480" w:lineRule="auto"/>
        <w:ind w:left="144"/>
        <w:jc w:val="both"/>
        <w:rPr>
          <w:rFonts w:ascii="Arial" w:hAnsi="Arial" w:cs="Arial"/>
          <w:b/>
          <w:sz w:val="22"/>
          <w:szCs w:val="22"/>
        </w:rPr>
      </w:pPr>
      <w:r w:rsidRPr="009F295D">
        <w:rPr>
          <w:rFonts w:ascii="Arial" w:hAnsi="Arial" w:cs="Arial"/>
          <w:b/>
          <w:sz w:val="22"/>
          <w:szCs w:val="22"/>
        </w:rPr>
        <w:t>References</w:t>
      </w:r>
      <w:r w:rsidR="0000453B" w:rsidRPr="009F295D">
        <w:rPr>
          <w:rFonts w:ascii="Arial" w:hAnsi="Arial" w:cs="Arial"/>
          <w:b/>
          <w:sz w:val="22"/>
          <w:szCs w:val="22"/>
        </w:rPr>
        <w:br w:type="page"/>
      </w:r>
    </w:p>
    <w:p w14:paraId="1349CC45" w14:textId="77777777" w:rsidR="000D5575" w:rsidRPr="000D5575" w:rsidRDefault="0000453B" w:rsidP="000D5575">
      <w:pPr>
        <w:pStyle w:val="Bibliography"/>
      </w:pPr>
      <w:r w:rsidRPr="00BC2FD0">
        <w:rPr>
          <w:rFonts w:ascii="Arial" w:hAnsi="Arial" w:cs="Arial"/>
          <w:sz w:val="22"/>
          <w:szCs w:val="22"/>
        </w:rPr>
        <w:lastRenderedPageBreak/>
        <w:fldChar w:fldCharType="begin"/>
      </w:r>
      <w:r w:rsidR="000D5575">
        <w:rPr>
          <w:rFonts w:ascii="Arial" w:hAnsi="Arial" w:cs="Arial"/>
          <w:sz w:val="22"/>
          <w:szCs w:val="22"/>
        </w:rPr>
        <w:instrText xml:space="preserve"> ADDIN ZOTERO_BIBL {"uncited":[],"omitted":[],"custom":[]} CSL_BIBLIOGRAPHY </w:instrText>
      </w:r>
      <w:r w:rsidRPr="00BC2FD0">
        <w:rPr>
          <w:rFonts w:ascii="Arial" w:hAnsi="Arial" w:cs="Arial"/>
          <w:sz w:val="22"/>
          <w:szCs w:val="22"/>
        </w:rPr>
        <w:fldChar w:fldCharType="separate"/>
      </w:r>
      <w:r w:rsidR="000D5575" w:rsidRPr="000D5575">
        <w:t xml:space="preserve">Akira, </w:t>
      </w:r>
      <w:proofErr w:type="spellStart"/>
      <w:r w:rsidR="000D5575" w:rsidRPr="000D5575">
        <w:t>Shizuo</w:t>
      </w:r>
      <w:proofErr w:type="spellEnd"/>
      <w:r w:rsidR="000D5575" w:rsidRPr="000D5575">
        <w:t xml:space="preserve">, Satoshi </w:t>
      </w:r>
      <w:proofErr w:type="spellStart"/>
      <w:r w:rsidR="000D5575" w:rsidRPr="000D5575">
        <w:t>Uematsu</w:t>
      </w:r>
      <w:proofErr w:type="spellEnd"/>
      <w:r w:rsidR="000D5575" w:rsidRPr="000D5575">
        <w:t xml:space="preserve">, and Osamu Takeuchi. 2006. “Pathogen Recognition and Innate Immunity.” </w:t>
      </w:r>
      <w:r w:rsidR="000D5575" w:rsidRPr="000D5575">
        <w:rPr>
          <w:i/>
          <w:iCs/>
        </w:rPr>
        <w:t>Cell</w:t>
      </w:r>
      <w:r w:rsidR="000D5575" w:rsidRPr="000D5575">
        <w:t xml:space="preserve"> 124 (4): 783–801. https://doi.org/10.1016/j.cell.2006.02.015.</w:t>
      </w:r>
    </w:p>
    <w:p w14:paraId="112E3E39" w14:textId="77777777" w:rsidR="000D5575" w:rsidRPr="000D5575" w:rsidRDefault="000D5575" w:rsidP="000D5575">
      <w:pPr>
        <w:pStyle w:val="Bibliography"/>
      </w:pPr>
      <w:r w:rsidRPr="000D5575">
        <w:t xml:space="preserve">Aksoy, Pinar, Elinor Y. Gottschalk, and Patricio I. </w:t>
      </w:r>
      <w:proofErr w:type="spellStart"/>
      <w:r w:rsidRPr="000D5575">
        <w:t>Meneses</w:t>
      </w:r>
      <w:proofErr w:type="spellEnd"/>
      <w:r w:rsidRPr="000D5575">
        <w:t xml:space="preserve">. 2017. “HPV Entry into Cells.” </w:t>
      </w:r>
      <w:r w:rsidRPr="000D5575">
        <w:rPr>
          <w:i/>
          <w:iCs/>
        </w:rPr>
        <w:t>Mutation Research. Reviews in Mutation Research</w:t>
      </w:r>
      <w:r w:rsidRPr="000D5575">
        <w:t xml:space="preserve"> 772 (June): 13–22. https://doi.org/10.1016/j.mrrev.2016.09.004.</w:t>
      </w:r>
    </w:p>
    <w:p w14:paraId="3615CB4D" w14:textId="77777777" w:rsidR="000D5575" w:rsidRPr="000D5575" w:rsidRDefault="000D5575" w:rsidP="000D5575">
      <w:pPr>
        <w:pStyle w:val="Bibliography"/>
      </w:pPr>
      <w:proofErr w:type="spellStart"/>
      <w:r w:rsidRPr="000D5575">
        <w:t>Alexopoulou</w:t>
      </w:r>
      <w:proofErr w:type="spellEnd"/>
      <w:r w:rsidRPr="000D5575">
        <w:t xml:space="preserve">, Lena, Agnieszka </w:t>
      </w:r>
      <w:proofErr w:type="spellStart"/>
      <w:r w:rsidRPr="000D5575">
        <w:t>Czopik</w:t>
      </w:r>
      <w:proofErr w:type="spellEnd"/>
      <w:r w:rsidRPr="000D5575">
        <w:t xml:space="preserve"> Holt, Ruslan </w:t>
      </w:r>
      <w:proofErr w:type="spellStart"/>
      <w:r w:rsidRPr="000D5575">
        <w:t>Medzhitov</w:t>
      </w:r>
      <w:proofErr w:type="spellEnd"/>
      <w:r w:rsidRPr="000D5575">
        <w:t xml:space="preserve">, and Richard A. Flavell. 2001. “Recognition of Double-Stranded RNA and Activation of NF-ΚB by Toll-like Receptor 3.” </w:t>
      </w:r>
      <w:r w:rsidRPr="000D5575">
        <w:rPr>
          <w:i/>
          <w:iCs/>
        </w:rPr>
        <w:t>Nature</w:t>
      </w:r>
      <w:r w:rsidRPr="000D5575">
        <w:t xml:space="preserve"> 413 (6857): 732–38. https://doi.org/10.1038/35099560.</w:t>
      </w:r>
    </w:p>
    <w:p w14:paraId="7D252475" w14:textId="77777777" w:rsidR="000D5575" w:rsidRPr="000D5575" w:rsidRDefault="000D5575" w:rsidP="000D5575">
      <w:pPr>
        <w:pStyle w:val="Bibliography"/>
      </w:pPr>
      <w:proofErr w:type="spellStart"/>
      <w:r w:rsidRPr="000D5575">
        <w:t>Altschul</w:t>
      </w:r>
      <w:proofErr w:type="spellEnd"/>
      <w:r w:rsidRPr="000D5575">
        <w:t xml:space="preserve">, S. F., W. Gish, W. Miller, E. W. Myers, and D. J. Lipman. 1990. “Basic Local Alignment Search Tool.” </w:t>
      </w:r>
      <w:r w:rsidRPr="000D5575">
        <w:rPr>
          <w:i/>
          <w:iCs/>
        </w:rPr>
        <w:t>Journal of Molecular Biology</w:t>
      </w:r>
      <w:r w:rsidRPr="000D5575">
        <w:t xml:space="preserve"> 215 (3): 403–10. https://doi.org/10.1016/S0022-2836(05)80360-2.</w:t>
      </w:r>
    </w:p>
    <w:p w14:paraId="14F49464" w14:textId="77777777" w:rsidR="000D5575" w:rsidRPr="000D5575" w:rsidRDefault="000D5575" w:rsidP="000D5575">
      <w:pPr>
        <w:pStyle w:val="Bibliography"/>
      </w:pPr>
      <w:r w:rsidRPr="000D5575">
        <w:t xml:space="preserve">Anderson, Sophia C., and Graeme D. Ruxton. 2020. “The Evolution of Flight in Bats: A Novel Hypothesis.” </w:t>
      </w:r>
      <w:r w:rsidRPr="000D5575">
        <w:rPr>
          <w:i/>
          <w:iCs/>
        </w:rPr>
        <w:t>Mammal Review</w:t>
      </w:r>
      <w:r w:rsidRPr="000D5575">
        <w:t xml:space="preserve"> 50 (4): 426–39. https://doi.org/10.1111/mam.12211.</w:t>
      </w:r>
    </w:p>
    <w:p w14:paraId="05ED8BC9" w14:textId="77777777" w:rsidR="000D5575" w:rsidRPr="000D5575" w:rsidRDefault="000D5575" w:rsidP="000D5575">
      <w:pPr>
        <w:pStyle w:val="Bibliography"/>
      </w:pPr>
      <w:r w:rsidRPr="000D5575">
        <w:t xml:space="preserve">Aydin, </w:t>
      </w:r>
      <w:proofErr w:type="spellStart"/>
      <w:r w:rsidRPr="000D5575">
        <w:t>Inci</w:t>
      </w:r>
      <w:proofErr w:type="spellEnd"/>
      <w:r w:rsidRPr="000D5575">
        <w:t xml:space="preserve">, Ruth </w:t>
      </w:r>
      <w:proofErr w:type="spellStart"/>
      <w:r w:rsidRPr="000D5575">
        <w:t>Villalonga-Planells</w:t>
      </w:r>
      <w:proofErr w:type="spellEnd"/>
      <w:r w:rsidRPr="000D5575">
        <w:t xml:space="preserve">, Lilo </w:t>
      </w:r>
      <w:proofErr w:type="spellStart"/>
      <w:r w:rsidRPr="000D5575">
        <w:t>Greune</w:t>
      </w:r>
      <w:proofErr w:type="spellEnd"/>
      <w:r w:rsidRPr="000D5575">
        <w:t xml:space="preserve">, Matthew P. </w:t>
      </w:r>
      <w:proofErr w:type="spellStart"/>
      <w:r w:rsidRPr="000D5575">
        <w:t>Bronnimann</w:t>
      </w:r>
      <w:proofErr w:type="spellEnd"/>
      <w:r w:rsidRPr="000D5575">
        <w:t xml:space="preserve">, Christine M. </w:t>
      </w:r>
      <w:proofErr w:type="spellStart"/>
      <w:r w:rsidRPr="000D5575">
        <w:t>Calton</w:t>
      </w:r>
      <w:proofErr w:type="spellEnd"/>
      <w:r w:rsidRPr="000D5575">
        <w:t xml:space="preserve">, Miriam Becker, </w:t>
      </w:r>
      <w:proofErr w:type="spellStart"/>
      <w:r w:rsidRPr="000D5575">
        <w:t>Kun</w:t>
      </w:r>
      <w:proofErr w:type="spellEnd"/>
      <w:r w:rsidRPr="000D5575">
        <w:t xml:space="preserve">-Yi Lai, Samuel K. Campos, M. Alexander Schmidt, and Mario </w:t>
      </w:r>
      <w:proofErr w:type="spellStart"/>
      <w:r w:rsidRPr="000D5575">
        <w:t>Schelhaas</w:t>
      </w:r>
      <w:proofErr w:type="spellEnd"/>
      <w:r w:rsidRPr="000D5575">
        <w:t xml:space="preserve">. 2017. “A Central Region in the Minor Capsid Protein of Papillomaviruses Facilitates Viral Genome Tethering and Membrane Penetration for Mitotic Nuclear Entry.” </w:t>
      </w:r>
      <w:proofErr w:type="spellStart"/>
      <w:r w:rsidRPr="000D5575">
        <w:rPr>
          <w:i/>
          <w:iCs/>
        </w:rPr>
        <w:t>PLoS</w:t>
      </w:r>
      <w:proofErr w:type="spellEnd"/>
      <w:r w:rsidRPr="000D5575">
        <w:rPr>
          <w:i/>
          <w:iCs/>
        </w:rPr>
        <w:t xml:space="preserve"> Pathogens</w:t>
      </w:r>
      <w:r w:rsidRPr="000D5575">
        <w:t xml:space="preserve"> 13 (5): e1006308. https://doi.org/10.1371/journal.ppat.1006308.</w:t>
      </w:r>
    </w:p>
    <w:p w14:paraId="05184E21" w14:textId="77777777" w:rsidR="000D5575" w:rsidRPr="000D5575" w:rsidRDefault="000D5575" w:rsidP="000D5575">
      <w:pPr>
        <w:pStyle w:val="Bibliography"/>
      </w:pPr>
      <w:r w:rsidRPr="000D5575">
        <w:t xml:space="preserve">Aydin, </w:t>
      </w:r>
      <w:proofErr w:type="spellStart"/>
      <w:r w:rsidRPr="000D5575">
        <w:t>Inci</w:t>
      </w:r>
      <w:proofErr w:type="spellEnd"/>
      <w:r w:rsidRPr="000D5575">
        <w:t xml:space="preserve">, Susanne Weber, Berend </w:t>
      </w:r>
      <w:proofErr w:type="spellStart"/>
      <w:r w:rsidRPr="000D5575">
        <w:t>Snijder</w:t>
      </w:r>
      <w:proofErr w:type="spellEnd"/>
      <w:r w:rsidRPr="000D5575">
        <w:t xml:space="preserve">, Pilar </w:t>
      </w:r>
      <w:proofErr w:type="spellStart"/>
      <w:r w:rsidRPr="000D5575">
        <w:t>Samperio</w:t>
      </w:r>
      <w:proofErr w:type="spellEnd"/>
      <w:r w:rsidRPr="000D5575">
        <w:t xml:space="preserve"> </w:t>
      </w:r>
      <w:proofErr w:type="spellStart"/>
      <w:r w:rsidRPr="000D5575">
        <w:t>Ventayol</w:t>
      </w:r>
      <w:proofErr w:type="spellEnd"/>
      <w:r w:rsidRPr="000D5575">
        <w:t xml:space="preserve">, Andreas </w:t>
      </w:r>
      <w:proofErr w:type="spellStart"/>
      <w:r w:rsidRPr="000D5575">
        <w:t>Kühbacher</w:t>
      </w:r>
      <w:proofErr w:type="spellEnd"/>
      <w:r w:rsidRPr="000D5575">
        <w:t xml:space="preserve">, Miriam Becker, Patricia M. Day, et al. 2014. “Large Scale RNAi Reveals the Requirement of Nuclear Envelope Breakdown for Nuclear Import of Human Papillomaviruses.” </w:t>
      </w:r>
      <w:proofErr w:type="spellStart"/>
      <w:r w:rsidRPr="000D5575">
        <w:rPr>
          <w:i/>
          <w:iCs/>
        </w:rPr>
        <w:t>PLoS</w:t>
      </w:r>
      <w:proofErr w:type="spellEnd"/>
      <w:r w:rsidRPr="000D5575">
        <w:rPr>
          <w:i/>
          <w:iCs/>
        </w:rPr>
        <w:t xml:space="preserve"> Pathogens</w:t>
      </w:r>
      <w:r w:rsidRPr="000D5575">
        <w:t xml:space="preserve"> 10 (5): e1004162. https://doi.org/10.1371/journal.ppat.1004162.</w:t>
      </w:r>
    </w:p>
    <w:p w14:paraId="1079ECA2" w14:textId="77777777" w:rsidR="000D5575" w:rsidRPr="000D5575" w:rsidRDefault="000D5575" w:rsidP="000D5575">
      <w:pPr>
        <w:pStyle w:val="Bibliography"/>
      </w:pPr>
      <w:r w:rsidRPr="000D5575">
        <w:t xml:space="preserve">Balbuena, Juan Antonio, Raúl </w:t>
      </w:r>
      <w:proofErr w:type="spellStart"/>
      <w:r w:rsidRPr="000D5575">
        <w:t>Míguez</w:t>
      </w:r>
      <w:proofErr w:type="spellEnd"/>
      <w:r w:rsidRPr="000D5575">
        <w:t xml:space="preserve">-Lozano, and Isabel </w:t>
      </w:r>
      <w:proofErr w:type="spellStart"/>
      <w:r w:rsidRPr="000D5575">
        <w:t>Blasco</w:t>
      </w:r>
      <w:proofErr w:type="spellEnd"/>
      <w:r w:rsidRPr="000D5575">
        <w:t>-Costa. 2013. “</w:t>
      </w:r>
      <w:proofErr w:type="spellStart"/>
      <w:r w:rsidRPr="000D5575">
        <w:t>PACo</w:t>
      </w:r>
      <w:proofErr w:type="spellEnd"/>
      <w:r w:rsidRPr="000D5575">
        <w:t xml:space="preserve">: A Novel Procrustes Application to Cophylogenetic Analysis.” </w:t>
      </w:r>
      <w:proofErr w:type="spellStart"/>
      <w:r w:rsidRPr="000D5575">
        <w:rPr>
          <w:i/>
          <w:iCs/>
        </w:rPr>
        <w:t>PloS</w:t>
      </w:r>
      <w:proofErr w:type="spellEnd"/>
      <w:r w:rsidRPr="000D5575">
        <w:rPr>
          <w:i/>
          <w:iCs/>
        </w:rPr>
        <w:t xml:space="preserve"> One</w:t>
      </w:r>
      <w:r w:rsidRPr="000D5575">
        <w:t xml:space="preserve"> 8 (4): e61048. https://doi.org/10.1371/journal.pone.0061048.</w:t>
      </w:r>
    </w:p>
    <w:p w14:paraId="3077AF83" w14:textId="77777777" w:rsidR="000D5575" w:rsidRPr="000D5575" w:rsidRDefault="000D5575" w:rsidP="000D5575">
      <w:pPr>
        <w:pStyle w:val="Bibliography"/>
      </w:pPr>
      <w:r w:rsidRPr="000D5575">
        <w:t xml:space="preserve">Banerjee, </w:t>
      </w:r>
      <w:proofErr w:type="spellStart"/>
      <w:r w:rsidRPr="000D5575">
        <w:t>Arinjay</w:t>
      </w:r>
      <w:proofErr w:type="spellEnd"/>
      <w:r w:rsidRPr="000D5575">
        <w:t xml:space="preserve">, Michelle L. Baker, Kirsten Kulcsar, Vikram </w:t>
      </w:r>
      <w:proofErr w:type="spellStart"/>
      <w:r w:rsidRPr="000D5575">
        <w:t>Misra</w:t>
      </w:r>
      <w:proofErr w:type="spellEnd"/>
      <w:r w:rsidRPr="000D5575">
        <w:t xml:space="preserve">, Raina Plowright, and Karen Mossman. 2020. “Novel Insights </w:t>
      </w:r>
      <w:proofErr w:type="gramStart"/>
      <w:r w:rsidRPr="000D5575">
        <w:t>Into</w:t>
      </w:r>
      <w:proofErr w:type="gramEnd"/>
      <w:r w:rsidRPr="000D5575">
        <w:t xml:space="preserve"> Immune Systems of Bats.” </w:t>
      </w:r>
      <w:r w:rsidRPr="000D5575">
        <w:rPr>
          <w:i/>
          <w:iCs/>
        </w:rPr>
        <w:t>Frontiers in Immunology</w:t>
      </w:r>
      <w:r w:rsidRPr="000D5575">
        <w:t xml:space="preserve"> 11: 26. https://doi.org/10.3389/fimmu.2020.00026.</w:t>
      </w:r>
    </w:p>
    <w:p w14:paraId="7A94F1F4" w14:textId="77777777" w:rsidR="000D5575" w:rsidRPr="000D5575" w:rsidRDefault="000D5575" w:rsidP="000D5575">
      <w:pPr>
        <w:pStyle w:val="Bibliography"/>
      </w:pPr>
      <w:proofErr w:type="spellStart"/>
      <w:r w:rsidRPr="000D5575">
        <w:t>Bankevich</w:t>
      </w:r>
      <w:proofErr w:type="spellEnd"/>
      <w:r w:rsidRPr="000D5575">
        <w:t xml:space="preserve">, Anton, Sergey </w:t>
      </w:r>
      <w:proofErr w:type="spellStart"/>
      <w:r w:rsidRPr="000D5575">
        <w:t>Nurk</w:t>
      </w:r>
      <w:proofErr w:type="spellEnd"/>
      <w:r w:rsidRPr="000D5575">
        <w:t xml:space="preserve">, Dmitry </w:t>
      </w:r>
      <w:proofErr w:type="spellStart"/>
      <w:r w:rsidRPr="000D5575">
        <w:t>Antipov</w:t>
      </w:r>
      <w:proofErr w:type="spellEnd"/>
      <w:r w:rsidRPr="000D5575">
        <w:t xml:space="preserve">, Alexey A. </w:t>
      </w:r>
      <w:proofErr w:type="spellStart"/>
      <w:r w:rsidRPr="000D5575">
        <w:t>Gurevich</w:t>
      </w:r>
      <w:proofErr w:type="spellEnd"/>
      <w:r w:rsidRPr="000D5575">
        <w:t xml:space="preserve">, Mikhail </w:t>
      </w:r>
      <w:proofErr w:type="spellStart"/>
      <w:r w:rsidRPr="000D5575">
        <w:t>Dvorkin</w:t>
      </w:r>
      <w:proofErr w:type="spellEnd"/>
      <w:r w:rsidRPr="000D5575">
        <w:t xml:space="preserve">, Alexander S. Kulikov, Valery M. </w:t>
      </w:r>
      <w:proofErr w:type="spellStart"/>
      <w:r w:rsidRPr="000D5575">
        <w:t>Lesin</w:t>
      </w:r>
      <w:proofErr w:type="spellEnd"/>
      <w:r w:rsidRPr="000D5575">
        <w:t>, et al. 2012. “</w:t>
      </w:r>
      <w:proofErr w:type="spellStart"/>
      <w:r w:rsidRPr="000D5575">
        <w:t>SPAdes</w:t>
      </w:r>
      <w:proofErr w:type="spellEnd"/>
      <w:r w:rsidRPr="000D5575">
        <w:t xml:space="preserve">: A New Genome Assembly Algorithm and Its Applications to Single-Cell Sequencing.” </w:t>
      </w:r>
      <w:r w:rsidRPr="000D5575">
        <w:rPr>
          <w:i/>
          <w:iCs/>
        </w:rPr>
        <w:t>Journal of Computational Biology</w:t>
      </w:r>
      <w:r w:rsidRPr="000D5575">
        <w:t xml:space="preserve"> 19 (5): 455–77. https://doi.org/10.1089/cmb.2012.0021.</w:t>
      </w:r>
    </w:p>
    <w:p w14:paraId="3F1314C7" w14:textId="77777777" w:rsidR="000D5575" w:rsidRPr="000D5575" w:rsidRDefault="000D5575" w:rsidP="000D5575">
      <w:pPr>
        <w:pStyle w:val="Bibliography"/>
      </w:pPr>
      <w:r w:rsidRPr="000D5575">
        <w:t xml:space="preserve">Barzilai, A. 2002. “ATM Deficiency and Oxidative Stress: A New Dimension of Defective Response to DNA Damage.” </w:t>
      </w:r>
      <w:r w:rsidRPr="000D5575">
        <w:rPr>
          <w:i/>
          <w:iCs/>
        </w:rPr>
        <w:t>DNA Repair</w:t>
      </w:r>
      <w:r w:rsidRPr="000D5575">
        <w:t xml:space="preserve"> 1 (1): 3–25. https://doi.org/10.1016/S1568-7864(01)00007-6.</w:t>
      </w:r>
    </w:p>
    <w:p w14:paraId="5A10E8F0" w14:textId="77777777" w:rsidR="000D5575" w:rsidRPr="000D5575" w:rsidRDefault="000D5575" w:rsidP="000D5575">
      <w:pPr>
        <w:pStyle w:val="Bibliography"/>
      </w:pPr>
      <w:r w:rsidRPr="000D5575">
        <w:t xml:space="preserve">Bell, J. K., J. Askins, P. R. Hall, D. R. Davies, and D. M. Segal. 2006. “The DsRNA Binding Site of Human Toll-like Receptor 3.” </w:t>
      </w:r>
      <w:r w:rsidRPr="000D5575">
        <w:rPr>
          <w:i/>
          <w:iCs/>
        </w:rPr>
        <w:t>Proceedings of the National Academy of Sciences</w:t>
      </w:r>
      <w:r w:rsidRPr="000D5575">
        <w:t xml:space="preserve"> 103 (23): 8792–97. https://doi.org/10.1073/pnas.0603245103.</w:t>
      </w:r>
    </w:p>
    <w:p w14:paraId="55C52670" w14:textId="77777777" w:rsidR="000D5575" w:rsidRPr="000D5575" w:rsidRDefault="000D5575" w:rsidP="000D5575">
      <w:pPr>
        <w:pStyle w:val="Bibliography"/>
      </w:pPr>
      <w:r w:rsidRPr="000D5575">
        <w:t xml:space="preserve">Bernard, Hans-Ulrich, Robert D. Burk, </w:t>
      </w:r>
      <w:proofErr w:type="spellStart"/>
      <w:r w:rsidRPr="000D5575">
        <w:t>Zigui</w:t>
      </w:r>
      <w:proofErr w:type="spellEnd"/>
      <w:r w:rsidRPr="000D5575">
        <w:t xml:space="preserve"> Chen, </w:t>
      </w:r>
      <w:proofErr w:type="spellStart"/>
      <w:r w:rsidRPr="000D5575">
        <w:t>Koenraad</w:t>
      </w:r>
      <w:proofErr w:type="spellEnd"/>
      <w:r w:rsidRPr="000D5575">
        <w:t xml:space="preserve"> van </w:t>
      </w:r>
      <w:proofErr w:type="spellStart"/>
      <w:r w:rsidRPr="000D5575">
        <w:t>Doorslaer</w:t>
      </w:r>
      <w:proofErr w:type="spellEnd"/>
      <w:r w:rsidRPr="000D5575">
        <w:t xml:space="preserve">, Harald </w:t>
      </w:r>
      <w:proofErr w:type="spellStart"/>
      <w:r w:rsidRPr="000D5575">
        <w:t>zur</w:t>
      </w:r>
      <w:proofErr w:type="spellEnd"/>
      <w:r w:rsidRPr="000D5575">
        <w:t xml:space="preserve"> Hausen, and Ethel-Michele de Villiers. 2010. “Classification of Papillomaviruses (PVs) Based on 189 PV Types and Proposal of Taxonomic Amendments.” </w:t>
      </w:r>
      <w:r w:rsidRPr="000D5575">
        <w:rPr>
          <w:i/>
          <w:iCs/>
        </w:rPr>
        <w:t>Virology</w:t>
      </w:r>
      <w:r w:rsidRPr="000D5575">
        <w:t xml:space="preserve"> 401 (1): 70–79. https://doi.org/10.1016/j.virol.2010.02.002.</w:t>
      </w:r>
    </w:p>
    <w:p w14:paraId="07607C12" w14:textId="77777777" w:rsidR="000D5575" w:rsidRPr="000D5575" w:rsidRDefault="000D5575" w:rsidP="000D5575">
      <w:pPr>
        <w:pStyle w:val="Bibliography"/>
      </w:pPr>
      <w:proofErr w:type="spellStart"/>
      <w:r w:rsidRPr="000D5575">
        <w:t>Bieback</w:t>
      </w:r>
      <w:proofErr w:type="spellEnd"/>
      <w:r w:rsidRPr="000D5575">
        <w:t xml:space="preserve">, Karen, </w:t>
      </w:r>
      <w:proofErr w:type="spellStart"/>
      <w:r w:rsidRPr="000D5575">
        <w:t>Egil</w:t>
      </w:r>
      <w:proofErr w:type="spellEnd"/>
      <w:r w:rsidRPr="000D5575">
        <w:t xml:space="preserve"> Lien, Ingo M. </w:t>
      </w:r>
      <w:proofErr w:type="spellStart"/>
      <w:r w:rsidRPr="000D5575">
        <w:t>Klagge</w:t>
      </w:r>
      <w:proofErr w:type="spellEnd"/>
      <w:r w:rsidRPr="000D5575">
        <w:t xml:space="preserve">, </w:t>
      </w:r>
      <w:proofErr w:type="spellStart"/>
      <w:r w:rsidRPr="000D5575">
        <w:t>Elita</w:t>
      </w:r>
      <w:proofErr w:type="spellEnd"/>
      <w:r w:rsidRPr="000D5575">
        <w:t xml:space="preserve"> </w:t>
      </w:r>
      <w:proofErr w:type="spellStart"/>
      <w:r w:rsidRPr="000D5575">
        <w:t>Avota</w:t>
      </w:r>
      <w:proofErr w:type="spellEnd"/>
      <w:r w:rsidRPr="000D5575">
        <w:t>, Jürgen Schneider-</w:t>
      </w:r>
      <w:proofErr w:type="spellStart"/>
      <w:r w:rsidRPr="000D5575">
        <w:t>Schaulies</w:t>
      </w:r>
      <w:proofErr w:type="spellEnd"/>
      <w:r w:rsidRPr="000D5575">
        <w:t xml:space="preserve">, W. Paul </w:t>
      </w:r>
      <w:proofErr w:type="spellStart"/>
      <w:r w:rsidRPr="000D5575">
        <w:t>Duprex</w:t>
      </w:r>
      <w:proofErr w:type="spellEnd"/>
      <w:r w:rsidRPr="000D5575">
        <w:t xml:space="preserve">, Herrmann Wagner, Carsten J. </w:t>
      </w:r>
      <w:proofErr w:type="spellStart"/>
      <w:r w:rsidRPr="000D5575">
        <w:t>Kirschning</w:t>
      </w:r>
      <w:proofErr w:type="spellEnd"/>
      <w:r w:rsidRPr="000D5575">
        <w:t xml:space="preserve">, Volker </w:t>
      </w:r>
      <w:proofErr w:type="spellStart"/>
      <w:r w:rsidRPr="000D5575">
        <w:t>ter</w:t>
      </w:r>
      <w:proofErr w:type="spellEnd"/>
      <w:r w:rsidRPr="000D5575">
        <w:t xml:space="preserve"> </w:t>
      </w:r>
      <w:proofErr w:type="spellStart"/>
      <w:r w:rsidRPr="000D5575">
        <w:t>Meulen</w:t>
      </w:r>
      <w:proofErr w:type="spellEnd"/>
      <w:r w:rsidRPr="000D5575">
        <w:t xml:space="preserve">, and </w:t>
      </w:r>
      <w:proofErr w:type="spellStart"/>
      <w:r w:rsidRPr="000D5575">
        <w:t>Sibylle</w:t>
      </w:r>
      <w:proofErr w:type="spellEnd"/>
      <w:r w:rsidRPr="000D5575">
        <w:t xml:space="preserve"> </w:t>
      </w:r>
      <w:r w:rsidRPr="000D5575">
        <w:lastRenderedPageBreak/>
        <w:t>Schneider-</w:t>
      </w:r>
      <w:proofErr w:type="spellStart"/>
      <w:r w:rsidRPr="000D5575">
        <w:t>Schaulies</w:t>
      </w:r>
      <w:proofErr w:type="spellEnd"/>
      <w:r w:rsidRPr="000D5575">
        <w:t xml:space="preserve">. 2002. “Hemagglutinin Protein of Wild-Type Measles Virus Activates Toll-Like Receptor 2 Signaling.” </w:t>
      </w:r>
      <w:r w:rsidRPr="000D5575">
        <w:rPr>
          <w:i/>
          <w:iCs/>
        </w:rPr>
        <w:t>Journal of Virology</w:t>
      </w:r>
      <w:r w:rsidRPr="000D5575">
        <w:t xml:space="preserve"> 76 (17): 8729–36. https://doi.org/10.1128/JVI.76.17.8729-8736.2002.</w:t>
      </w:r>
    </w:p>
    <w:p w14:paraId="1B8468CD" w14:textId="77777777" w:rsidR="000D5575" w:rsidRPr="000D5575" w:rsidRDefault="000D5575" w:rsidP="000D5575">
      <w:pPr>
        <w:pStyle w:val="Bibliography"/>
      </w:pPr>
      <w:r w:rsidRPr="000D5575">
        <w:t xml:space="preserve">Blanco, Jorge C. G., Marina S. </w:t>
      </w:r>
      <w:proofErr w:type="spellStart"/>
      <w:r w:rsidRPr="000D5575">
        <w:t>Boukhvalova</w:t>
      </w:r>
      <w:proofErr w:type="spellEnd"/>
      <w:r w:rsidRPr="000D5575">
        <w:t xml:space="preserve">, Kari A. </w:t>
      </w:r>
      <w:proofErr w:type="spellStart"/>
      <w:r w:rsidRPr="000D5575">
        <w:t>Shirey</w:t>
      </w:r>
      <w:proofErr w:type="spellEnd"/>
      <w:r w:rsidRPr="000D5575">
        <w:t xml:space="preserve">, Gregory A. Prince, and Stefanie N. Vogel. 2010. “New Insights for Development of a Safe and Protective RSV Vaccine.” </w:t>
      </w:r>
      <w:r w:rsidRPr="000D5575">
        <w:rPr>
          <w:i/>
          <w:iCs/>
        </w:rPr>
        <w:t>Human Vaccines</w:t>
      </w:r>
      <w:r w:rsidRPr="000D5575">
        <w:t xml:space="preserve"> 6 (6): 482–92. https://doi.org/10.4161/hv.6.6.11562.</w:t>
      </w:r>
    </w:p>
    <w:p w14:paraId="41B54508" w14:textId="77777777" w:rsidR="000D5575" w:rsidRPr="000D5575" w:rsidRDefault="000D5575" w:rsidP="000D5575">
      <w:pPr>
        <w:pStyle w:val="Bibliography"/>
      </w:pPr>
      <w:r w:rsidRPr="000D5575">
        <w:t xml:space="preserve">Boehme, Karl W., Mario Guerrero, and Teresa Compton. 2006. “Human Cytomegalovirus Envelope Glycoproteins B and H Are Necessary for TLR2 Activation in Permissive Cells.” </w:t>
      </w:r>
      <w:r w:rsidRPr="000D5575">
        <w:rPr>
          <w:i/>
          <w:iCs/>
        </w:rPr>
        <w:t>The Journal of Immunology</w:t>
      </w:r>
      <w:r w:rsidRPr="000D5575">
        <w:t xml:space="preserve"> 177 (10): 7094–7102. https://doi.org/10.4049/jimmunol.177.10.7094.</w:t>
      </w:r>
    </w:p>
    <w:p w14:paraId="62262576" w14:textId="77777777" w:rsidR="000D5575" w:rsidRPr="000D5575" w:rsidRDefault="000D5575" w:rsidP="000D5575">
      <w:pPr>
        <w:pStyle w:val="Bibliography"/>
      </w:pPr>
      <w:r w:rsidRPr="000D5575">
        <w:t xml:space="preserve">Bolger, Anthony M., Marc Lohse, and </w:t>
      </w:r>
      <w:proofErr w:type="spellStart"/>
      <w:r w:rsidRPr="000D5575">
        <w:t>Bjoern</w:t>
      </w:r>
      <w:proofErr w:type="spellEnd"/>
      <w:r w:rsidRPr="000D5575">
        <w:t xml:space="preserve"> </w:t>
      </w:r>
      <w:proofErr w:type="spellStart"/>
      <w:r w:rsidRPr="000D5575">
        <w:t>Usadel</w:t>
      </w:r>
      <w:proofErr w:type="spellEnd"/>
      <w:r w:rsidRPr="000D5575">
        <w:t>. 2014. “</w:t>
      </w:r>
      <w:proofErr w:type="spellStart"/>
      <w:r w:rsidRPr="000D5575">
        <w:t>Trimmomatic</w:t>
      </w:r>
      <w:proofErr w:type="spellEnd"/>
      <w:r w:rsidRPr="000D5575">
        <w:t xml:space="preserve">: A Flexible Trimmer for Illumina Sequence Data.” </w:t>
      </w:r>
      <w:r w:rsidRPr="000D5575">
        <w:rPr>
          <w:i/>
          <w:iCs/>
        </w:rPr>
        <w:t>Bioinformatics</w:t>
      </w:r>
      <w:r w:rsidRPr="000D5575">
        <w:t xml:space="preserve"> 30 (15): 2114–20. https://doi.org/10.1093/bioinformatics/btu170.</w:t>
      </w:r>
    </w:p>
    <w:p w14:paraId="6C780CBC" w14:textId="77777777" w:rsidR="000D5575" w:rsidRPr="000D5575" w:rsidRDefault="000D5575" w:rsidP="000D5575">
      <w:pPr>
        <w:pStyle w:val="Bibliography"/>
      </w:pPr>
      <w:r w:rsidRPr="000D5575">
        <w:t xml:space="preserve">Bouvard, V., A. </w:t>
      </w:r>
      <w:proofErr w:type="spellStart"/>
      <w:r w:rsidRPr="000D5575">
        <w:t>Storey</w:t>
      </w:r>
      <w:proofErr w:type="spellEnd"/>
      <w:r w:rsidRPr="000D5575">
        <w:t xml:space="preserve">, D. </w:t>
      </w:r>
      <w:proofErr w:type="spellStart"/>
      <w:r w:rsidRPr="000D5575">
        <w:t>Pim</w:t>
      </w:r>
      <w:proofErr w:type="spellEnd"/>
      <w:r w:rsidRPr="000D5575">
        <w:t xml:space="preserve">, and L. Banks. 1994. “Characterization of the Human Papillomavirus E2 Protein: Evidence of Trans-Activation and Trans-Repression in Cervical Keratinocytes.” </w:t>
      </w:r>
      <w:r w:rsidRPr="000D5575">
        <w:rPr>
          <w:i/>
          <w:iCs/>
        </w:rPr>
        <w:t>The EMBO Journal</w:t>
      </w:r>
      <w:r w:rsidRPr="000D5575">
        <w:t xml:space="preserve"> 13 (22): 5451–59.</w:t>
      </w:r>
    </w:p>
    <w:p w14:paraId="548D8593" w14:textId="77777777" w:rsidR="000D5575" w:rsidRPr="000D5575" w:rsidRDefault="000D5575" w:rsidP="000D5575">
      <w:pPr>
        <w:pStyle w:val="Bibliography"/>
      </w:pPr>
      <w:r w:rsidRPr="000D5575">
        <w:t xml:space="preserve">Bowie, Andrew G., and Leonie </w:t>
      </w:r>
      <w:proofErr w:type="spellStart"/>
      <w:r w:rsidRPr="000D5575">
        <w:t>Unterholzner</w:t>
      </w:r>
      <w:proofErr w:type="spellEnd"/>
      <w:r w:rsidRPr="000D5575">
        <w:t xml:space="preserve">. 2008. “Viral Evasion and Subversion of Pattern-Recognition Receptor </w:t>
      </w:r>
      <w:proofErr w:type="spellStart"/>
      <w:r w:rsidRPr="000D5575">
        <w:t>Signalling</w:t>
      </w:r>
      <w:proofErr w:type="spellEnd"/>
      <w:r w:rsidRPr="000D5575">
        <w:t xml:space="preserve">.” </w:t>
      </w:r>
      <w:r w:rsidRPr="000D5575">
        <w:rPr>
          <w:i/>
          <w:iCs/>
        </w:rPr>
        <w:t>Nature Reviews. Immunology</w:t>
      </w:r>
      <w:r w:rsidRPr="000D5575">
        <w:t xml:space="preserve"> 8 (12): 911–22. https://doi.org/10.1038/nri2436.</w:t>
      </w:r>
    </w:p>
    <w:p w14:paraId="544A4D37" w14:textId="77777777" w:rsidR="000D5575" w:rsidRPr="000D5575" w:rsidRDefault="000D5575" w:rsidP="000D5575">
      <w:pPr>
        <w:pStyle w:val="Bibliography"/>
      </w:pPr>
      <w:r w:rsidRPr="000D5575">
        <w:t xml:space="preserve">Brook, Cara E., and Andrew P. Dobson. 2015. “Bats as ‘Special’ Reservoirs for Emerging Zoonotic Pathogens.” </w:t>
      </w:r>
      <w:r w:rsidRPr="000D5575">
        <w:rPr>
          <w:i/>
          <w:iCs/>
        </w:rPr>
        <w:t>Trends in Microbiology</w:t>
      </w:r>
      <w:r w:rsidRPr="000D5575">
        <w:t xml:space="preserve"> 23 (3): 172–80. https://doi.org/10.1016/j.tim.2014.12.004.</w:t>
      </w:r>
    </w:p>
    <w:p w14:paraId="418117A3" w14:textId="77777777" w:rsidR="000D5575" w:rsidRPr="000D5575" w:rsidRDefault="000D5575" w:rsidP="000D5575">
      <w:pPr>
        <w:pStyle w:val="Bibliography"/>
      </w:pPr>
      <w:r w:rsidRPr="000D5575">
        <w:t xml:space="preserve">Buck, Christopher B., Patricia M. Day, and Benes L. </w:t>
      </w:r>
      <w:proofErr w:type="spellStart"/>
      <w:r w:rsidRPr="000D5575">
        <w:t>Trus</w:t>
      </w:r>
      <w:proofErr w:type="spellEnd"/>
      <w:r w:rsidRPr="000D5575">
        <w:t xml:space="preserve">. 2013. “The Papillomavirus Major Capsid Protein L1.” </w:t>
      </w:r>
      <w:r w:rsidRPr="000D5575">
        <w:rPr>
          <w:i/>
          <w:iCs/>
        </w:rPr>
        <w:t>Virology</w:t>
      </w:r>
      <w:r w:rsidRPr="000D5575">
        <w:t xml:space="preserve"> 445 (1–2): 169–74. https://doi.org/10.1016/j.virol.2013.05.038.</w:t>
      </w:r>
    </w:p>
    <w:p w14:paraId="1074AE32" w14:textId="77777777" w:rsidR="000D5575" w:rsidRPr="000D5575" w:rsidRDefault="000D5575" w:rsidP="000D5575">
      <w:pPr>
        <w:pStyle w:val="Bibliography"/>
      </w:pPr>
      <w:r w:rsidRPr="000D5575">
        <w:t xml:space="preserve">Buck, Christopher B., </w:t>
      </w:r>
      <w:proofErr w:type="spellStart"/>
      <w:r w:rsidRPr="000D5575">
        <w:t>Koenraad</w:t>
      </w:r>
      <w:proofErr w:type="spellEnd"/>
      <w:r w:rsidRPr="000D5575">
        <w:t xml:space="preserve"> Van </w:t>
      </w:r>
      <w:proofErr w:type="spellStart"/>
      <w:r w:rsidRPr="000D5575">
        <w:t>Doorslaer</w:t>
      </w:r>
      <w:proofErr w:type="spellEnd"/>
      <w:r w:rsidRPr="000D5575">
        <w:t xml:space="preserve">, Alberto </w:t>
      </w:r>
      <w:proofErr w:type="spellStart"/>
      <w:r w:rsidRPr="000D5575">
        <w:t>Peretti</w:t>
      </w:r>
      <w:proofErr w:type="spellEnd"/>
      <w:r w:rsidRPr="000D5575">
        <w:t xml:space="preserve">, Eileen M. Geoghegan, Michael J. Tisza, Ping An, Joshua P. Katz, et al. 2016. “The Ancient Evolutionary History of Polyomaviruses.” </w:t>
      </w:r>
      <w:proofErr w:type="spellStart"/>
      <w:r w:rsidRPr="000D5575">
        <w:rPr>
          <w:i/>
          <w:iCs/>
        </w:rPr>
        <w:t>PLoS</w:t>
      </w:r>
      <w:proofErr w:type="spellEnd"/>
      <w:r w:rsidRPr="000D5575">
        <w:rPr>
          <w:i/>
          <w:iCs/>
        </w:rPr>
        <w:t xml:space="preserve"> Pathogens</w:t>
      </w:r>
      <w:r w:rsidRPr="000D5575">
        <w:t xml:space="preserve"> 12 (4): e1005574. https://doi.org/10.1371/journal.ppat.1005574.</w:t>
      </w:r>
    </w:p>
    <w:p w14:paraId="674B6FCE" w14:textId="77777777" w:rsidR="000D5575" w:rsidRPr="000D5575" w:rsidRDefault="000D5575" w:rsidP="000D5575">
      <w:pPr>
        <w:pStyle w:val="Bibliography"/>
      </w:pPr>
      <w:r w:rsidRPr="000D5575">
        <w:t xml:space="preserve">Burley, Megan, Sally Roberts, and Joanna L. Parish. 2020. “Epigenetic Regulation of Human Papillomavirus Transcription in the Productive Virus Life Cycle.” </w:t>
      </w:r>
      <w:r w:rsidRPr="000D5575">
        <w:rPr>
          <w:i/>
          <w:iCs/>
        </w:rPr>
        <w:t>Seminars in Immunopathology</w:t>
      </w:r>
      <w:r w:rsidRPr="000D5575">
        <w:t xml:space="preserve"> 42 (2): 159–71. https://doi.org/10.1007/s00281-019-00773-0.</w:t>
      </w:r>
    </w:p>
    <w:p w14:paraId="540D2227" w14:textId="77777777" w:rsidR="000D5575" w:rsidRPr="000D5575" w:rsidRDefault="000D5575" w:rsidP="000D5575">
      <w:pPr>
        <w:pStyle w:val="Bibliography"/>
      </w:pPr>
      <w:r w:rsidRPr="000D5575">
        <w:t>Bushnell, Brian. 2014. “</w:t>
      </w:r>
      <w:proofErr w:type="spellStart"/>
      <w:r w:rsidRPr="000D5575">
        <w:t>BBMap</w:t>
      </w:r>
      <w:proofErr w:type="spellEnd"/>
      <w:r w:rsidRPr="000D5575">
        <w:t>: A Fast, Accurate, Splice-Aware Aligner.” https://www.osti.gov/biblio/1241166.</w:t>
      </w:r>
    </w:p>
    <w:p w14:paraId="16E416B9" w14:textId="77777777" w:rsidR="000D5575" w:rsidRPr="000D5575" w:rsidRDefault="000D5575" w:rsidP="000D5575">
      <w:pPr>
        <w:pStyle w:val="Bibliography"/>
      </w:pPr>
      <w:proofErr w:type="spellStart"/>
      <w:r w:rsidRPr="000D5575">
        <w:t>Calton</w:t>
      </w:r>
      <w:proofErr w:type="spellEnd"/>
      <w:r w:rsidRPr="000D5575">
        <w:t xml:space="preserve">, Christine M., Matthew P. </w:t>
      </w:r>
      <w:proofErr w:type="spellStart"/>
      <w:r w:rsidRPr="000D5575">
        <w:t>Bronnimann</w:t>
      </w:r>
      <w:proofErr w:type="spellEnd"/>
      <w:r w:rsidRPr="000D5575">
        <w:t xml:space="preserve">, Ariana R. Manson, </w:t>
      </w:r>
      <w:proofErr w:type="spellStart"/>
      <w:r w:rsidRPr="000D5575">
        <w:t>Shuaizhi</w:t>
      </w:r>
      <w:proofErr w:type="spellEnd"/>
      <w:r w:rsidRPr="000D5575">
        <w:t xml:space="preserve"> Li, Janice A. Chapman, Marcela Suarez-</w:t>
      </w:r>
      <w:proofErr w:type="spellStart"/>
      <w:r w:rsidRPr="000D5575">
        <w:t>Berumen</w:t>
      </w:r>
      <w:proofErr w:type="spellEnd"/>
      <w:r w:rsidRPr="000D5575">
        <w:t xml:space="preserve">, Tatum R. Williamson, Sudheer K. </w:t>
      </w:r>
      <w:proofErr w:type="spellStart"/>
      <w:r w:rsidRPr="000D5575">
        <w:t>Molugu</w:t>
      </w:r>
      <w:proofErr w:type="spellEnd"/>
      <w:r w:rsidRPr="000D5575">
        <w:t xml:space="preserve">, Ricardo A. Bernal, and Samuel K. Campos. 2017. “Translocation of the Papillomavirus L2/VDNA Complex across the Limiting Membrane Requires the Onset of Mitosis.” </w:t>
      </w:r>
      <w:proofErr w:type="spellStart"/>
      <w:r w:rsidRPr="000D5575">
        <w:rPr>
          <w:i/>
          <w:iCs/>
        </w:rPr>
        <w:t>PLoS</w:t>
      </w:r>
      <w:proofErr w:type="spellEnd"/>
      <w:r w:rsidRPr="000D5575">
        <w:rPr>
          <w:i/>
          <w:iCs/>
        </w:rPr>
        <w:t xml:space="preserve"> Pathogens</w:t>
      </w:r>
      <w:r w:rsidRPr="000D5575">
        <w:t xml:space="preserve"> 13 (5): e1006200. https://doi.org/10.1371/journal.ppat.1006200.</w:t>
      </w:r>
    </w:p>
    <w:p w14:paraId="474887E8" w14:textId="77777777" w:rsidR="000D5575" w:rsidRPr="000D5575" w:rsidRDefault="000D5575" w:rsidP="000D5575">
      <w:pPr>
        <w:pStyle w:val="Bibliography"/>
      </w:pPr>
      <w:r w:rsidRPr="000D5575">
        <w:t xml:space="preserve">Campos, Samuel K. 2017. “Subcellular Trafficking of the Papillomavirus Genome during Initial Infection: The Remarkable Abilities of Minor Capsid Protein L2.” </w:t>
      </w:r>
      <w:r w:rsidRPr="000D5575">
        <w:rPr>
          <w:i/>
          <w:iCs/>
        </w:rPr>
        <w:t>Viruses</w:t>
      </w:r>
      <w:r w:rsidRPr="000D5575">
        <w:t xml:space="preserve"> 9 (12). https://doi.org/10.3390/v9120370.</w:t>
      </w:r>
    </w:p>
    <w:p w14:paraId="44929ACF" w14:textId="77777777" w:rsidR="000D5575" w:rsidRPr="000D5575" w:rsidRDefault="000D5575" w:rsidP="000D5575">
      <w:pPr>
        <w:pStyle w:val="Bibliography"/>
      </w:pPr>
      <w:r w:rsidRPr="000D5575">
        <w:t xml:space="preserve">Carey, Clayton M., Apurva A. </w:t>
      </w:r>
      <w:proofErr w:type="spellStart"/>
      <w:r w:rsidRPr="000D5575">
        <w:t>Govande</w:t>
      </w:r>
      <w:proofErr w:type="spellEnd"/>
      <w:r w:rsidRPr="000D5575">
        <w:t xml:space="preserve">, Juliane M. Cooper, Melissa K. Hartley, Philip J. </w:t>
      </w:r>
      <w:proofErr w:type="spellStart"/>
      <w:r w:rsidRPr="000D5575">
        <w:t>Kranzusch</w:t>
      </w:r>
      <w:proofErr w:type="spellEnd"/>
      <w:r w:rsidRPr="000D5575">
        <w:t xml:space="preserve">, and </w:t>
      </w:r>
      <w:proofErr w:type="spellStart"/>
      <w:r w:rsidRPr="000D5575">
        <w:t>Nels</w:t>
      </w:r>
      <w:proofErr w:type="spellEnd"/>
      <w:r w:rsidRPr="000D5575">
        <w:t xml:space="preserve"> C. </w:t>
      </w:r>
      <w:proofErr w:type="spellStart"/>
      <w:r w:rsidRPr="000D5575">
        <w:t>Elde</w:t>
      </w:r>
      <w:proofErr w:type="spellEnd"/>
      <w:r w:rsidRPr="000D5575">
        <w:t xml:space="preserve">. 2019. “Recurrent Loss-of-Function Mutations Reveal Costs to OAS1 Antiviral Activity in Primates.” </w:t>
      </w:r>
      <w:r w:rsidRPr="000D5575">
        <w:rPr>
          <w:i/>
          <w:iCs/>
        </w:rPr>
        <w:t>Cell Host &amp; Microbe</w:t>
      </w:r>
      <w:r w:rsidRPr="000D5575">
        <w:t xml:space="preserve"> 25 (2): 336-343.e4. https://doi.org/10.1016/j.chom.2019.01.001.</w:t>
      </w:r>
    </w:p>
    <w:p w14:paraId="4749D4A2" w14:textId="77777777" w:rsidR="000D5575" w:rsidRPr="000D5575" w:rsidRDefault="000D5575" w:rsidP="000D5575">
      <w:pPr>
        <w:pStyle w:val="Bibliography"/>
      </w:pPr>
      <w:proofErr w:type="spellStart"/>
      <w:r w:rsidRPr="000D5575">
        <w:lastRenderedPageBreak/>
        <w:t>Carugo</w:t>
      </w:r>
      <w:proofErr w:type="spellEnd"/>
      <w:r w:rsidRPr="000D5575">
        <w:t xml:space="preserve">, </w:t>
      </w:r>
      <w:proofErr w:type="spellStart"/>
      <w:r w:rsidRPr="000D5575">
        <w:t>Oliviero</w:t>
      </w:r>
      <w:proofErr w:type="spellEnd"/>
      <w:r w:rsidRPr="000D5575">
        <w:t xml:space="preserve">. 2008. “Amino Acid Composition and Protein Dimension.” </w:t>
      </w:r>
      <w:r w:rsidRPr="000D5575">
        <w:rPr>
          <w:i/>
          <w:iCs/>
        </w:rPr>
        <w:t>Protein Science: A Publication of the Protein Society</w:t>
      </w:r>
      <w:r w:rsidRPr="000D5575">
        <w:t xml:space="preserve"> 17 (12): 2187–91. https://doi.org/10.1110/ps.037762.108.</w:t>
      </w:r>
    </w:p>
    <w:p w14:paraId="766F3818" w14:textId="77777777" w:rsidR="000D5575" w:rsidRPr="000D5575" w:rsidRDefault="000D5575" w:rsidP="000D5575">
      <w:pPr>
        <w:pStyle w:val="Bibliography"/>
      </w:pPr>
      <w:proofErr w:type="spellStart"/>
      <w:r w:rsidRPr="000D5575">
        <w:t>Cerqueira</w:t>
      </w:r>
      <w:proofErr w:type="spellEnd"/>
      <w:r w:rsidRPr="000D5575">
        <w:t xml:space="preserve">, Carla, Pilar </w:t>
      </w:r>
      <w:proofErr w:type="spellStart"/>
      <w:r w:rsidRPr="000D5575">
        <w:t>Samperio</w:t>
      </w:r>
      <w:proofErr w:type="spellEnd"/>
      <w:r w:rsidRPr="000D5575">
        <w:t xml:space="preserve"> </w:t>
      </w:r>
      <w:proofErr w:type="spellStart"/>
      <w:r w:rsidRPr="000D5575">
        <w:t>Ventayol</w:t>
      </w:r>
      <w:proofErr w:type="spellEnd"/>
      <w:r w:rsidRPr="000D5575">
        <w:t xml:space="preserve">, Christian </w:t>
      </w:r>
      <w:proofErr w:type="spellStart"/>
      <w:r w:rsidRPr="000D5575">
        <w:t>Vogeley</w:t>
      </w:r>
      <w:proofErr w:type="spellEnd"/>
      <w:r w:rsidRPr="000D5575">
        <w:t xml:space="preserve">, and Mario </w:t>
      </w:r>
      <w:proofErr w:type="spellStart"/>
      <w:r w:rsidRPr="000D5575">
        <w:t>Schelhaas</w:t>
      </w:r>
      <w:proofErr w:type="spellEnd"/>
      <w:r w:rsidRPr="000D5575">
        <w:t xml:space="preserve">. 2015. “Kallikrein-8 Proteolytically Processes Human Papillomaviruses in the Extracellular Space </w:t>
      </w:r>
      <w:proofErr w:type="gramStart"/>
      <w:r w:rsidRPr="000D5575">
        <w:t>To</w:t>
      </w:r>
      <w:proofErr w:type="gramEnd"/>
      <w:r w:rsidRPr="000D5575">
        <w:t xml:space="preserve"> Facilitate Entry into Host Cells.” </w:t>
      </w:r>
      <w:r w:rsidRPr="000D5575">
        <w:rPr>
          <w:i/>
          <w:iCs/>
        </w:rPr>
        <w:t>Journal of Virology</w:t>
      </w:r>
      <w:r w:rsidRPr="000D5575">
        <w:t xml:space="preserve"> 89 (14): 7038–52. https://doi.org/10.1128/JVI.00234-15.</w:t>
      </w:r>
    </w:p>
    <w:p w14:paraId="23C7EA7B" w14:textId="77777777" w:rsidR="000D5575" w:rsidRPr="000D5575" w:rsidRDefault="000D5575" w:rsidP="000D5575">
      <w:pPr>
        <w:pStyle w:val="Bibliography"/>
      </w:pPr>
      <w:r w:rsidRPr="000D5575">
        <w:t xml:space="preserve">Cheng, </w:t>
      </w:r>
      <w:proofErr w:type="spellStart"/>
      <w:r w:rsidRPr="000D5575">
        <w:t>Xiaofei</w:t>
      </w:r>
      <w:proofErr w:type="spellEnd"/>
      <w:r w:rsidRPr="000D5575">
        <w:t xml:space="preserve">, Nasar Virk, Wei Chen, </w:t>
      </w:r>
      <w:proofErr w:type="spellStart"/>
      <w:r w:rsidRPr="000D5575">
        <w:t>Shuqin</w:t>
      </w:r>
      <w:proofErr w:type="spellEnd"/>
      <w:r w:rsidRPr="000D5575">
        <w:t xml:space="preserve"> Ji, </w:t>
      </w:r>
      <w:proofErr w:type="spellStart"/>
      <w:r w:rsidRPr="000D5575">
        <w:t>Shuxian</w:t>
      </w:r>
      <w:proofErr w:type="spellEnd"/>
      <w:r w:rsidRPr="000D5575">
        <w:t xml:space="preserve"> Ji, </w:t>
      </w:r>
      <w:proofErr w:type="spellStart"/>
      <w:r w:rsidRPr="000D5575">
        <w:t>Yuqiang</w:t>
      </w:r>
      <w:proofErr w:type="spellEnd"/>
      <w:r w:rsidRPr="000D5575">
        <w:t xml:space="preserve"> Sun, and </w:t>
      </w:r>
      <w:proofErr w:type="spellStart"/>
      <w:r w:rsidRPr="000D5575">
        <w:t>Xiaoyun</w:t>
      </w:r>
      <w:proofErr w:type="spellEnd"/>
      <w:r w:rsidRPr="000D5575">
        <w:t xml:space="preserve"> Wu. 2013. “CpG Usage in RNA Viruses: Data and Hypotheses.” Edited by Robert D. Burk. </w:t>
      </w:r>
      <w:proofErr w:type="spellStart"/>
      <w:r w:rsidRPr="000D5575">
        <w:rPr>
          <w:i/>
          <w:iCs/>
        </w:rPr>
        <w:t>PLoS</w:t>
      </w:r>
      <w:proofErr w:type="spellEnd"/>
      <w:r w:rsidRPr="000D5575">
        <w:rPr>
          <w:i/>
          <w:iCs/>
        </w:rPr>
        <w:t xml:space="preserve"> ONE</w:t>
      </w:r>
      <w:r w:rsidRPr="000D5575">
        <w:t xml:space="preserve"> 8 (9): e74109. https://doi.org/10.1371/journal.pone.0074109.</w:t>
      </w:r>
    </w:p>
    <w:p w14:paraId="477B2A9A" w14:textId="77777777" w:rsidR="000D5575" w:rsidRPr="000D5575" w:rsidRDefault="000D5575" w:rsidP="000D5575">
      <w:pPr>
        <w:pStyle w:val="Bibliography"/>
      </w:pPr>
      <w:r w:rsidRPr="000D5575">
        <w:t xml:space="preserve">Choe, J. 2005. “Crystal Structure of Human Toll-Like Receptor 3 (TLR3) Ectodomain.” </w:t>
      </w:r>
      <w:r w:rsidRPr="000D5575">
        <w:rPr>
          <w:i/>
          <w:iCs/>
        </w:rPr>
        <w:t>Science</w:t>
      </w:r>
      <w:r w:rsidRPr="000D5575">
        <w:t xml:space="preserve"> 309 (5734): 581–85. https://doi.org/10.1126/science.1115253.</w:t>
      </w:r>
    </w:p>
    <w:p w14:paraId="5B1E3F71" w14:textId="77777777" w:rsidR="000D5575" w:rsidRPr="000D5575" w:rsidRDefault="000D5575" w:rsidP="000D5575">
      <w:pPr>
        <w:pStyle w:val="Bibliography"/>
      </w:pPr>
      <w:proofErr w:type="spellStart"/>
      <w:r w:rsidRPr="000D5575">
        <w:t>Clote</w:t>
      </w:r>
      <w:proofErr w:type="spellEnd"/>
      <w:r w:rsidRPr="000D5575">
        <w:t xml:space="preserve">, P. 2005. “Structural RNA Has Lower Folding Energy than Random RNA of the Same Dinucleotide Frequency.” </w:t>
      </w:r>
      <w:r w:rsidRPr="000D5575">
        <w:rPr>
          <w:i/>
          <w:iCs/>
        </w:rPr>
        <w:t>RNA</w:t>
      </w:r>
      <w:r w:rsidRPr="000D5575">
        <w:t xml:space="preserve"> 11 (5): 578–91. https://doi.org/10.1261/rna.7220505.</w:t>
      </w:r>
    </w:p>
    <w:p w14:paraId="3274C8AA" w14:textId="77777777" w:rsidR="000D5575" w:rsidRPr="000D5575" w:rsidRDefault="000D5575" w:rsidP="000D5575">
      <w:pPr>
        <w:pStyle w:val="Bibliography"/>
      </w:pPr>
      <w:r w:rsidRPr="000D5575">
        <w:t xml:space="preserve">Day, Patricia M., Carl C. Baker, Douglas R. Lowy, and John T. Schiller. 2004. “Establishment of Papillomavirus Infection Is Enhanced by Promyelocytic Leukemia Protein (PML) Expression.” </w:t>
      </w:r>
      <w:r w:rsidRPr="000D5575">
        <w:rPr>
          <w:i/>
          <w:iCs/>
        </w:rPr>
        <w:t>Proceedings of the National Academy of Sciences of the United States of America</w:t>
      </w:r>
      <w:r w:rsidRPr="000D5575">
        <w:t xml:space="preserve"> 101 (39): 14252–57. https://doi.org/10.1073/pnas.0404229101.</w:t>
      </w:r>
    </w:p>
    <w:p w14:paraId="4542E9D7" w14:textId="77777777" w:rsidR="000D5575" w:rsidRPr="000D5575" w:rsidRDefault="000D5575" w:rsidP="000D5575">
      <w:pPr>
        <w:pStyle w:val="Bibliography"/>
      </w:pPr>
      <w:r w:rsidRPr="000D5575">
        <w:t xml:space="preserve">Day, Patricia M., and Mario </w:t>
      </w:r>
      <w:proofErr w:type="spellStart"/>
      <w:r w:rsidRPr="000D5575">
        <w:t>Schelhaas</w:t>
      </w:r>
      <w:proofErr w:type="spellEnd"/>
      <w:r w:rsidRPr="000D5575">
        <w:t xml:space="preserve">. 2014. “Concepts of Papillomavirus Entry into Host Cells.” </w:t>
      </w:r>
      <w:r w:rsidRPr="000D5575">
        <w:rPr>
          <w:i/>
          <w:iCs/>
        </w:rPr>
        <w:t>Current Opinion in Virology</w:t>
      </w:r>
      <w:r w:rsidRPr="000D5575">
        <w:t xml:space="preserve"> 4 (February): 24–31. https://doi.org/10.1016/j.coviro.2013.11.002.</w:t>
      </w:r>
    </w:p>
    <w:p w14:paraId="3311ACE8" w14:textId="77777777" w:rsidR="000D5575" w:rsidRPr="000D5575" w:rsidRDefault="000D5575" w:rsidP="000D5575">
      <w:pPr>
        <w:pStyle w:val="Bibliography"/>
      </w:pPr>
      <w:r w:rsidRPr="000D5575">
        <w:t xml:space="preserve">Day, Patricia M., Cynthia D. Thompson, Rachel M. </w:t>
      </w:r>
      <w:proofErr w:type="spellStart"/>
      <w:r w:rsidRPr="000D5575">
        <w:t>Schowalter</w:t>
      </w:r>
      <w:proofErr w:type="spellEnd"/>
      <w:r w:rsidRPr="000D5575">
        <w:t xml:space="preserve">, Douglas R. Lowy, and John T. Schiller. 2013. “Identification of a Role for the Trans-Golgi Network in Human Papillomavirus 16 </w:t>
      </w:r>
      <w:proofErr w:type="spellStart"/>
      <w:r w:rsidRPr="000D5575">
        <w:t>Pseudovirus</w:t>
      </w:r>
      <w:proofErr w:type="spellEnd"/>
      <w:r w:rsidRPr="000D5575">
        <w:t xml:space="preserve"> Infection.” </w:t>
      </w:r>
      <w:r w:rsidRPr="000D5575">
        <w:rPr>
          <w:i/>
          <w:iCs/>
        </w:rPr>
        <w:t>Journal of Virology</w:t>
      </w:r>
      <w:r w:rsidRPr="000D5575">
        <w:t xml:space="preserve"> 87 (7): 3862–70. https://doi.org/10.1128/JVI.03222-12.</w:t>
      </w:r>
    </w:p>
    <w:p w14:paraId="482304EA" w14:textId="77777777" w:rsidR="000D5575" w:rsidRPr="000D5575" w:rsidRDefault="000D5575" w:rsidP="000D5575">
      <w:pPr>
        <w:pStyle w:val="Bibliography"/>
      </w:pPr>
      <w:r w:rsidRPr="000D5575">
        <w:t xml:space="preserve">Diebold, S. S. 2004. “Innate Antiviral Responses by Means of TLR7-Mediated Recognition of Single-Stranded RNA.” </w:t>
      </w:r>
      <w:r w:rsidRPr="000D5575">
        <w:rPr>
          <w:i/>
          <w:iCs/>
        </w:rPr>
        <w:t>Science</w:t>
      </w:r>
      <w:r w:rsidRPr="000D5575">
        <w:t xml:space="preserve"> 303 (5663): 1529–31. https://doi.org/10.1126/science.1093616.</w:t>
      </w:r>
    </w:p>
    <w:p w14:paraId="02806D89" w14:textId="77777777" w:rsidR="000D5575" w:rsidRPr="000D5575" w:rsidRDefault="000D5575" w:rsidP="000D5575">
      <w:pPr>
        <w:pStyle w:val="Bibliography"/>
      </w:pPr>
      <w:proofErr w:type="spellStart"/>
      <w:r w:rsidRPr="000D5575">
        <w:t>DiGiuseppe</w:t>
      </w:r>
      <w:proofErr w:type="spellEnd"/>
      <w:r w:rsidRPr="000D5575">
        <w:t xml:space="preserve">, Stephen, Malgorzata </w:t>
      </w:r>
      <w:proofErr w:type="spellStart"/>
      <w:r w:rsidRPr="000D5575">
        <w:t>Bienkowska-Haba</w:t>
      </w:r>
      <w:proofErr w:type="spellEnd"/>
      <w:r w:rsidRPr="000D5575">
        <w:t xml:space="preserve">, Lucile G. M. Guion, Timothy R. </w:t>
      </w:r>
      <w:proofErr w:type="spellStart"/>
      <w:r w:rsidRPr="000D5575">
        <w:t>Keiffer</w:t>
      </w:r>
      <w:proofErr w:type="spellEnd"/>
      <w:r w:rsidRPr="000D5575">
        <w:t xml:space="preserve">, and Martin Sapp. 2017. “Human Papillomavirus Major Capsid Protein L1 Remains Associated with the Incoming Viral Genome throughout the Entry Process.” </w:t>
      </w:r>
      <w:r w:rsidRPr="000D5575">
        <w:rPr>
          <w:i/>
          <w:iCs/>
        </w:rPr>
        <w:t>Journal of Virology</w:t>
      </w:r>
      <w:r w:rsidRPr="000D5575">
        <w:t xml:space="preserve"> 91 (16). https://doi.org/10.1128/JVI.00537-17.</w:t>
      </w:r>
    </w:p>
    <w:p w14:paraId="13F6E329" w14:textId="77777777" w:rsidR="000D5575" w:rsidRPr="000D5575" w:rsidRDefault="000D5575" w:rsidP="000D5575">
      <w:pPr>
        <w:pStyle w:val="Bibliography"/>
      </w:pPr>
      <w:proofErr w:type="spellStart"/>
      <w:r w:rsidRPr="000D5575">
        <w:t>DiGiuseppe</w:t>
      </w:r>
      <w:proofErr w:type="spellEnd"/>
      <w:r w:rsidRPr="000D5575">
        <w:t xml:space="preserve">, Stephen, Malgorzata </w:t>
      </w:r>
      <w:proofErr w:type="spellStart"/>
      <w:r w:rsidRPr="000D5575">
        <w:t>Bienkowska-Haba</w:t>
      </w:r>
      <w:proofErr w:type="spellEnd"/>
      <w:r w:rsidRPr="000D5575">
        <w:t xml:space="preserve">, Lucile G. Guion, and Martin Sapp. 2017. “Cruising the Cellular Highways: How Human Papillomavirus Travels from the Surface to the Nucleus.” </w:t>
      </w:r>
      <w:r w:rsidRPr="000D5575">
        <w:rPr>
          <w:i/>
          <w:iCs/>
        </w:rPr>
        <w:t>Virus Research</w:t>
      </w:r>
      <w:r w:rsidRPr="000D5575">
        <w:t xml:space="preserve"> 231 (March): 1–9. https://doi.org/10.1016/j.virusres.2016.10.015.</w:t>
      </w:r>
    </w:p>
    <w:p w14:paraId="01754CD4" w14:textId="77777777" w:rsidR="000D5575" w:rsidRPr="000D5575" w:rsidRDefault="000D5575" w:rsidP="000D5575">
      <w:pPr>
        <w:pStyle w:val="Bibliography"/>
      </w:pPr>
      <w:proofErr w:type="spellStart"/>
      <w:r w:rsidRPr="000D5575">
        <w:t>Escalera</w:t>
      </w:r>
      <w:proofErr w:type="spellEnd"/>
      <w:r w:rsidRPr="000D5575">
        <w:t xml:space="preserve">-Zamudio, Marina, M. Lisandra Zepeda-Mendoza, Elizabeth </w:t>
      </w:r>
      <w:proofErr w:type="spellStart"/>
      <w:r w:rsidRPr="000D5575">
        <w:t>Loza</w:t>
      </w:r>
      <w:proofErr w:type="spellEnd"/>
      <w:r w:rsidRPr="000D5575">
        <w:t xml:space="preserve">-Rubio, Edith Rojas-Anaya, Maria L. Méndez-Ojeda, Carlos F. Arias, and Alex D. Greenwood. 2015. “The Evolution of Bat Nucleic Acid-Sensing Toll-like Receptors.” </w:t>
      </w:r>
      <w:r w:rsidRPr="000D5575">
        <w:rPr>
          <w:i/>
          <w:iCs/>
        </w:rPr>
        <w:t>Molecular Ecology</w:t>
      </w:r>
      <w:r w:rsidRPr="000D5575">
        <w:t xml:space="preserve"> 24 (23): 5899–5909. https://doi.org/10.1111/mec.13431.</w:t>
      </w:r>
    </w:p>
    <w:p w14:paraId="0C111C96" w14:textId="77777777" w:rsidR="000D5575" w:rsidRPr="000D5575" w:rsidRDefault="000D5575" w:rsidP="000D5575">
      <w:pPr>
        <w:pStyle w:val="Bibliography"/>
      </w:pPr>
      <w:r w:rsidRPr="000D5575">
        <w:t xml:space="preserve">Fathallah, </w:t>
      </w:r>
      <w:proofErr w:type="spellStart"/>
      <w:r w:rsidRPr="000D5575">
        <w:t>Ikbal</w:t>
      </w:r>
      <w:proofErr w:type="spellEnd"/>
      <w:r w:rsidRPr="000D5575">
        <w:t xml:space="preserve">, Peggy </w:t>
      </w:r>
      <w:proofErr w:type="spellStart"/>
      <w:r w:rsidRPr="000D5575">
        <w:t>Parroche</w:t>
      </w:r>
      <w:proofErr w:type="spellEnd"/>
      <w:r w:rsidRPr="000D5575">
        <w:t xml:space="preserve">, Henri </w:t>
      </w:r>
      <w:proofErr w:type="spellStart"/>
      <w:r w:rsidRPr="000D5575">
        <w:t>Gruffat</w:t>
      </w:r>
      <w:proofErr w:type="spellEnd"/>
      <w:r w:rsidRPr="000D5575">
        <w:t xml:space="preserve">, Claudia </w:t>
      </w:r>
      <w:proofErr w:type="spellStart"/>
      <w:r w:rsidRPr="000D5575">
        <w:t>Zannetti</w:t>
      </w:r>
      <w:proofErr w:type="spellEnd"/>
      <w:r w:rsidRPr="000D5575">
        <w:t xml:space="preserve">, Hanna Johansson, </w:t>
      </w:r>
      <w:proofErr w:type="spellStart"/>
      <w:r w:rsidRPr="000D5575">
        <w:t>Jiping</w:t>
      </w:r>
      <w:proofErr w:type="spellEnd"/>
      <w:r w:rsidRPr="000D5575">
        <w:t xml:space="preserve"> Yue, Evelyn Manet, Massimo </w:t>
      </w:r>
      <w:proofErr w:type="spellStart"/>
      <w:r w:rsidRPr="000D5575">
        <w:t>Tommasino</w:t>
      </w:r>
      <w:proofErr w:type="spellEnd"/>
      <w:r w:rsidRPr="000D5575">
        <w:t xml:space="preserve">, </w:t>
      </w:r>
      <w:proofErr w:type="spellStart"/>
      <w:r w:rsidRPr="000D5575">
        <w:t>Bakary</w:t>
      </w:r>
      <w:proofErr w:type="spellEnd"/>
      <w:r w:rsidRPr="000D5575">
        <w:t xml:space="preserve"> S. </w:t>
      </w:r>
      <w:proofErr w:type="spellStart"/>
      <w:r w:rsidRPr="000D5575">
        <w:t>Sylla</w:t>
      </w:r>
      <w:proofErr w:type="spellEnd"/>
      <w:r w:rsidRPr="000D5575">
        <w:t xml:space="preserve">, and </w:t>
      </w:r>
      <w:proofErr w:type="spellStart"/>
      <w:r w:rsidRPr="000D5575">
        <w:t>Uzma</w:t>
      </w:r>
      <w:proofErr w:type="spellEnd"/>
      <w:r w:rsidRPr="000D5575">
        <w:t xml:space="preserve"> A. Hasan. 2010. “EBV Latent Membrane Protein 1 Is a Negative Regulator of TLR9.” </w:t>
      </w:r>
      <w:r w:rsidRPr="000D5575">
        <w:rPr>
          <w:i/>
          <w:iCs/>
        </w:rPr>
        <w:t>Journal of Immunology (Baltimore, Md.: 1950)</w:t>
      </w:r>
      <w:r w:rsidRPr="000D5575">
        <w:t xml:space="preserve"> 185 (11): 6439–47. https://doi.org/10.4049/jimmunol.0903459.</w:t>
      </w:r>
    </w:p>
    <w:p w14:paraId="0782697C" w14:textId="77777777" w:rsidR="000D5575" w:rsidRPr="000D5575" w:rsidRDefault="000D5575" w:rsidP="000D5575">
      <w:pPr>
        <w:pStyle w:val="Bibliography"/>
      </w:pPr>
      <w:proofErr w:type="spellStart"/>
      <w:r w:rsidRPr="000D5575">
        <w:t>Fujii</w:t>
      </w:r>
      <w:proofErr w:type="spellEnd"/>
      <w:r w:rsidRPr="000D5575">
        <w:t xml:space="preserve">, Takuma, Janet L. Brandsma, </w:t>
      </w:r>
      <w:proofErr w:type="spellStart"/>
      <w:r w:rsidRPr="000D5575">
        <w:t>Xueyan</w:t>
      </w:r>
      <w:proofErr w:type="spellEnd"/>
      <w:r w:rsidRPr="000D5575">
        <w:t xml:space="preserve"> Peng, Srinivasan </w:t>
      </w:r>
      <w:proofErr w:type="spellStart"/>
      <w:r w:rsidRPr="000D5575">
        <w:t>Srimatkandada</w:t>
      </w:r>
      <w:proofErr w:type="spellEnd"/>
      <w:r w:rsidRPr="000D5575">
        <w:t xml:space="preserve">, Lei Li, </w:t>
      </w:r>
      <w:proofErr w:type="spellStart"/>
      <w:r w:rsidRPr="000D5575">
        <w:t>Allon</w:t>
      </w:r>
      <w:proofErr w:type="spellEnd"/>
      <w:r w:rsidRPr="000D5575">
        <w:t xml:space="preserve"> Canaan, and Albert B. </w:t>
      </w:r>
      <w:proofErr w:type="spellStart"/>
      <w:r w:rsidRPr="000D5575">
        <w:t>Deisseroth</w:t>
      </w:r>
      <w:proofErr w:type="spellEnd"/>
      <w:r w:rsidRPr="000D5575">
        <w:t xml:space="preserve">. 2001. “High and Low Levels of Cottontail Rabbit </w:t>
      </w:r>
      <w:r w:rsidRPr="000D5575">
        <w:lastRenderedPageBreak/>
        <w:t xml:space="preserve">Papillomavirus E2 Protein Generate Opposite Effects on Gene Expression.” </w:t>
      </w:r>
      <w:r w:rsidRPr="000D5575">
        <w:rPr>
          <w:i/>
          <w:iCs/>
        </w:rPr>
        <w:t>Journal of Biological Chemistry</w:t>
      </w:r>
      <w:r w:rsidRPr="000D5575">
        <w:t xml:space="preserve"> 276 (2): 867–74. https://doi.org/10.1074/jbc.M007120200.</w:t>
      </w:r>
    </w:p>
    <w:p w14:paraId="3115617F" w14:textId="77777777" w:rsidR="000D5575" w:rsidRPr="000D5575" w:rsidRDefault="000D5575" w:rsidP="000D5575">
      <w:pPr>
        <w:pStyle w:val="Bibliography"/>
      </w:pPr>
      <w:proofErr w:type="spellStart"/>
      <w:r w:rsidRPr="000D5575">
        <w:t>Fuks</w:t>
      </w:r>
      <w:proofErr w:type="spellEnd"/>
      <w:r w:rsidRPr="000D5575">
        <w:t xml:space="preserve">, F. 2003. “The DNA Methyltransferases Associate with HP1 and the SUV39H1 Histone Methyltransferase.” </w:t>
      </w:r>
      <w:r w:rsidRPr="000D5575">
        <w:rPr>
          <w:i/>
          <w:iCs/>
        </w:rPr>
        <w:t>Nucleic Acids Research</w:t>
      </w:r>
      <w:r w:rsidRPr="000D5575">
        <w:t xml:space="preserve"> 31 (9): 2305–12. https://doi.org/10.1093/nar/gkg332.</w:t>
      </w:r>
    </w:p>
    <w:p w14:paraId="1C4A241C" w14:textId="77777777" w:rsidR="000D5575" w:rsidRPr="000D5575" w:rsidRDefault="000D5575" w:rsidP="000D5575">
      <w:pPr>
        <w:pStyle w:val="Bibliography"/>
      </w:pPr>
      <w:r w:rsidRPr="000D5575">
        <w:t xml:space="preserve">Gao, G. 2002. “Inhibition of Retroviral RNA Production by ZAP, a CCCH-Type Zinc Finger Protein.” </w:t>
      </w:r>
      <w:r w:rsidRPr="000D5575">
        <w:rPr>
          <w:i/>
          <w:iCs/>
        </w:rPr>
        <w:t>Science</w:t>
      </w:r>
      <w:r w:rsidRPr="000D5575">
        <w:t xml:space="preserve"> 297 (5587): 1703–6. https://doi.org/10.1126/science.1074276.</w:t>
      </w:r>
    </w:p>
    <w:p w14:paraId="635815A2" w14:textId="77777777" w:rsidR="000D5575" w:rsidRPr="000D5575" w:rsidRDefault="000D5575" w:rsidP="000D5575">
      <w:pPr>
        <w:pStyle w:val="Bibliography"/>
      </w:pPr>
      <w:proofErr w:type="spellStart"/>
      <w:r w:rsidRPr="000D5575">
        <w:t>Gorbunova</w:t>
      </w:r>
      <w:proofErr w:type="spellEnd"/>
      <w:r w:rsidRPr="000D5575">
        <w:t xml:space="preserve">, Vera, Andrei </w:t>
      </w:r>
      <w:proofErr w:type="spellStart"/>
      <w:r w:rsidRPr="000D5575">
        <w:t>Seluanov</w:t>
      </w:r>
      <w:proofErr w:type="spellEnd"/>
      <w:r w:rsidRPr="000D5575">
        <w:t xml:space="preserve">, and Brian K. Kennedy. 2020. “The World Goes Bats: Living Longer and Tolerating Viruses.” </w:t>
      </w:r>
      <w:r w:rsidRPr="000D5575">
        <w:rPr>
          <w:i/>
          <w:iCs/>
        </w:rPr>
        <w:t>Cell Metabolism</w:t>
      </w:r>
      <w:r w:rsidRPr="000D5575">
        <w:t xml:space="preserve"> 32 (1): 31–43. https://doi.org/10.1016/j.cmet.2020.06.013.</w:t>
      </w:r>
    </w:p>
    <w:p w14:paraId="4542C6AC" w14:textId="77777777" w:rsidR="000D5575" w:rsidRPr="000D5575" w:rsidRDefault="000D5575" w:rsidP="000D5575">
      <w:pPr>
        <w:pStyle w:val="Bibliography"/>
      </w:pPr>
      <w:proofErr w:type="spellStart"/>
      <w:r w:rsidRPr="000D5575">
        <w:t>Gottschling</w:t>
      </w:r>
      <w:proofErr w:type="spellEnd"/>
      <w:r w:rsidRPr="000D5575">
        <w:t xml:space="preserve">, Marc, Markus </w:t>
      </w:r>
      <w:proofErr w:type="spellStart"/>
      <w:r w:rsidRPr="000D5575">
        <w:t>Göker</w:t>
      </w:r>
      <w:proofErr w:type="spellEnd"/>
      <w:r w:rsidRPr="000D5575">
        <w:t xml:space="preserve">, Alexandros Stamatakis, Olaf R. P. </w:t>
      </w:r>
      <w:proofErr w:type="spellStart"/>
      <w:r w:rsidRPr="000D5575">
        <w:t>Bininda-Emonds</w:t>
      </w:r>
      <w:proofErr w:type="spellEnd"/>
      <w:r w:rsidRPr="000D5575">
        <w:t xml:space="preserve">, Ingo </w:t>
      </w:r>
      <w:proofErr w:type="spellStart"/>
      <w:r w:rsidRPr="000D5575">
        <w:t>Nindl</w:t>
      </w:r>
      <w:proofErr w:type="spellEnd"/>
      <w:r w:rsidRPr="000D5575">
        <w:t xml:space="preserve">, and Ignacio G. Bravo. 2011. “Quantifying the Phylodynamic Forces Driving Papillomavirus Evolution.” </w:t>
      </w:r>
      <w:r w:rsidRPr="000D5575">
        <w:rPr>
          <w:i/>
          <w:iCs/>
        </w:rPr>
        <w:t>Molecular Biology and Evolution</w:t>
      </w:r>
      <w:r w:rsidRPr="000D5575">
        <w:t xml:space="preserve"> 28 (7): 2101–13. https://doi.org/10.1093/molbev/msr030.</w:t>
      </w:r>
    </w:p>
    <w:p w14:paraId="2DCC9C56" w14:textId="77777777" w:rsidR="000D5575" w:rsidRPr="000D5575" w:rsidRDefault="000D5575" w:rsidP="000D5575">
      <w:pPr>
        <w:pStyle w:val="Bibliography"/>
      </w:pPr>
      <w:proofErr w:type="spellStart"/>
      <w:r w:rsidRPr="000D5575">
        <w:t>Gottschling</w:t>
      </w:r>
      <w:proofErr w:type="spellEnd"/>
      <w:r w:rsidRPr="000D5575">
        <w:t xml:space="preserve">, Marc, Alexandros Stamatakis, Ingo </w:t>
      </w:r>
      <w:proofErr w:type="spellStart"/>
      <w:r w:rsidRPr="000D5575">
        <w:t>Nindl</w:t>
      </w:r>
      <w:proofErr w:type="spellEnd"/>
      <w:r w:rsidRPr="000D5575">
        <w:t xml:space="preserve">, Eggert </w:t>
      </w:r>
      <w:proofErr w:type="spellStart"/>
      <w:r w:rsidRPr="000D5575">
        <w:t>Stockfleth</w:t>
      </w:r>
      <w:proofErr w:type="spellEnd"/>
      <w:r w:rsidRPr="000D5575">
        <w:t xml:space="preserve">, Angel Alonso, and Ignacio G. Bravo. 2007. “Multiple Evolutionary Mechanisms Drive Papillomavirus Diversification.” </w:t>
      </w:r>
      <w:r w:rsidRPr="000D5575">
        <w:rPr>
          <w:i/>
          <w:iCs/>
        </w:rPr>
        <w:t>Molecular Biology and Evolution</w:t>
      </w:r>
      <w:r w:rsidRPr="000D5575">
        <w:t xml:space="preserve"> 24 (5): 1242–58. https://doi.org/10.1093/molbev/msm039.</w:t>
      </w:r>
    </w:p>
    <w:p w14:paraId="1D965FA5" w14:textId="77777777" w:rsidR="000D5575" w:rsidRPr="000D5575" w:rsidRDefault="000D5575" w:rsidP="000D5575">
      <w:pPr>
        <w:pStyle w:val="Bibliography"/>
      </w:pPr>
      <w:r w:rsidRPr="000D5575">
        <w:t xml:space="preserve">Gowen, Brian B., Justin D. Hoopes, Min-Hui Wong, </w:t>
      </w:r>
      <w:proofErr w:type="spellStart"/>
      <w:r w:rsidRPr="000D5575">
        <w:t>Kie-Hoon</w:t>
      </w:r>
      <w:proofErr w:type="spellEnd"/>
      <w:r w:rsidRPr="000D5575">
        <w:t xml:space="preserve"> Jung, Kevin C. Isakson, Lena </w:t>
      </w:r>
      <w:proofErr w:type="spellStart"/>
      <w:r w:rsidRPr="000D5575">
        <w:t>Alexopoulou</w:t>
      </w:r>
      <w:proofErr w:type="spellEnd"/>
      <w:r w:rsidRPr="000D5575">
        <w:t xml:space="preserve">, Richard A. Flavell, and Robert W. Sidwell. 2006. “TLR3 Deletion Limits Mortality and Disease Severity Due to </w:t>
      </w:r>
      <w:proofErr w:type="spellStart"/>
      <w:r w:rsidRPr="000D5575">
        <w:t>Phlebovirus</w:t>
      </w:r>
      <w:proofErr w:type="spellEnd"/>
      <w:r w:rsidRPr="000D5575">
        <w:t xml:space="preserve"> Infection.” </w:t>
      </w:r>
      <w:r w:rsidRPr="000D5575">
        <w:rPr>
          <w:i/>
          <w:iCs/>
        </w:rPr>
        <w:t>The Journal of Immunology</w:t>
      </w:r>
      <w:r w:rsidRPr="000D5575">
        <w:t xml:space="preserve"> 177 (9): 6301–7. https://doi.org/10.4049/jimmunol.177.9.6301.</w:t>
      </w:r>
    </w:p>
    <w:p w14:paraId="2CDFEC99" w14:textId="77777777" w:rsidR="000D5575" w:rsidRPr="000D5575" w:rsidRDefault="000D5575" w:rsidP="000D5575">
      <w:pPr>
        <w:pStyle w:val="Bibliography"/>
      </w:pPr>
      <w:r w:rsidRPr="000D5575">
        <w:t xml:space="preserve">Greenbaum, Benjamin D., Arnold J. Levine, Gyan </w:t>
      </w:r>
      <w:proofErr w:type="spellStart"/>
      <w:r w:rsidRPr="000D5575">
        <w:t>Bhanot</w:t>
      </w:r>
      <w:proofErr w:type="spellEnd"/>
      <w:r w:rsidRPr="000D5575">
        <w:t xml:space="preserve">, and Raul </w:t>
      </w:r>
      <w:proofErr w:type="spellStart"/>
      <w:r w:rsidRPr="000D5575">
        <w:t>Rabadan</w:t>
      </w:r>
      <w:proofErr w:type="spellEnd"/>
      <w:r w:rsidRPr="000D5575">
        <w:t xml:space="preserve">. 2008. “Patterns of Evolution and Host Gene Mimicry in Influenza and Other RNA Viruses.” Edited by Edward C. Holmes. </w:t>
      </w:r>
      <w:proofErr w:type="spellStart"/>
      <w:r w:rsidRPr="000D5575">
        <w:rPr>
          <w:i/>
          <w:iCs/>
        </w:rPr>
        <w:t>PLoS</w:t>
      </w:r>
      <w:proofErr w:type="spellEnd"/>
      <w:r w:rsidRPr="000D5575">
        <w:rPr>
          <w:i/>
          <w:iCs/>
        </w:rPr>
        <w:t xml:space="preserve"> Pathogens</w:t>
      </w:r>
      <w:r w:rsidRPr="000D5575">
        <w:t xml:space="preserve"> 4 (6): e1000079. https://doi.org/10.1371/journal.ppat.1000079.</w:t>
      </w:r>
    </w:p>
    <w:p w14:paraId="25847124" w14:textId="77777777" w:rsidR="000D5575" w:rsidRPr="000D5575" w:rsidRDefault="000D5575" w:rsidP="000D5575">
      <w:pPr>
        <w:pStyle w:val="Bibliography"/>
      </w:pPr>
      <w:r w:rsidRPr="000D5575">
        <w:t xml:space="preserve">Gupta, </w:t>
      </w:r>
      <w:proofErr w:type="spellStart"/>
      <w:r w:rsidRPr="000D5575">
        <w:t>Chhedi</w:t>
      </w:r>
      <w:proofErr w:type="spellEnd"/>
      <w:r w:rsidRPr="000D5575">
        <w:t xml:space="preserve"> Lal, Salman Akhtar, Andrew </w:t>
      </w:r>
      <w:proofErr w:type="spellStart"/>
      <w:r w:rsidRPr="000D5575">
        <w:t>Waye</w:t>
      </w:r>
      <w:proofErr w:type="spellEnd"/>
      <w:r w:rsidRPr="000D5575">
        <w:t xml:space="preserve">, </w:t>
      </w:r>
      <w:proofErr w:type="spellStart"/>
      <w:r w:rsidRPr="000D5575">
        <w:t>Nihar</w:t>
      </w:r>
      <w:proofErr w:type="spellEnd"/>
      <w:r w:rsidRPr="000D5575">
        <w:t xml:space="preserve"> R. Pandey, Neelam Pathak, and </w:t>
      </w:r>
      <w:proofErr w:type="spellStart"/>
      <w:r w:rsidRPr="000D5575">
        <w:t>Preeti</w:t>
      </w:r>
      <w:proofErr w:type="spellEnd"/>
      <w:r w:rsidRPr="000D5575">
        <w:t xml:space="preserve"> Bajpai. 2015. “Cross Talk between Leishmania </w:t>
      </w:r>
      <w:proofErr w:type="spellStart"/>
      <w:r w:rsidRPr="000D5575">
        <w:t>Donovani</w:t>
      </w:r>
      <w:proofErr w:type="spellEnd"/>
      <w:r w:rsidRPr="000D5575">
        <w:t xml:space="preserve"> CpG DNA and Toll-like Receptor 9: An </w:t>
      </w:r>
      <w:proofErr w:type="spellStart"/>
      <w:r w:rsidRPr="000D5575">
        <w:t>Immunoinformatics</w:t>
      </w:r>
      <w:proofErr w:type="spellEnd"/>
      <w:r w:rsidRPr="000D5575">
        <w:t xml:space="preserve"> Approach.” </w:t>
      </w:r>
      <w:r w:rsidRPr="000D5575">
        <w:rPr>
          <w:i/>
          <w:iCs/>
        </w:rPr>
        <w:t>Biochemical and Biophysical Research Communications</w:t>
      </w:r>
      <w:r w:rsidRPr="000D5575">
        <w:t xml:space="preserve"> 459 (3): 424–29. https://doi.org/10.1016/j.bbrc.2015.02.121.</w:t>
      </w:r>
    </w:p>
    <w:p w14:paraId="64F53776" w14:textId="77777777" w:rsidR="000D5575" w:rsidRPr="000D5575" w:rsidRDefault="000D5575" w:rsidP="000D5575">
      <w:pPr>
        <w:pStyle w:val="Bibliography"/>
      </w:pPr>
      <w:r w:rsidRPr="000D5575">
        <w:t xml:space="preserve">Hartmann, Gunther, and Arthur M. Krieg. 2000. “Mechanism and Function of a Newly Identified CpG DNA Motif in Human Primary B Cells.” </w:t>
      </w:r>
      <w:r w:rsidRPr="000D5575">
        <w:rPr>
          <w:i/>
          <w:iCs/>
        </w:rPr>
        <w:t>The Journal of Immunology</w:t>
      </w:r>
      <w:r w:rsidRPr="000D5575">
        <w:t xml:space="preserve"> 164 (2): 944–53. https://doi.org/10.4049/jimmunol.164.2.944.</w:t>
      </w:r>
    </w:p>
    <w:p w14:paraId="2E5D8B5A" w14:textId="77777777" w:rsidR="000D5575" w:rsidRPr="000D5575" w:rsidRDefault="000D5575" w:rsidP="000D5575">
      <w:pPr>
        <w:pStyle w:val="Bibliography"/>
      </w:pPr>
      <w:r w:rsidRPr="000D5575">
        <w:t xml:space="preserve">Hasan, </w:t>
      </w:r>
      <w:proofErr w:type="spellStart"/>
      <w:r w:rsidRPr="000D5575">
        <w:t>Uzma</w:t>
      </w:r>
      <w:proofErr w:type="spellEnd"/>
      <w:r w:rsidRPr="000D5575">
        <w:t xml:space="preserve"> A., Elizabeth Bates, </w:t>
      </w:r>
      <w:proofErr w:type="spellStart"/>
      <w:r w:rsidRPr="000D5575">
        <w:t>Fumihiko</w:t>
      </w:r>
      <w:proofErr w:type="spellEnd"/>
      <w:r w:rsidRPr="000D5575">
        <w:t xml:space="preserve"> Takeshita, Alexandra </w:t>
      </w:r>
      <w:proofErr w:type="spellStart"/>
      <w:r w:rsidRPr="000D5575">
        <w:t>Biliato</w:t>
      </w:r>
      <w:proofErr w:type="spellEnd"/>
      <w:r w:rsidRPr="000D5575">
        <w:t xml:space="preserve">, Rosita </w:t>
      </w:r>
      <w:proofErr w:type="spellStart"/>
      <w:r w:rsidRPr="000D5575">
        <w:t>Accardi</w:t>
      </w:r>
      <w:proofErr w:type="spellEnd"/>
      <w:r w:rsidRPr="000D5575">
        <w:t xml:space="preserve">, Veronique Bouvard, Mariam Mansour, et al. 2007. “TLR9 Expression and Function Is Abolished by the Cervical Cancer-Associated Human Papillomavirus Type 16.” </w:t>
      </w:r>
      <w:r w:rsidRPr="000D5575">
        <w:rPr>
          <w:i/>
          <w:iCs/>
        </w:rPr>
        <w:t>The Journal of Immunology</w:t>
      </w:r>
      <w:r w:rsidRPr="000D5575">
        <w:t xml:space="preserve"> 178 (5): 3186–97. https://doi.org/10.4049/jimmunol.178.5.3186.</w:t>
      </w:r>
    </w:p>
    <w:p w14:paraId="55B7BB3C" w14:textId="77777777" w:rsidR="000D5575" w:rsidRPr="000D5575" w:rsidRDefault="000D5575" w:rsidP="000D5575">
      <w:pPr>
        <w:pStyle w:val="Bibliography"/>
      </w:pPr>
      <w:r w:rsidRPr="000D5575">
        <w:t xml:space="preserve">Hasan, </w:t>
      </w:r>
      <w:proofErr w:type="spellStart"/>
      <w:r w:rsidRPr="000D5575">
        <w:t>Uzma</w:t>
      </w:r>
      <w:proofErr w:type="spellEnd"/>
      <w:r w:rsidRPr="000D5575">
        <w:t xml:space="preserve"> A., Claudia </w:t>
      </w:r>
      <w:proofErr w:type="spellStart"/>
      <w:r w:rsidRPr="000D5575">
        <w:t>Zannetti</w:t>
      </w:r>
      <w:proofErr w:type="spellEnd"/>
      <w:r w:rsidRPr="000D5575">
        <w:t xml:space="preserve">, Peggy </w:t>
      </w:r>
      <w:proofErr w:type="spellStart"/>
      <w:r w:rsidRPr="000D5575">
        <w:t>Parroche</w:t>
      </w:r>
      <w:proofErr w:type="spellEnd"/>
      <w:r w:rsidRPr="000D5575">
        <w:t xml:space="preserve">, </w:t>
      </w:r>
      <w:proofErr w:type="spellStart"/>
      <w:r w:rsidRPr="000D5575">
        <w:t>Nadège</w:t>
      </w:r>
      <w:proofErr w:type="spellEnd"/>
      <w:r w:rsidRPr="000D5575">
        <w:t xml:space="preserve"> </w:t>
      </w:r>
      <w:proofErr w:type="spellStart"/>
      <w:r w:rsidRPr="000D5575">
        <w:t>Goutagny</w:t>
      </w:r>
      <w:proofErr w:type="spellEnd"/>
      <w:r w:rsidRPr="000D5575">
        <w:t xml:space="preserve">, Marine </w:t>
      </w:r>
      <w:proofErr w:type="spellStart"/>
      <w:r w:rsidRPr="000D5575">
        <w:t>Malfroy</w:t>
      </w:r>
      <w:proofErr w:type="spellEnd"/>
      <w:r w:rsidRPr="000D5575">
        <w:t xml:space="preserve">, Guillaume </w:t>
      </w:r>
      <w:proofErr w:type="spellStart"/>
      <w:r w:rsidRPr="000D5575">
        <w:t>Roblot</w:t>
      </w:r>
      <w:proofErr w:type="spellEnd"/>
      <w:r w:rsidRPr="000D5575">
        <w:t xml:space="preserve">, Christine </w:t>
      </w:r>
      <w:proofErr w:type="spellStart"/>
      <w:r w:rsidRPr="000D5575">
        <w:t>Carreira</w:t>
      </w:r>
      <w:proofErr w:type="spellEnd"/>
      <w:r w:rsidRPr="000D5575">
        <w:t xml:space="preserve">, et al. 2013. “The Human Papillomavirus Type 16 E7 Oncoprotein Induces a Transcriptional Repressor Complex on the Toll-like Receptor 9 Promoter.” </w:t>
      </w:r>
      <w:r w:rsidRPr="000D5575">
        <w:rPr>
          <w:i/>
          <w:iCs/>
        </w:rPr>
        <w:t>Journal of Experimental Medicine</w:t>
      </w:r>
      <w:r w:rsidRPr="000D5575">
        <w:t xml:space="preserve"> 210 (7): 1369–87. https://doi.org/10.1084/jem.20122394.</w:t>
      </w:r>
    </w:p>
    <w:p w14:paraId="0496C7D7" w14:textId="77777777" w:rsidR="000D5575" w:rsidRPr="000D5575" w:rsidRDefault="000D5575" w:rsidP="000D5575">
      <w:pPr>
        <w:pStyle w:val="Bibliography"/>
      </w:pPr>
      <w:r w:rsidRPr="000D5575">
        <w:t xml:space="preserve">Hawkins, John A., Maria E. Kaczmarek, Marcel A. Müller, Christian </w:t>
      </w:r>
      <w:proofErr w:type="spellStart"/>
      <w:r w:rsidRPr="000D5575">
        <w:t>Drosten</w:t>
      </w:r>
      <w:proofErr w:type="spellEnd"/>
      <w:r w:rsidRPr="000D5575">
        <w:t xml:space="preserve">, William H. Press, and Sara L. Sawyer. 2019. “A </w:t>
      </w:r>
      <w:proofErr w:type="spellStart"/>
      <w:r w:rsidRPr="000D5575">
        <w:t>Metaanalysis</w:t>
      </w:r>
      <w:proofErr w:type="spellEnd"/>
      <w:r w:rsidRPr="000D5575">
        <w:t xml:space="preserve"> of Bat Phylogenetics and Positive Selection Based on Genomes and Transcriptomes from 18 Species.” </w:t>
      </w:r>
      <w:r w:rsidRPr="000D5575">
        <w:rPr>
          <w:i/>
          <w:iCs/>
        </w:rPr>
        <w:t>Proceedings of the National Academy of Sciences</w:t>
      </w:r>
      <w:r w:rsidRPr="000D5575">
        <w:t xml:space="preserve"> 116 (23): 11351–60. https://doi.org/10.1073/pnas.1814995116.</w:t>
      </w:r>
    </w:p>
    <w:p w14:paraId="277D2AD2" w14:textId="77777777" w:rsidR="000D5575" w:rsidRPr="000D5575" w:rsidRDefault="000D5575" w:rsidP="000D5575">
      <w:pPr>
        <w:pStyle w:val="Bibliography"/>
      </w:pPr>
      <w:r w:rsidRPr="000D5575">
        <w:lastRenderedPageBreak/>
        <w:t>Hedges, S. Blair, Joel Dudley, and Sudhir Kumar. 2006. “</w:t>
      </w:r>
      <w:proofErr w:type="spellStart"/>
      <w:r w:rsidRPr="000D5575">
        <w:t>TimeTree</w:t>
      </w:r>
      <w:proofErr w:type="spellEnd"/>
      <w:r w:rsidRPr="000D5575">
        <w:t xml:space="preserve">: A Public Knowledge-Base of Divergence Times among Organisms.” </w:t>
      </w:r>
      <w:r w:rsidRPr="000D5575">
        <w:rPr>
          <w:i/>
          <w:iCs/>
        </w:rPr>
        <w:t>Bioinformatics (Oxford, England)</w:t>
      </w:r>
      <w:r w:rsidRPr="000D5575">
        <w:t xml:space="preserve"> 22 (23): 2971–72. https://doi.org/10.1093/bioinformatics/btl505.</w:t>
      </w:r>
    </w:p>
    <w:p w14:paraId="07E0781C" w14:textId="77777777" w:rsidR="000D5575" w:rsidRPr="000D5575" w:rsidRDefault="000D5575" w:rsidP="000D5575">
      <w:pPr>
        <w:pStyle w:val="Bibliography"/>
      </w:pPr>
      <w:r w:rsidRPr="000D5575">
        <w:t xml:space="preserve">Hedges, S. Blair, Julie Marin, Michael </w:t>
      </w:r>
      <w:proofErr w:type="spellStart"/>
      <w:r w:rsidRPr="000D5575">
        <w:t>Suleski</w:t>
      </w:r>
      <w:proofErr w:type="spellEnd"/>
      <w:r w:rsidRPr="000D5575">
        <w:t xml:space="preserve">, Madeline Paymer, and Sudhir Kumar. 2015. “Tree of Life Reveals Clock-like Speciation and Diversification.” </w:t>
      </w:r>
      <w:r w:rsidRPr="000D5575">
        <w:rPr>
          <w:i/>
          <w:iCs/>
        </w:rPr>
        <w:t>Molecular Biology and Evolution</w:t>
      </w:r>
      <w:r w:rsidRPr="000D5575">
        <w:t xml:space="preserve"> 32 (4): 835–45. https://doi.org/10.1093/molbev/msv037.</w:t>
      </w:r>
    </w:p>
    <w:p w14:paraId="496C7807" w14:textId="77777777" w:rsidR="000D5575" w:rsidRPr="000D5575" w:rsidRDefault="000D5575" w:rsidP="000D5575">
      <w:pPr>
        <w:pStyle w:val="Bibliography"/>
      </w:pPr>
      <w:r w:rsidRPr="000D5575">
        <w:t xml:space="preserve">Heil, F. 2004. “Species-Specific Recognition of Single-Stranded RNA via Toll-like Receptor 7 and 8.” </w:t>
      </w:r>
      <w:r w:rsidRPr="000D5575">
        <w:rPr>
          <w:i/>
          <w:iCs/>
        </w:rPr>
        <w:t>Science</w:t>
      </w:r>
      <w:r w:rsidRPr="000D5575">
        <w:t xml:space="preserve"> 303 (5663): 1526–29. https://doi.org/10.1126/science.1093620.</w:t>
      </w:r>
    </w:p>
    <w:p w14:paraId="614584AD" w14:textId="77777777" w:rsidR="000D5575" w:rsidRPr="000D5575" w:rsidRDefault="000D5575" w:rsidP="000D5575">
      <w:pPr>
        <w:pStyle w:val="Bibliography"/>
      </w:pPr>
      <w:proofErr w:type="spellStart"/>
      <w:r w:rsidRPr="000D5575">
        <w:t>Hemmi</w:t>
      </w:r>
      <w:proofErr w:type="spellEnd"/>
      <w:r w:rsidRPr="000D5575">
        <w:t xml:space="preserve">, Hiroaki, </w:t>
      </w:r>
      <w:proofErr w:type="spellStart"/>
      <w:r w:rsidRPr="000D5575">
        <w:t>Tsuneyasu</w:t>
      </w:r>
      <w:proofErr w:type="spellEnd"/>
      <w:r w:rsidRPr="000D5575">
        <w:t xml:space="preserve"> </w:t>
      </w:r>
      <w:proofErr w:type="spellStart"/>
      <w:r w:rsidRPr="000D5575">
        <w:t>Kaisho</w:t>
      </w:r>
      <w:proofErr w:type="spellEnd"/>
      <w:r w:rsidRPr="000D5575">
        <w:t xml:space="preserve">, Osamu Takeuchi, </w:t>
      </w:r>
      <w:proofErr w:type="spellStart"/>
      <w:r w:rsidRPr="000D5575">
        <w:t>Shintaro</w:t>
      </w:r>
      <w:proofErr w:type="spellEnd"/>
      <w:r w:rsidRPr="000D5575">
        <w:t xml:space="preserve"> Sato, Hideki </w:t>
      </w:r>
      <w:proofErr w:type="spellStart"/>
      <w:r w:rsidRPr="000D5575">
        <w:t>Sanjo</w:t>
      </w:r>
      <w:proofErr w:type="spellEnd"/>
      <w:r w:rsidRPr="000D5575">
        <w:t xml:space="preserve">, </w:t>
      </w:r>
      <w:proofErr w:type="spellStart"/>
      <w:r w:rsidRPr="000D5575">
        <w:t>Katsuaki</w:t>
      </w:r>
      <w:proofErr w:type="spellEnd"/>
      <w:r w:rsidRPr="000D5575">
        <w:t xml:space="preserve"> Hoshino, Takao Horiuchi, Hideyuki </w:t>
      </w:r>
      <w:proofErr w:type="spellStart"/>
      <w:r w:rsidRPr="000D5575">
        <w:t>Tomizawa</w:t>
      </w:r>
      <w:proofErr w:type="spellEnd"/>
      <w:r w:rsidRPr="000D5575">
        <w:t xml:space="preserve">, Kiyoshi Takeda, and </w:t>
      </w:r>
      <w:proofErr w:type="spellStart"/>
      <w:r w:rsidRPr="000D5575">
        <w:t>Shizuo</w:t>
      </w:r>
      <w:proofErr w:type="spellEnd"/>
      <w:r w:rsidRPr="000D5575">
        <w:t xml:space="preserve"> Akira. 2002. “Small Anti-Viral Compounds Activate Immune Cells via the TLR7 MyD88-Dependent Signaling Pathway.” </w:t>
      </w:r>
      <w:r w:rsidRPr="000D5575">
        <w:rPr>
          <w:i/>
          <w:iCs/>
        </w:rPr>
        <w:t>Nature Immunology</w:t>
      </w:r>
      <w:r w:rsidRPr="000D5575">
        <w:t xml:space="preserve"> 3 (2): 196–200. https://doi.org/10.1038/ni758.</w:t>
      </w:r>
    </w:p>
    <w:p w14:paraId="42FFBC69" w14:textId="77777777" w:rsidR="000D5575" w:rsidRPr="000D5575" w:rsidRDefault="000D5575" w:rsidP="000D5575">
      <w:pPr>
        <w:pStyle w:val="Bibliography"/>
      </w:pPr>
      <w:r w:rsidRPr="000D5575">
        <w:t xml:space="preserve">Horton, John R, Anup K Upadhyay, Hank H Qi, Xing Zhang, Yang Shi, and </w:t>
      </w:r>
      <w:proofErr w:type="spellStart"/>
      <w:r w:rsidRPr="000D5575">
        <w:t>Xiaodong</w:t>
      </w:r>
      <w:proofErr w:type="spellEnd"/>
      <w:r w:rsidRPr="000D5575">
        <w:t xml:space="preserve"> Cheng. 2010. “Enzymatic and Structural Insights for Substrate Specificity of a Family of </w:t>
      </w:r>
      <w:proofErr w:type="spellStart"/>
      <w:r w:rsidRPr="000D5575">
        <w:t>Jumonji</w:t>
      </w:r>
      <w:proofErr w:type="spellEnd"/>
      <w:r w:rsidRPr="000D5575">
        <w:t xml:space="preserve"> Histone Lysine Demethylases.” </w:t>
      </w:r>
      <w:r w:rsidRPr="000D5575">
        <w:rPr>
          <w:i/>
          <w:iCs/>
        </w:rPr>
        <w:t>Nature Structural &amp; Molecular Biology</w:t>
      </w:r>
      <w:r w:rsidRPr="000D5575">
        <w:t xml:space="preserve"> 17 (1): 38–43. https://doi.org/10.1038/nsmb.1753.</w:t>
      </w:r>
    </w:p>
    <w:p w14:paraId="67EBE0A2" w14:textId="77777777" w:rsidR="000D5575" w:rsidRPr="000D5575" w:rsidRDefault="000D5575" w:rsidP="000D5575">
      <w:pPr>
        <w:pStyle w:val="Bibliography"/>
      </w:pPr>
      <w:r w:rsidRPr="000D5575">
        <w:t xml:space="preserve">Hutchinson, Matthew C., E. Fernando </w:t>
      </w:r>
      <w:proofErr w:type="spellStart"/>
      <w:r w:rsidRPr="000D5575">
        <w:t>Cagua</w:t>
      </w:r>
      <w:proofErr w:type="spellEnd"/>
      <w:r w:rsidRPr="000D5575">
        <w:t xml:space="preserve">, Juan A. Balbuena, Daniel B. Stouffer, and </w:t>
      </w:r>
      <w:proofErr w:type="spellStart"/>
      <w:r w:rsidRPr="000D5575">
        <w:t>Timothée</w:t>
      </w:r>
      <w:proofErr w:type="spellEnd"/>
      <w:r w:rsidRPr="000D5575">
        <w:t xml:space="preserve"> </w:t>
      </w:r>
      <w:proofErr w:type="spellStart"/>
      <w:r w:rsidRPr="000D5575">
        <w:t>Poisot</w:t>
      </w:r>
      <w:proofErr w:type="spellEnd"/>
      <w:r w:rsidRPr="000D5575">
        <w:t xml:space="preserve">. 2017. “Paco: Implementing Procrustean Approach to </w:t>
      </w:r>
      <w:proofErr w:type="spellStart"/>
      <w:r w:rsidRPr="000D5575">
        <w:t>Cophylogeny</w:t>
      </w:r>
      <w:proofErr w:type="spellEnd"/>
      <w:r w:rsidRPr="000D5575">
        <w:t xml:space="preserve"> in R.” Edited by Richard Fitzjohn. </w:t>
      </w:r>
      <w:r w:rsidRPr="000D5575">
        <w:rPr>
          <w:i/>
          <w:iCs/>
        </w:rPr>
        <w:t>Methods in Ecology and Evolution</w:t>
      </w:r>
      <w:r w:rsidRPr="000D5575">
        <w:t xml:space="preserve"> 8 (8): 932–40. https://doi.org/10.1111/2041-210X.12736.</w:t>
      </w:r>
    </w:p>
    <w:p w14:paraId="5F15948C" w14:textId="77777777" w:rsidR="000D5575" w:rsidRPr="000D5575" w:rsidRDefault="000D5575" w:rsidP="000D5575">
      <w:pPr>
        <w:pStyle w:val="Bibliography"/>
      </w:pPr>
      <w:r w:rsidRPr="000D5575">
        <w:t xml:space="preserve">Illingworth, Robert S., and Adrian P. Bird. 2009. “CpG Islands - ‘A Rough Guide.’” </w:t>
      </w:r>
      <w:r w:rsidRPr="000D5575">
        <w:rPr>
          <w:i/>
          <w:iCs/>
        </w:rPr>
        <w:t>FEBS Letters</w:t>
      </w:r>
      <w:r w:rsidRPr="000D5575">
        <w:t xml:space="preserve"> 583 (11): 1713–20. https://doi.org/10.1016/j.febslet.2009.04.012.</w:t>
      </w:r>
    </w:p>
    <w:p w14:paraId="59F095B3" w14:textId="77777777" w:rsidR="000D5575" w:rsidRPr="000D5575" w:rsidRDefault="000D5575" w:rsidP="000D5575">
      <w:pPr>
        <w:pStyle w:val="Bibliography"/>
      </w:pPr>
      <w:r w:rsidRPr="000D5575">
        <w:t xml:space="preserve">Jiang, </w:t>
      </w:r>
      <w:proofErr w:type="spellStart"/>
      <w:r w:rsidRPr="000D5575">
        <w:t>Haiying</w:t>
      </w:r>
      <w:proofErr w:type="spellEnd"/>
      <w:r w:rsidRPr="000D5575">
        <w:t xml:space="preserve">, Juan Li, </w:t>
      </w:r>
      <w:proofErr w:type="spellStart"/>
      <w:r w:rsidRPr="000D5575">
        <w:t>Linmiao</w:t>
      </w:r>
      <w:proofErr w:type="spellEnd"/>
      <w:r w:rsidRPr="000D5575">
        <w:t xml:space="preserve"> Li, </w:t>
      </w:r>
      <w:proofErr w:type="spellStart"/>
      <w:r w:rsidRPr="000D5575">
        <w:t>Xiujuan</w:t>
      </w:r>
      <w:proofErr w:type="spellEnd"/>
      <w:r w:rsidRPr="000D5575">
        <w:t xml:space="preserve"> Zhang, Lihong Yuan, and Jinping Chen. 2017. “Selective Evolution of Toll-like Receptors 3, 7, 8, and 9 in Bats.” </w:t>
      </w:r>
      <w:r w:rsidRPr="000D5575">
        <w:rPr>
          <w:i/>
          <w:iCs/>
        </w:rPr>
        <w:t>Immunogenetics</w:t>
      </w:r>
      <w:r w:rsidRPr="000D5575">
        <w:t xml:space="preserve"> 69 (4): 271–85. https://doi.org/10.1007/s00251-016-0966-2.</w:t>
      </w:r>
    </w:p>
    <w:p w14:paraId="7DABE1DE" w14:textId="77777777" w:rsidR="000D5575" w:rsidRPr="000D5575" w:rsidRDefault="000D5575" w:rsidP="000D5575">
      <w:pPr>
        <w:pStyle w:val="Bibliography"/>
      </w:pPr>
      <w:r w:rsidRPr="000D5575">
        <w:t xml:space="preserve">Johannsen, Eric, and Paul F. Lambert. 2013. “Epigenetics of Human Papillomaviruses.” </w:t>
      </w:r>
      <w:r w:rsidRPr="000D5575">
        <w:rPr>
          <w:i/>
          <w:iCs/>
        </w:rPr>
        <w:t>Virology</w:t>
      </w:r>
      <w:r w:rsidRPr="000D5575">
        <w:t xml:space="preserve"> 445 (1–2): 205–12. https://doi.org/10.1016/j.virol.2013.07.016.</w:t>
      </w:r>
    </w:p>
    <w:p w14:paraId="46050CCA" w14:textId="77777777" w:rsidR="000D5575" w:rsidRPr="000D5575" w:rsidRDefault="000D5575" w:rsidP="000D5575">
      <w:pPr>
        <w:pStyle w:val="Bibliography"/>
      </w:pPr>
      <w:r w:rsidRPr="000D5575">
        <w:t xml:space="preserve">Jude, Brooke A, Yelena </w:t>
      </w:r>
      <w:proofErr w:type="spellStart"/>
      <w:r w:rsidRPr="000D5575">
        <w:t>Pobezinskaya</w:t>
      </w:r>
      <w:proofErr w:type="spellEnd"/>
      <w:r w:rsidRPr="000D5575">
        <w:t xml:space="preserve">, Jennifer Bishop, Susannah Parke, Ruslan M </w:t>
      </w:r>
      <w:proofErr w:type="spellStart"/>
      <w:r w:rsidRPr="000D5575">
        <w:t>Medzhitov</w:t>
      </w:r>
      <w:proofErr w:type="spellEnd"/>
      <w:r w:rsidRPr="000D5575">
        <w:t xml:space="preserve">, Alexander V </w:t>
      </w:r>
      <w:proofErr w:type="spellStart"/>
      <w:r w:rsidRPr="000D5575">
        <w:t>Chervonsky</w:t>
      </w:r>
      <w:proofErr w:type="spellEnd"/>
      <w:r w:rsidRPr="000D5575">
        <w:t xml:space="preserve">, and Tatyana V </w:t>
      </w:r>
      <w:proofErr w:type="spellStart"/>
      <w:r w:rsidRPr="000D5575">
        <w:t>Golovkina</w:t>
      </w:r>
      <w:proofErr w:type="spellEnd"/>
      <w:r w:rsidRPr="000D5575">
        <w:t xml:space="preserve">. 2003. “Subversion of the Innate Immune System by a Retrovirus.” </w:t>
      </w:r>
      <w:r w:rsidRPr="000D5575">
        <w:rPr>
          <w:i/>
          <w:iCs/>
        </w:rPr>
        <w:t>Nature Immunology</w:t>
      </w:r>
      <w:r w:rsidRPr="000D5575">
        <w:t xml:space="preserve"> 4 (6): 573–78. https://doi.org/10.1038/ni926.</w:t>
      </w:r>
    </w:p>
    <w:p w14:paraId="4AC8870F" w14:textId="77777777" w:rsidR="000D5575" w:rsidRPr="000D5575" w:rsidRDefault="000D5575" w:rsidP="000D5575">
      <w:pPr>
        <w:pStyle w:val="Bibliography"/>
      </w:pPr>
      <w:proofErr w:type="spellStart"/>
      <w:r w:rsidRPr="000D5575">
        <w:t>Jurk</w:t>
      </w:r>
      <w:proofErr w:type="spellEnd"/>
      <w:r w:rsidRPr="000D5575">
        <w:t xml:space="preserve">, Marion, Florian Heil, </w:t>
      </w:r>
      <w:proofErr w:type="spellStart"/>
      <w:r w:rsidRPr="000D5575">
        <w:t>Jörg</w:t>
      </w:r>
      <w:proofErr w:type="spellEnd"/>
      <w:r w:rsidRPr="000D5575">
        <w:t xml:space="preserve"> Vollmer, Christian </w:t>
      </w:r>
      <w:proofErr w:type="spellStart"/>
      <w:r w:rsidRPr="000D5575">
        <w:t>Schetter</w:t>
      </w:r>
      <w:proofErr w:type="spellEnd"/>
      <w:r w:rsidRPr="000D5575">
        <w:t xml:space="preserve">, Arthur M. Krieg, Hermann Wagner, Grayson </w:t>
      </w:r>
      <w:proofErr w:type="spellStart"/>
      <w:r w:rsidRPr="000D5575">
        <w:t>Lipford</w:t>
      </w:r>
      <w:proofErr w:type="spellEnd"/>
      <w:r w:rsidRPr="000D5575">
        <w:t xml:space="preserve">, and Stefan Bauer. 2002. “Human TLR7 or TLR8 Independently Confer Responsiveness to the Antiviral Compound R-848.” </w:t>
      </w:r>
      <w:r w:rsidRPr="000D5575">
        <w:rPr>
          <w:i/>
          <w:iCs/>
        </w:rPr>
        <w:t>Nature Immunology</w:t>
      </w:r>
      <w:r w:rsidRPr="000D5575">
        <w:t xml:space="preserve"> 3 (6): 499. https://doi.org/10.1038/ni0602-499.</w:t>
      </w:r>
    </w:p>
    <w:p w14:paraId="09F236F3" w14:textId="77777777" w:rsidR="000D5575" w:rsidRPr="000D5575" w:rsidRDefault="000D5575" w:rsidP="000D5575">
      <w:pPr>
        <w:pStyle w:val="Bibliography"/>
      </w:pPr>
      <w:proofErr w:type="spellStart"/>
      <w:r w:rsidRPr="000D5575">
        <w:t>Katoh</w:t>
      </w:r>
      <w:proofErr w:type="spellEnd"/>
      <w:r w:rsidRPr="000D5575">
        <w:t xml:space="preserve">, K. 2002. “MAFFT: A Novel Method for Rapid Multiple Sequence Alignment Based on Fast Fourier Transform.” </w:t>
      </w:r>
      <w:r w:rsidRPr="000D5575">
        <w:rPr>
          <w:i/>
          <w:iCs/>
        </w:rPr>
        <w:t>Nucleic Acids Research</w:t>
      </w:r>
      <w:r w:rsidRPr="000D5575">
        <w:t xml:space="preserve"> 30 (14): 3059–66. https://doi.org/10.1093/nar/gkf436.</w:t>
      </w:r>
    </w:p>
    <w:p w14:paraId="2C32BC5B" w14:textId="77777777" w:rsidR="000D5575" w:rsidRPr="000D5575" w:rsidRDefault="000D5575" w:rsidP="000D5575">
      <w:pPr>
        <w:pStyle w:val="Bibliography"/>
      </w:pPr>
      <w:r w:rsidRPr="000D5575">
        <w:t xml:space="preserve">———. 2005. “MAFFT Version 5: Improvement in Accuracy of Multiple Sequence Alignment.” </w:t>
      </w:r>
      <w:r w:rsidRPr="000D5575">
        <w:rPr>
          <w:i/>
          <w:iCs/>
        </w:rPr>
        <w:t>Nucleic Acids Research</w:t>
      </w:r>
      <w:r w:rsidRPr="000D5575">
        <w:t xml:space="preserve"> 33 (2): 511–18. https://doi.org/10.1093/nar/gki198.</w:t>
      </w:r>
    </w:p>
    <w:p w14:paraId="3170ABC0" w14:textId="77777777" w:rsidR="000D5575" w:rsidRPr="000D5575" w:rsidRDefault="000D5575" w:rsidP="000D5575">
      <w:pPr>
        <w:pStyle w:val="Bibliography"/>
      </w:pPr>
      <w:r w:rsidRPr="000D5575">
        <w:t xml:space="preserve">Kawai, Taro, and </w:t>
      </w:r>
      <w:proofErr w:type="spellStart"/>
      <w:r w:rsidRPr="000D5575">
        <w:t>Shizuo</w:t>
      </w:r>
      <w:proofErr w:type="spellEnd"/>
      <w:r w:rsidRPr="000D5575">
        <w:t xml:space="preserve"> Akira. 2006. “Innate Immune Recognition of Viral Infection.” </w:t>
      </w:r>
      <w:r w:rsidRPr="000D5575">
        <w:rPr>
          <w:i/>
          <w:iCs/>
        </w:rPr>
        <w:t>Nature Immunology</w:t>
      </w:r>
      <w:r w:rsidRPr="000D5575">
        <w:t xml:space="preserve"> 7 (2): 131–37. https://doi.org/10.1038/ni1303.</w:t>
      </w:r>
    </w:p>
    <w:p w14:paraId="4A79C389" w14:textId="77777777" w:rsidR="000D5575" w:rsidRPr="000D5575" w:rsidRDefault="000D5575" w:rsidP="000D5575">
      <w:pPr>
        <w:pStyle w:val="Bibliography"/>
      </w:pPr>
      <w:r w:rsidRPr="000D5575">
        <w:t xml:space="preserve">Kim, Kitai, Peggy A. Garner-Hamrick, Chris Fisher, Denis Lee, and Paul F. Lambert. 2003. “Methylation Patterns of Papillomavirus DNA, Its Influence on E2 Function, and Implications in Viral Infection.” </w:t>
      </w:r>
      <w:r w:rsidRPr="000D5575">
        <w:rPr>
          <w:i/>
          <w:iCs/>
        </w:rPr>
        <w:t>Journal of Virology</w:t>
      </w:r>
      <w:r w:rsidRPr="000D5575">
        <w:t xml:space="preserve"> 77 (23): 12450–59. https://doi.org/10.1128/jvi.77.23.12450-12459.2003.</w:t>
      </w:r>
    </w:p>
    <w:p w14:paraId="3C4F2FFE" w14:textId="77777777" w:rsidR="000D5575" w:rsidRPr="000D5575" w:rsidRDefault="000D5575" w:rsidP="000D5575">
      <w:pPr>
        <w:pStyle w:val="Bibliography"/>
      </w:pPr>
      <w:r w:rsidRPr="000D5575">
        <w:lastRenderedPageBreak/>
        <w:t xml:space="preserve">King, Kelly M., and </w:t>
      </w:r>
      <w:proofErr w:type="spellStart"/>
      <w:r w:rsidRPr="000D5575">
        <w:t>Koenraad</w:t>
      </w:r>
      <w:proofErr w:type="spellEnd"/>
      <w:r w:rsidRPr="000D5575">
        <w:t xml:space="preserve"> Van </w:t>
      </w:r>
      <w:proofErr w:type="spellStart"/>
      <w:r w:rsidRPr="000D5575">
        <w:t>Doorslaer</w:t>
      </w:r>
      <w:proofErr w:type="spellEnd"/>
      <w:r w:rsidRPr="000D5575">
        <w:t xml:space="preserve">. 2018. “Building (Viral) Phylogenetic Trees Using a Maximum Likelihood Approach.” </w:t>
      </w:r>
      <w:r w:rsidRPr="000D5575">
        <w:rPr>
          <w:i/>
          <w:iCs/>
        </w:rPr>
        <w:t>Current Protocols in Microbiology</w:t>
      </w:r>
      <w:r w:rsidRPr="000D5575">
        <w:t xml:space="preserve"> 51 (1): e63. https://doi.org/10.1002/cpmc.63.</w:t>
      </w:r>
    </w:p>
    <w:p w14:paraId="44F0F937" w14:textId="77777777" w:rsidR="000D5575" w:rsidRPr="000D5575" w:rsidRDefault="000D5575" w:rsidP="000D5575">
      <w:pPr>
        <w:pStyle w:val="Bibliography"/>
      </w:pPr>
      <w:proofErr w:type="spellStart"/>
      <w:r w:rsidRPr="000D5575">
        <w:t>Kosakovsky</w:t>
      </w:r>
      <w:proofErr w:type="spellEnd"/>
      <w:r w:rsidRPr="000D5575">
        <w:t xml:space="preserve"> Pond, Sergei L., and Simon D. W. Frost. 2005. “Not So Different After All: A Comparison of Methods for Detecting Amino Acid Sites Under Selection.” </w:t>
      </w:r>
      <w:r w:rsidRPr="000D5575">
        <w:rPr>
          <w:i/>
          <w:iCs/>
        </w:rPr>
        <w:t>Molecular Biology and Evolution</w:t>
      </w:r>
      <w:r w:rsidRPr="000D5575">
        <w:t xml:space="preserve"> 22 (5): 1208–22. https://doi.org/10.1093/molbev/msi105.</w:t>
      </w:r>
    </w:p>
    <w:p w14:paraId="6B9599EE" w14:textId="77777777" w:rsidR="000D5575" w:rsidRPr="000D5575" w:rsidRDefault="000D5575" w:rsidP="000D5575">
      <w:pPr>
        <w:pStyle w:val="Bibliography"/>
      </w:pPr>
      <w:r w:rsidRPr="000D5575">
        <w:t xml:space="preserve">Krieg, Arthur M., Ae-Kyung Yi, Sara Matson, Thomas J. </w:t>
      </w:r>
      <w:proofErr w:type="spellStart"/>
      <w:r w:rsidRPr="000D5575">
        <w:t>Waldschmidt</w:t>
      </w:r>
      <w:proofErr w:type="spellEnd"/>
      <w:r w:rsidRPr="000D5575">
        <w:t xml:space="preserve">, Gail A. Bishop, Rebecca Teasdale, Gary A. </w:t>
      </w:r>
      <w:proofErr w:type="spellStart"/>
      <w:r w:rsidRPr="000D5575">
        <w:t>Koretzky</w:t>
      </w:r>
      <w:proofErr w:type="spellEnd"/>
      <w:r w:rsidRPr="000D5575">
        <w:t xml:space="preserve">, and Dennis M. </w:t>
      </w:r>
      <w:proofErr w:type="spellStart"/>
      <w:r w:rsidRPr="000D5575">
        <w:t>Klinman</w:t>
      </w:r>
      <w:proofErr w:type="spellEnd"/>
      <w:r w:rsidRPr="000D5575">
        <w:t xml:space="preserve">. 1995. “CpG Motifs in Bacterial DNA Trigger Direct B-Cell Activation.” </w:t>
      </w:r>
      <w:r w:rsidRPr="000D5575">
        <w:rPr>
          <w:i/>
          <w:iCs/>
        </w:rPr>
        <w:t>Nature</w:t>
      </w:r>
      <w:r w:rsidRPr="000D5575">
        <w:t xml:space="preserve"> 374 (6522): 546–49. https://doi.org/10.1038/374546a0.</w:t>
      </w:r>
    </w:p>
    <w:p w14:paraId="653F2F54" w14:textId="77777777" w:rsidR="000D5575" w:rsidRPr="000D5575" w:rsidRDefault="000D5575" w:rsidP="000D5575">
      <w:pPr>
        <w:pStyle w:val="Bibliography"/>
      </w:pPr>
      <w:r w:rsidRPr="000D5575">
        <w:t xml:space="preserve">Kumar, Sudhir, Glen </w:t>
      </w:r>
      <w:proofErr w:type="spellStart"/>
      <w:r w:rsidRPr="000D5575">
        <w:t>Stecher</w:t>
      </w:r>
      <w:proofErr w:type="spellEnd"/>
      <w:r w:rsidRPr="000D5575">
        <w:t xml:space="preserve">, Michael </w:t>
      </w:r>
      <w:proofErr w:type="spellStart"/>
      <w:r w:rsidRPr="000D5575">
        <w:t>Suleski</w:t>
      </w:r>
      <w:proofErr w:type="spellEnd"/>
      <w:r w:rsidRPr="000D5575">
        <w:t>, and S. Blair Hedges. 2017. “</w:t>
      </w:r>
      <w:proofErr w:type="spellStart"/>
      <w:r w:rsidRPr="000D5575">
        <w:t>TimeTree</w:t>
      </w:r>
      <w:proofErr w:type="spellEnd"/>
      <w:r w:rsidRPr="000D5575">
        <w:t xml:space="preserve">: A Resource for Timelines, </w:t>
      </w:r>
      <w:proofErr w:type="spellStart"/>
      <w:r w:rsidRPr="000D5575">
        <w:t>Timetrees</w:t>
      </w:r>
      <w:proofErr w:type="spellEnd"/>
      <w:r w:rsidRPr="000D5575">
        <w:t xml:space="preserve">, and Divergence Times.” </w:t>
      </w:r>
      <w:r w:rsidRPr="000D5575">
        <w:rPr>
          <w:i/>
          <w:iCs/>
        </w:rPr>
        <w:t>Molecular Biology and Evolution</w:t>
      </w:r>
      <w:r w:rsidRPr="000D5575">
        <w:t xml:space="preserve"> 34 (7): 1812–19. https://doi.org/10.1093/molbev/msx116.</w:t>
      </w:r>
    </w:p>
    <w:p w14:paraId="44078AB3" w14:textId="77777777" w:rsidR="000D5575" w:rsidRPr="000D5575" w:rsidRDefault="000D5575" w:rsidP="000D5575">
      <w:pPr>
        <w:pStyle w:val="Bibliography"/>
      </w:pPr>
      <w:proofErr w:type="spellStart"/>
      <w:r w:rsidRPr="000D5575">
        <w:t>Lanfear</w:t>
      </w:r>
      <w:proofErr w:type="spellEnd"/>
      <w:r w:rsidRPr="000D5575">
        <w:t xml:space="preserve">, Robert, Paul B. Frandsen, April M. Wright, Tereza </w:t>
      </w:r>
      <w:proofErr w:type="spellStart"/>
      <w:r w:rsidRPr="000D5575">
        <w:t>Senfeld</w:t>
      </w:r>
      <w:proofErr w:type="spellEnd"/>
      <w:r w:rsidRPr="000D5575">
        <w:t xml:space="preserve">, and Brett </w:t>
      </w:r>
      <w:proofErr w:type="spellStart"/>
      <w:r w:rsidRPr="000D5575">
        <w:t>Calcott</w:t>
      </w:r>
      <w:proofErr w:type="spellEnd"/>
      <w:r w:rsidRPr="000D5575">
        <w:t>. 2017. “</w:t>
      </w:r>
      <w:proofErr w:type="spellStart"/>
      <w:r w:rsidRPr="000D5575">
        <w:t>PartitionFinder</w:t>
      </w:r>
      <w:proofErr w:type="spellEnd"/>
      <w:r w:rsidRPr="000D5575">
        <w:t xml:space="preserve"> 2: New Methods for Selecting Partitioned Models of Evolution for Molecular and Morphological Phylogenetic Analyses.” </w:t>
      </w:r>
      <w:r w:rsidRPr="000D5575">
        <w:rPr>
          <w:i/>
          <w:iCs/>
        </w:rPr>
        <w:t>Molecular Biology and Evolution</w:t>
      </w:r>
      <w:r w:rsidRPr="000D5575">
        <w:t xml:space="preserve"> 34 (3): 772–73. https://doi.org/10.1093/molbev/msw260.</w:t>
      </w:r>
    </w:p>
    <w:p w14:paraId="7060BF0E" w14:textId="77777777" w:rsidR="000D5575" w:rsidRPr="000D5575" w:rsidRDefault="000D5575" w:rsidP="000D5575">
      <w:pPr>
        <w:pStyle w:val="Bibliography"/>
      </w:pPr>
      <w:proofErr w:type="spellStart"/>
      <w:r w:rsidRPr="000D5575">
        <w:t>Lehnertz</w:t>
      </w:r>
      <w:proofErr w:type="spellEnd"/>
      <w:r w:rsidRPr="000D5575">
        <w:t xml:space="preserve">, Bernhard, Yoshihide Ueda, Alwin A.H.A. </w:t>
      </w:r>
      <w:proofErr w:type="spellStart"/>
      <w:r w:rsidRPr="000D5575">
        <w:t>Derijck</w:t>
      </w:r>
      <w:proofErr w:type="spellEnd"/>
      <w:r w:rsidRPr="000D5575">
        <w:t xml:space="preserve">, Ulrich Braunschweig, Laura Perez-Burgos, Stefan </w:t>
      </w:r>
      <w:proofErr w:type="spellStart"/>
      <w:r w:rsidRPr="000D5575">
        <w:t>Kubicek</w:t>
      </w:r>
      <w:proofErr w:type="spellEnd"/>
      <w:r w:rsidRPr="000D5575">
        <w:t xml:space="preserve">, Taiping Chen, </w:t>
      </w:r>
      <w:proofErr w:type="spellStart"/>
      <w:r w:rsidRPr="000D5575">
        <w:t>En</w:t>
      </w:r>
      <w:proofErr w:type="spellEnd"/>
      <w:r w:rsidRPr="000D5575">
        <w:t xml:space="preserve"> Li, Thomas </w:t>
      </w:r>
      <w:proofErr w:type="spellStart"/>
      <w:r w:rsidRPr="000D5575">
        <w:t>Jenuwein</w:t>
      </w:r>
      <w:proofErr w:type="spellEnd"/>
      <w:r w:rsidRPr="000D5575">
        <w:t xml:space="preserve">, and Antoine H.F.M. Peters. 2003. “Suv39h-Mediated Histone H3 Lysine 9 Methylation Directs DNA Methylation to Major Satellite Repeats at Pericentric Heterochromatin.” </w:t>
      </w:r>
      <w:r w:rsidRPr="000D5575">
        <w:rPr>
          <w:i/>
          <w:iCs/>
        </w:rPr>
        <w:t>Current Biology</w:t>
      </w:r>
      <w:r w:rsidRPr="000D5575">
        <w:t xml:space="preserve"> 13 (14): 1192–1200. https://doi.org/10.1016/S0960-9822(03)00432-9.</w:t>
      </w:r>
    </w:p>
    <w:p w14:paraId="4A8E679C" w14:textId="77777777" w:rsidR="000D5575" w:rsidRPr="000D5575" w:rsidRDefault="000D5575" w:rsidP="000D5575">
      <w:pPr>
        <w:pStyle w:val="Bibliography"/>
      </w:pPr>
      <w:r w:rsidRPr="000D5575">
        <w:t xml:space="preserve">Lei, Ming, and Dong </w:t>
      </w:r>
      <w:proofErr w:type="spellStart"/>
      <w:r w:rsidRPr="000D5575">
        <w:t>Dong</w:t>
      </w:r>
      <w:proofErr w:type="spellEnd"/>
      <w:r w:rsidRPr="000D5575">
        <w:t xml:space="preserve">. 2016. “Phylogenomic Analyses of Bat Subordinal Relationships Based on Transcriptome Data.” </w:t>
      </w:r>
      <w:r w:rsidRPr="000D5575">
        <w:rPr>
          <w:i/>
          <w:iCs/>
        </w:rPr>
        <w:t>Scientific Reports</w:t>
      </w:r>
      <w:r w:rsidRPr="000D5575">
        <w:t xml:space="preserve"> 6 (1): 27726. https://doi.org/10.1038/srep27726.</w:t>
      </w:r>
    </w:p>
    <w:p w14:paraId="54299853" w14:textId="77777777" w:rsidR="000D5575" w:rsidRPr="000D5575" w:rsidRDefault="000D5575" w:rsidP="000D5575">
      <w:pPr>
        <w:pStyle w:val="Bibliography"/>
      </w:pPr>
      <w:proofErr w:type="spellStart"/>
      <w:r w:rsidRPr="000D5575">
        <w:t>Lewitus</w:t>
      </w:r>
      <w:proofErr w:type="spellEnd"/>
      <w:r w:rsidRPr="000D5575">
        <w:t xml:space="preserve">, Eric, and Helene Morlon. 2016. “Characterizing and Comparing Phylogenies from Their Laplacian Spectrum.” </w:t>
      </w:r>
      <w:r w:rsidRPr="000D5575">
        <w:rPr>
          <w:i/>
          <w:iCs/>
        </w:rPr>
        <w:t>Systematic Biology</w:t>
      </w:r>
      <w:r w:rsidRPr="000D5575">
        <w:t xml:space="preserve"> 65 (3): 495–507. https://doi.org/10.1093/sysbio/syv116.</w:t>
      </w:r>
    </w:p>
    <w:p w14:paraId="5AC57B06" w14:textId="77777777" w:rsidR="000D5575" w:rsidRPr="000D5575" w:rsidRDefault="000D5575" w:rsidP="000D5575">
      <w:pPr>
        <w:pStyle w:val="Bibliography"/>
      </w:pPr>
      <w:r w:rsidRPr="000D5575">
        <w:t xml:space="preserve">Lin, Yao-Tang, Stephen </w:t>
      </w:r>
      <w:proofErr w:type="spellStart"/>
      <w:r w:rsidRPr="000D5575">
        <w:t>Chiweshe</w:t>
      </w:r>
      <w:proofErr w:type="spellEnd"/>
      <w:r w:rsidRPr="000D5575">
        <w:t xml:space="preserve">, Dominique McCormick, Anna </w:t>
      </w:r>
      <w:proofErr w:type="spellStart"/>
      <w:r w:rsidRPr="000D5575">
        <w:t>Raper</w:t>
      </w:r>
      <w:proofErr w:type="spellEnd"/>
      <w:r w:rsidRPr="000D5575">
        <w:t xml:space="preserve">, Arthur </w:t>
      </w:r>
      <w:proofErr w:type="spellStart"/>
      <w:r w:rsidRPr="000D5575">
        <w:t>Wickenhagen</w:t>
      </w:r>
      <w:proofErr w:type="spellEnd"/>
      <w:r w:rsidRPr="000D5575">
        <w:t xml:space="preserve">, Victor </w:t>
      </w:r>
      <w:proofErr w:type="spellStart"/>
      <w:r w:rsidRPr="000D5575">
        <w:t>DeFillipis</w:t>
      </w:r>
      <w:proofErr w:type="spellEnd"/>
      <w:r w:rsidRPr="000D5575">
        <w:t xml:space="preserve">, Eleanor Gaunt, Peter Simmonds, Sam J. Wilson, and Finn Grey. 2020. “Human Cytomegalovirus Evades ZAP Detection by Suppressing CpG Dinucleotides in the Major Immediate Early 1 Gene.” Edited by </w:t>
      </w:r>
      <w:proofErr w:type="spellStart"/>
      <w:r w:rsidRPr="000D5575">
        <w:t>Eain</w:t>
      </w:r>
      <w:proofErr w:type="spellEnd"/>
      <w:r w:rsidRPr="000D5575">
        <w:t xml:space="preserve"> A. Murphy. </w:t>
      </w:r>
      <w:r w:rsidRPr="000D5575">
        <w:rPr>
          <w:i/>
          <w:iCs/>
        </w:rPr>
        <w:t>PLOS Pathogens</w:t>
      </w:r>
      <w:r w:rsidRPr="000D5575">
        <w:t xml:space="preserve"> 16 (9): e1008844. https://doi.org/10.1371/journal.ppat.1008844.</w:t>
      </w:r>
    </w:p>
    <w:p w14:paraId="650D6AF8" w14:textId="77777777" w:rsidR="000D5575" w:rsidRPr="000D5575" w:rsidRDefault="000D5575" w:rsidP="000D5575">
      <w:pPr>
        <w:pStyle w:val="Bibliography"/>
      </w:pPr>
      <w:proofErr w:type="spellStart"/>
      <w:r w:rsidRPr="000D5575">
        <w:t>Lipovsky</w:t>
      </w:r>
      <w:proofErr w:type="spellEnd"/>
      <w:r w:rsidRPr="000D5575">
        <w:t xml:space="preserve">, Alex, </w:t>
      </w:r>
      <w:proofErr w:type="spellStart"/>
      <w:r w:rsidRPr="000D5575">
        <w:t>Andreea</w:t>
      </w:r>
      <w:proofErr w:type="spellEnd"/>
      <w:r w:rsidRPr="000D5575">
        <w:t xml:space="preserve"> Popa, Genaro </w:t>
      </w:r>
      <w:proofErr w:type="spellStart"/>
      <w:r w:rsidRPr="000D5575">
        <w:t>Pimienta</w:t>
      </w:r>
      <w:proofErr w:type="spellEnd"/>
      <w:r w:rsidRPr="000D5575">
        <w:t xml:space="preserve">, Michael Wyler, Ashima </w:t>
      </w:r>
      <w:proofErr w:type="spellStart"/>
      <w:r w:rsidRPr="000D5575">
        <w:t>Bhan</w:t>
      </w:r>
      <w:proofErr w:type="spellEnd"/>
      <w:r w:rsidRPr="000D5575">
        <w:t xml:space="preserve">, Leena Kuruvilla, Marie-Aude </w:t>
      </w:r>
      <w:proofErr w:type="spellStart"/>
      <w:r w:rsidRPr="000D5575">
        <w:t>Guie</w:t>
      </w:r>
      <w:proofErr w:type="spellEnd"/>
      <w:r w:rsidRPr="000D5575">
        <w:t xml:space="preserve">, et al. 2013. “Genome-Wide SiRNA Screen Identifies the Retromer as a Cellular Entry Factor for Human Papillomavirus.” </w:t>
      </w:r>
      <w:r w:rsidRPr="000D5575">
        <w:rPr>
          <w:i/>
          <w:iCs/>
        </w:rPr>
        <w:t>Proceedings of the National Academy of Sciences of the United States of America</w:t>
      </w:r>
      <w:r w:rsidRPr="000D5575">
        <w:t xml:space="preserve"> 110 (18): 7452–57. https://doi.org/10.1073/pnas.1302164110.</w:t>
      </w:r>
    </w:p>
    <w:p w14:paraId="4ECDAB79" w14:textId="77777777" w:rsidR="000D5575" w:rsidRPr="000D5575" w:rsidRDefault="000D5575" w:rsidP="000D5575">
      <w:pPr>
        <w:pStyle w:val="Bibliography"/>
      </w:pPr>
      <w:proofErr w:type="spellStart"/>
      <w:r w:rsidRPr="000D5575">
        <w:t>Louca</w:t>
      </w:r>
      <w:proofErr w:type="spellEnd"/>
      <w:r w:rsidRPr="000D5575">
        <w:t xml:space="preserve">, </w:t>
      </w:r>
      <w:proofErr w:type="spellStart"/>
      <w:r w:rsidRPr="000D5575">
        <w:t>Stilianos</w:t>
      </w:r>
      <w:proofErr w:type="spellEnd"/>
      <w:r w:rsidRPr="000D5575">
        <w:t xml:space="preserve">, and Michael </w:t>
      </w:r>
      <w:proofErr w:type="spellStart"/>
      <w:r w:rsidRPr="000D5575">
        <w:t>Doebeli</w:t>
      </w:r>
      <w:proofErr w:type="spellEnd"/>
      <w:r w:rsidRPr="000D5575">
        <w:t xml:space="preserve">. 2018. “Efficient Comparative Phylogenetics on Large Trees.” </w:t>
      </w:r>
      <w:r w:rsidRPr="000D5575">
        <w:rPr>
          <w:i/>
          <w:iCs/>
        </w:rPr>
        <w:t>Bioinformatics (Oxford, England)</w:t>
      </w:r>
      <w:r w:rsidRPr="000D5575">
        <w:t xml:space="preserve"> 34 (6): 1053–55. https://doi.org/10.1093/bioinformatics/btx701.</w:t>
      </w:r>
    </w:p>
    <w:p w14:paraId="433812B4" w14:textId="77777777" w:rsidR="000D5575" w:rsidRPr="000D5575" w:rsidRDefault="000D5575" w:rsidP="000D5575">
      <w:pPr>
        <w:pStyle w:val="Bibliography"/>
      </w:pPr>
      <w:proofErr w:type="spellStart"/>
      <w:r w:rsidRPr="000D5575">
        <w:t>Lunyak</w:t>
      </w:r>
      <w:proofErr w:type="spellEnd"/>
      <w:r w:rsidRPr="000D5575">
        <w:t xml:space="preserve">, V. V. 2002. “Corepressor-Dependent Silencing of Chromosomal Regions Encoding Neuronal Genes.” </w:t>
      </w:r>
      <w:r w:rsidRPr="000D5575">
        <w:rPr>
          <w:i/>
          <w:iCs/>
        </w:rPr>
        <w:t>Science</w:t>
      </w:r>
      <w:r w:rsidRPr="000D5575">
        <w:t xml:space="preserve"> 298 (5599): 1747–52. https://doi.org/10.1126/science.1076469.</w:t>
      </w:r>
    </w:p>
    <w:p w14:paraId="593263BF" w14:textId="77777777" w:rsidR="000D5575" w:rsidRPr="000D5575" w:rsidRDefault="000D5575" w:rsidP="000D5575">
      <w:pPr>
        <w:pStyle w:val="Bibliography"/>
      </w:pPr>
      <w:r w:rsidRPr="000D5575">
        <w:lastRenderedPageBreak/>
        <w:t xml:space="preserve">Luo, </w:t>
      </w:r>
      <w:proofErr w:type="spellStart"/>
      <w:r w:rsidRPr="000D5575">
        <w:t>Xiu</w:t>
      </w:r>
      <w:proofErr w:type="spellEnd"/>
      <w:r w:rsidRPr="000D5575">
        <w:t xml:space="preserve">, </w:t>
      </w:r>
      <w:proofErr w:type="spellStart"/>
      <w:r w:rsidRPr="000D5575">
        <w:t>Xinlu</w:t>
      </w:r>
      <w:proofErr w:type="spellEnd"/>
      <w:r w:rsidRPr="000D5575">
        <w:t xml:space="preserve"> Wang, </w:t>
      </w:r>
      <w:proofErr w:type="spellStart"/>
      <w:r w:rsidRPr="000D5575">
        <w:t>Yina</w:t>
      </w:r>
      <w:proofErr w:type="spellEnd"/>
      <w:r w:rsidRPr="000D5575">
        <w:t xml:space="preserve"> Gao, </w:t>
      </w:r>
      <w:proofErr w:type="spellStart"/>
      <w:r w:rsidRPr="000D5575">
        <w:t>Jingpeng</w:t>
      </w:r>
      <w:proofErr w:type="spellEnd"/>
      <w:r w:rsidRPr="000D5575">
        <w:t xml:space="preserve"> Zhu, </w:t>
      </w:r>
      <w:proofErr w:type="spellStart"/>
      <w:r w:rsidRPr="000D5575">
        <w:t>Songqing</w:t>
      </w:r>
      <w:proofErr w:type="spellEnd"/>
      <w:r w:rsidRPr="000D5575">
        <w:t xml:space="preserve"> Liu, </w:t>
      </w:r>
      <w:proofErr w:type="spellStart"/>
      <w:r w:rsidRPr="000D5575">
        <w:t>Guangxia</w:t>
      </w:r>
      <w:proofErr w:type="spellEnd"/>
      <w:r w:rsidRPr="000D5575">
        <w:t xml:space="preserve"> Gao, and Pu Gao. 2020. “Molecular Mechanism of RNA Recognition by Zinc-Finger Antiviral Protein.” </w:t>
      </w:r>
      <w:r w:rsidRPr="000D5575">
        <w:rPr>
          <w:i/>
          <w:iCs/>
        </w:rPr>
        <w:t>Cell Reports</w:t>
      </w:r>
      <w:r w:rsidRPr="000D5575">
        <w:t xml:space="preserve"> 30 (1): 46-</w:t>
      </w:r>
      <w:proofErr w:type="gramStart"/>
      <w:r w:rsidRPr="000D5575">
        <w:t>52.e</w:t>
      </w:r>
      <w:proofErr w:type="gramEnd"/>
      <w:r w:rsidRPr="000D5575">
        <w:t>4. https://doi.org/10.1016/j.celrep.2019.11.116.</w:t>
      </w:r>
    </w:p>
    <w:p w14:paraId="7D2986DA" w14:textId="77777777" w:rsidR="000D5575" w:rsidRPr="000D5575" w:rsidRDefault="000D5575" w:rsidP="000D5575">
      <w:pPr>
        <w:pStyle w:val="Bibliography"/>
      </w:pPr>
      <w:r w:rsidRPr="000D5575">
        <w:t xml:space="preserve">McBride, Alison A. 2013. “The Papillomavirus E2 Proteins.” </w:t>
      </w:r>
      <w:r w:rsidRPr="000D5575">
        <w:rPr>
          <w:i/>
          <w:iCs/>
        </w:rPr>
        <w:t>Virology</w:t>
      </w:r>
      <w:r w:rsidRPr="000D5575">
        <w:t xml:space="preserve"> 445 (1–2): 57–79. https://doi.org/10.1016/j.virol.2013.06.006.</w:t>
      </w:r>
    </w:p>
    <w:p w14:paraId="3D274BB0" w14:textId="77777777" w:rsidR="000D5575" w:rsidRPr="000D5575" w:rsidRDefault="000D5575" w:rsidP="000D5575">
      <w:pPr>
        <w:pStyle w:val="Bibliography"/>
      </w:pPr>
      <w:proofErr w:type="spellStart"/>
      <w:r w:rsidRPr="000D5575">
        <w:t>Medzhitov</w:t>
      </w:r>
      <w:proofErr w:type="spellEnd"/>
      <w:r w:rsidRPr="000D5575">
        <w:t xml:space="preserve">, Ruslan. 2007. “Recognition of Microorganisms and Activation of the Immune Response.” </w:t>
      </w:r>
      <w:r w:rsidRPr="000D5575">
        <w:rPr>
          <w:i/>
          <w:iCs/>
        </w:rPr>
        <w:t>Nature</w:t>
      </w:r>
      <w:r w:rsidRPr="000D5575">
        <w:t xml:space="preserve"> 449 (7164): 819–26. https://doi.org/10.1038/nature06246.</w:t>
      </w:r>
    </w:p>
    <w:p w14:paraId="278F6765" w14:textId="77777777" w:rsidR="000D5575" w:rsidRPr="000D5575" w:rsidRDefault="000D5575" w:rsidP="000D5575">
      <w:pPr>
        <w:pStyle w:val="Bibliography"/>
      </w:pPr>
      <w:r w:rsidRPr="000D5575">
        <w:t xml:space="preserve">Miller, Mark A., Wayne Pfeiffer, and Terri Schwartz. 2010. “Creating the CIPRES Science Gateway for Inference of Large Phylogenetic Trees.” In </w:t>
      </w:r>
      <w:r w:rsidRPr="000D5575">
        <w:rPr>
          <w:i/>
          <w:iCs/>
        </w:rPr>
        <w:t>2010 Gateway Computing Environments Workshop (GCE)</w:t>
      </w:r>
      <w:r w:rsidRPr="000D5575">
        <w:t>, 1–8. New Orleans, LA, USA: IEEE. https://doi.org/10.1109/GCE.2010.5676129.</w:t>
      </w:r>
    </w:p>
    <w:p w14:paraId="437E59F8" w14:textId="77777777" w:rsidR="000D5575" w:rsidRPr="000D5575" w:rsidRDefault="000D5575" w:rsidP="000D5575">
      <w:pPr>
        <w:pStyle w:val="Bibliography"/>
      </w:pPr>
      <w:r w:rsidRPr="000D5575">
        <w:t xml:space="preserve">Miyata, T., and T. </w:t>
      </w:r>
      <w:proofErr w:type="spellStart"/>
      <w:r w:rsidRPr="000D5575">
        <w:t>Yasunaga</w:t>
      </w:r>
      <w:proofErr w:type="spellEnd"/>
      <w:r w:rsidRPr="000D5575">
        <w:t xml:space="preserve">. 1978. “Evolution of Overlapping Genes.” </w:t>
      </w:r>
      <w:r w:rsidRPr="000D5575">
        <w:rPr>
          <w:i/>
          <w:iCs/>
        </w:rPr>
        <w:t>Nature</w:t>
      </w:r>
      <w:r w:rsidRPr="000D5575">
        <w:t xml:space="preserve"> 272 (5653): 532–35. https://doi.org/10.1038/272532a0.</w:t>
      </w:r>
    </w:p>
    <w:p w14:paraId="614E557C" w14:textId="77777777" w:rsidR="000D5575" w:rsidRPr="000D5575" w:rsidRDefault="000D5575" w:rsidP="000D5575">
      <w:pPr>
        <w:pStyle w:val="Bibliography"/>
      </w:pPr>
      <w:proofErr w:type="spellStart"/>
      <w:r w:rsidRPr="000D5575">
        <w:t>Murawski</w:t>
      </w:r>
      <w:proofErr w:type="spellEnd"/>
      <w:r w:rsidRPr="000D5575">
        <w:t xml:space="preserve">, Matthew R., </w:t>
      </w:r>
      <w:proofErr w:type="spellStart"/>
      <w:r w:rsidRPr="000D5575">
        <w:t>Glennice</w:t>
      </w:r>
      <w:proofErr w:type="spellEnd"/>
      <w:r w:rsidRPr="000D5575">
        <w:t xml:space="preserve"> N. Bowen, Anna M. Cerny, Larry J. Anderson, Lia M. Haynes, Ralph A. Tripp, Evelyn A. Kurt-Jones, and Robert W. Finberg. 2009. “Respiratory Syncytial Virus Activates Innate Immunity through Toll-Like Receptor 2.” </w:t>
      </w:r>
      <w:r w:rsidRPr="000D5575">
        <w:rPr>
          <w:i/>
          <w:iCs/>
        </w:rPr>
        <w:t>Journal of Virology</w:t>
      </w:r>
      <w:r w:rsidRPr="000D5575">
        <w:t xml:space="preserve"> 83 (3): 1492–1500. https://doi.org/10.1128/JVI.00671-08.</w:t>
      </w:r>
    </w:p>
    <w:p w14:paraId="15326073" w14:textId="77777777" w:rsidR="000D5575" w:rsidRPr="000D5575" w:rsidRDefault="000D5575" w:rsidP="000D5575">
      <w:pPr>
        <w:pStyle w:val="Bibliography"/>
      </w:pPr>
      <w:r w:rsidRPr="000D5575">
        <w:t xml:space="preserve">Nan, X., H. H. Ng, C. A. Johnson, C. D. </w:t>
      </w:r>
      <w:proofErr w:type="spellStart"/>
      <w:r w:rsidRPr="000D5575">
        <w:t>Laherty</w:t>
      </w:r>
      <w:proofErr w:type="spellEnd"/>
      <w:r w:rsidRPr="000D5575">
        <w:t xml:space="preserve">, B. M. Turner, R. N. Eisenman, and A. Bird. 1998. “Transcriptional Repression by the Methyl-CpG-Binding Protein MeCP2 Involves a Histone Deacetylase Complex.” </w:t>
      </w:r>
      <w:r w:rsidRPr="000D5575">
        <w:rPr>
          <w:i/>
          <w:iCs/>
        </w:rPr>
        <w:t>Nature</w:t>
      </w:r>
      <w:r w:rsidRPr="000D5575">
        <w:t xml:space="preserve"> 393 (6683): 386–89. https://doi.org/10.1038/30764.</w:t>
      </w:r>
    </w:p>
    <w:p w14:paraId="48AACC8E" w14:textId="77777777" w:rsidR="000D5575" w:rsidRPr="000D5575" w:rsidRDefault="000D5575" w:rsidP="000D5575">
      <w:pPr>
        <w:pStyle w:val="Bibliography"/>
      </w:pPr>
      <w:proofErr w:type="spellStart"/>
      <w:r w:rsidRPr="000D5575">
        <w:t>Ohto</w:t>
      </w:r>
      <w:proofErr w:type="spellEnd"/>
      <w:r w:rsidRPr="000D5575">
        <w:t xml:space="preserve">, </w:t>
      </w:r>
      <w:proofErr w:type="spellStart"/>
      <w:r w:rsidRPr="000D5575">
        <w:t>Umeharu</w:t>
      </w:r>
      <w:proofErr w:type="spellEnd"/>
      <w:r w:rsidRPr="000D5575">
        <w:t xml:space="preserve">, Takuma Shibata, Hiromi </w:t>
      </w:r>
      <w:proofErr w:type="spellStart"/>
      <w:r w:rsidRPr="000D5575">
        <w:t>Tanji</w:t>
      </w:r>
      <w:proofErr w:type="spellEnd"/>
      <w:r w:rsidRPr="000D5575">
        <w:t xml:space="preserve">, Hanako Ishida, Elena </w:t>
      </w:r>
      <w:proofErr w:type="spellStart"/>
      <w:r w:rsidRPr="000D5575">
        <w:t>Krayukhina</w:t>
      </w:r>
      <w:proofErr w:type="spellEnd"/>
      <w:r w:rsidRPr="000D5575">
        <w:t xml:space="preserve">, Susumu Uchiyama, Kensuke Miyake, and Toshiyuki Shimizu. 2015. “Structural Basis of CpG and Inhibitory DNA Recognition by Toll-like Receptor 9.” </w:t>
      </w:r>
      <w:r w:rsidRPr="000D5575">
        <w:rPr>
          <w:i/>
          <w:iCs/>
        </w:rPr>
        <w:t>Nature</w:t>
      </w:r>
      <w:r w:rsidRPr="000D5575">
        <w:t xml:space="preserve"> 520 (7549): 702–5. https://doi.org/10.1038/nature14138.</w:t>
      </w:r>
    </w:p>
    <w:p w14:paraId="5B7646F1" w14:textId="77777777" w:rsidR="000D5575" w:rsidRPr="000D5575" w:rsidRDefault="000D5575" w:rsidP="000D5575">
      <w:pPr>
        <w:pStyle w:val="Bibliography"/>
      </w:pPr>
      <w:r w:rsidRPr="000D5575">
        <w:t xml:space="preserve">O’Shea, Thomas J., Paul M. </w:t>
      </w:r>
      <w:proofErr w:type="spellStart"/>
      <w:r w:rsidRPr="000D5575">
        <w:t>Cryan</w:t>
      </w:r>
      <w:proofErr w:type="spellEnd"/>
      <w:r w:rsidRPr="000D5575">
        <w:t xml:space="preserve">, Andrew A. Cunningham, Anthony R. </w:t>
      </w:r>
      <w:proofErr w:type="spellStart"/>
      <w:r w:rsidRPr="000D5575">
        <w:t>Fooks</w:t>
      </w:r>
      <w:proofErr w:type="spellEnd"/>
      <w:r w:rsidRPr="000D5575">
        <w:t xml:space="preserve">, David T.S. Hayman, Angela D. Luis, Alison J. Peel, Raina K. Plowright, and James L.N. Wood. 2014. “Bat Flight and Zoonotic Viruses.” </w:t>
      </w:r>
      <w:r w:rsidRPr="000D5575">
        <w:rPr>
          <w:i/>
          <w:iCs/>
        </w:rPr>
        <w:t>Emerging Infectious Diseases</w:t>
      </w:r>
      <w:r w:rsidRPr="000D5575">
        <w:t xml:space="preserve"> 20 (5): 741–45. https://doi.org/10.3201/eid2005.130539.</w:t>
      </w:r>
    </w:p>
    <w:p w14:paraId="638C5FD8" w14:textId="77777777" w:rsidR="000D5575" w:rsidRPr="000D5575" w:rsidRDefault="000D5575" w:rsidP="000D5575">
      <w:pPr>
        <w:pStyle w:val="Bibliography"/>
      </w:pPr>
      <w:proofErr w:type="spellStart"/>
      <w:r w:rsidRPr="000D5575">
        <w:t>Oshiumi</w:t>
      </w:r>
      <w:proofErr w:type="spellEnd"/>
      <w:r w:rsidRPr="000D5575">
        <w:t xml:space="preserve">, Hiroyuki, Masaaki Okamoto, Ken </w:t>
      </w:r>
      <w:proofErr w:type="spellStart"/>
      <w:r w:rsidRPr="000D5575">
        <w:t>Fujii</w:t>
      </w:r>
      <w:proofErr w:type="spellEnd"/>
      <w:r w:rsidRPr="000D5575">
        <w:t xml:space="preserve">, Takashi </w:t>
      </w:r>
      <w:proofErr w:type="spellStart"/>
      <w:r w:rsidRPr="000D5575">
        <w:t>Kawanishi</w:t>
      </w:r>
      <w:proofErr w:type="spellEnd"/>
      <w:r w:rsidRPr="000D5575">
        <w:t xml:space="preserve">, Misako Matsumoto, Satoshi Koike, and Tsukasa Seya. 2011. “The TLR3/TICAM-1 Pathway Is Mandatory for Innate Immune Responses to Poliovirus Infection.” </w:t>
      </w:r>
      <w:r w:rsidRPr="000D5575">
        <w:rPr>
          <w:i/>
          <w:iCs/>
        </w:rPr>
        <w:t>The Journal of Immunology</w:t>
      </w:r>
      <w:r w:rsidRPr="000D5575">
        <w:t xml:space="preserve"> 187 (10): 5320–27. https://doi.org/10.4049/jimmunol.1101503.</w:t>
      </w:r>
    </w:p>
    <w:p w14:paraId="1B45C893" w14:textId="77777777" w:rsidR="000D5575" w:rsidRPr="000D5575" w:rsidRDefault="000D5575" w:rsidP="000D5575">
      <w:pPr>
        <w:pStyle w:val="Bibliography"/>
      </w:pPr>
      <w:r w:rsidRPr="000D5575">
        <w:t xml:space="preserve">Otani, </w:t>
      </w:r>
      <w:proofErr w:type="spellStart"/>
      <w:r w:rsidRPr="000D5575">
        <w:t>Junji</w:t>
      </w:r>
      <w:proofErr w:type="spellEnd"/>
      <w:r w:rsidRPr="000D5575">
        <w:t xml:space="preserve">, Toshiyuki </w:t>
      </w:r>
      <w:proofErr w:type="spellStart"/>
      <w:r w:rsidRPr="000D5575">
        <w:t>Nankumo</w:t>
      </w:r>
      <w:proofErr w:type="spellEnd"/>
      <w:r w:rsidRPr="000D5575">
        <w:t xml:space="preserve">, </w:t>
      </w:r>
      <w:proofErr w:type="spellStart"/>
      <w:r w:rsidRPr="000D5575">
        <w:t>Kyohei</w:t>
      </w:r>
      <w:proofErr w:type="spellEnd"/>
      <w:r w:rsidRPr="000D5575">
        <w:t xml:space="preserve"> </w:t>
      </w:r>
      <w:proofErr w:type="spellStart"/>
      <w:r w:rsidRPr="000D5575">
        <w:t>Arita</w:t>
      </w:r>
      <w:proofErr w:type="spellEnd"/>
      <w:r w:rsidRPr="000D5575">
        <w:t xml:space="preserve">, Susumu </w:t>
      </w:r>
      <w:proofErr w:type="spellStart"/>
      <w:r w:rsidRPr="000D5575">
        <w:t>Inamoto</w:t>
      </w:r>
      <w:proofErr w:type="spellEnd"/>
      <w:r w:rsidRPr="000D5575">
        <w:t xml:space="preserve">, Mariko Ariyoshi, and Masahiro Shirakawa. 2009. “Structural Basis for Recognition of H3K4 Methylation Status by the DNA Methyltransferase 3A ATRX-DNMT3-DNMT3L Domain.” </w:t>
      </w:r>
      <w:r w:rsidRPr="000D5575">
        <w:rPr>
          <w:i/>
          <w:iCs/>
        </w:rPr>
        <w:t>EMBO Reports</w:t>
      </w:r>
      <w:r w:rsidRPr="000D5575">
        <w:t xml:space="preserve"> 10 (11): 1235–41. https://doi.org/10.1038/embor.2009.218.</w:t>
      </w:r>
    </w:p>
    <w:p w14:paraId="5F2C607B" w14:textId="77777777" w:rsidR="000D5575" w:rsidRPr="000D5575" w:rsidRDefault="000D5575" w:rsidP="000D5575">
      <w:pPr>
        <w:pStyle w:val="Bibliography"/>
      </w:pPr>
      <w:proofErr w:type="spellStart"/>
      <w:r w:rsidRPr="000D5575">
        <w:t>Pacini</w:t>
      </w:r>
      <w:proofErr w:type="spellEnd"/>
      <w:r w:rsidRPr="000D5575">
        <w:t xml:space="preserve">, Laura, Maria Grazia </w:t>
      </w:r>
      <w:proofErr w:type="spellStart"/>
      <w:r w:rsidRPr="000D5575">
        <w:t>Ceraolo</w:t>
      </w:r>
      <w:proofErr w:type="spellEnd"/>
      <w:r w:rsidRPr="000D5575">
        <w:t xml:space="preserve">, Assunta Venuti, </w:t>
      </w:r>
      <w:proofErr w:type="spellStart"/>
      <w:r w:rsidRPr="000D5575">
        <w:t>Giusi</w:t>
      </w:r>
      <w:proofErr w:type="spellEnd"/>
      <w:r w:rsidRPr="000D5575">
        <w:t xml:space="preserve"> Melita, </w:t>
      </w:r>
      <w:proofErr w:type="spellStart"/>
      <w:r w:rsidRPr="000D5575">
        <w:t>Uzma</w:t>
      </w:r>
      <w:proofErr w:type="spellEnd"/>
      <w:r w:rsidRPr="000D5575">
        <w:t xml:space="preserve"> A. Hasan, Rosita </w:t>
      </w:r>
      <w:proofErr w:type="spellStart"/>
      <w:r w:rsidRPr="000D5575">
        <w:t>Accardi</w:t>
      </w:r>
      <w:proofErr w:type="spellEnd"/>
      <w:r w:rsidRPr="000D5575">
        <w:t xml:space="preserve">, and Massimo </w:t>
      </w:r>
      <w:proofErr w:type="spellStart"/>
      <w:r w:rsidRPr="000D5575">
        <w:t>Tommasino</w:t>
      </w:r>
      <w:proofErr w:type="spellEnd"/>
      <w:r w:rsidRPr="000D5575">
        <w:t xml:space="preserve">. 2017. “UV Radiation Activates Toll-Like Receptor 9 Expression in Primary Human Keratinocytes, an Event Inhibited by Human Papillomavirus 38 E6 and E7 Oncoproteins.” </w:t>
      </w:r>
      <w:r w:rsidRPr="000D5575">
        <w:rPr>
          <w:i/>
          <w:iCs/>
        </w:rPr>
        <w:t>Journal of Virology</w:t>
      </w:r>
      <w:r w:rsidRPr="000D5575">
        <w:t xml:space="preserve"> 91 (19). https://doi.org/10.1128/JVI.01123-17.</w:t>
      </w:r>
    </w:p>
    <w:p w14:paraId="447E278C" w14:textId="77777777" w:rsidR="000D5575" w:rsidRPr="000D5575" w:rsidRDefault="000D5575" w:rsidP="000D5575">
      <w:pPr>
        <w:pStyle w:val="Bibliography"/>
      </w:pPr>
      <w:proofErr w:type="spellStart"/>
      <w:r w:rsidRPr="000D5575">
        <w:t>Pacini</w:t>
      </w:r>
      <w:proofErr w:type="spellEnd"/>
      <w:r w:rsidRPr="000D5575">
        <w:t xml:space="preserve">, Laura, Claudia </w:t>
      </w:r>
      <w:proofErr w:type="spellStart"/>
      <w:r w:rsidRPr="000D5575">
        <w:t>Savini</w:t>
      </w:r>
      <w:proofErr w:type="spellEnd"/>
      <w:r w:rsidRPr="000D5575">
        <w:t xml:space="preserve">, Raffaella </w:t>
      </w:r>
      <w:proofErr w:type="spellStart"/>
      <w:r w:rsidRPr="000D5575">
        <w:t>Ghittoni</w:t>
      </w:r>
      <w:proofErr w:type="spellEnd"/>
      <w:r w:rsidRPr="000D5575">
        <w:t xml:space="preserve">, Djamel </w:t>
      </w:r>
      <w:proofErr w:type="spellStart"/>
      <w:r w:rsidRPr="000D5575">
        <w:t>Saidj</w:t>
      </w:r>
      <w:proofErr w:type="spellEnd"/>
      <w:r w:rsidRPr="000D5575">
        <w:t xml:space="preserve">, Jerome Lamartine, </w:t>
      </w:r>
      <w:proofErr w:type="spellStart"/>
      <w:r w:rsidRPr="000D5575">
        <w:t>Uzma</w:t>
      </w:r>
      <w:proofErr w:type="spellEnd"/>
      <w:r w:rsidRPr="000D5575">
        <w:t xml:space="preserve"> A. Hasan, Rosita </w:t>
      </w:r>
      <w:proofErr w:type="spellStart"/>
      <w:r w:rsidRPr="000D5575">
        <w:t>Accardi</w:t>
      </w:r>
      <w:proofErr w:type="spellEnd"/>
      <w:r w:rsidRPr="000D5575">
        <w:t xml:space="preserve">, and Massimo </w:t>
      </w:r>
      <w:proofErr w:type="spellStart"/>
      <w:r w:rsidRPr="000D5575">
        <w:t>Tommasino</w:t>
      </w:r>
      <w:proofErr w:type="spellEnd"/>
      <w:r w:rsidRPr="000D5575">
        <w:t xml:space="preserve">. 2015. “Downregulation of Toll-Like Receptor 9 Expression by Beta Human Papillomavirus 38 and Implications for Cell Cycle </w:t>
      </w:r>
      <w:r w:rsidRPr="000D5575">
        <w:lastRenderedPageBreak/>
        <w:t xml:space="preserve">Control.” Edited by R. M. Sandri-Goldin. </w:t>
      </w:r>
      <w:r w:rsidRPr="000D5575">
        <w:rPr>
          <w:i/>
          <w:iCs/>
        </w:rPr>
        <w:t>Journal of Virology</w:t>
      </w:r>
      <w:r w:rsidRPr="000D5575">
        <w:t xml:space="preserve"> 89 (22): 11396–405. https://doi.org/10.1128/JVI.02151-15.</w:t>
      </w:r>
    </w:p>
    <w:p w14:paraId="36C01009" w14:textId="77777777" w:rsidR="000D5575" w:rsidRPr="000D5575" w:rsidRDefault="000D5575" w:rsidP="000D5575">
      <w:pPr>
        <w:pStyle w:val="Bibliography"/>
      </w:pPr>
      <w:r w:rsidRPr="000D5575">
        <w:t xml:space="preserve">Paradis, Emmanuel, and Klaus </w:t>
      </w:r>
      <w:proofErr w:type="spellStart"/>
      <w:r w:rsidRPr="000D5575">
        <w:t>Schliep</w:t>
      </w:r>
      <w:proofErr w:type="spellEnd"/>
      <w:r w:rsidRPr="000D5575">
        <w:t xml:space="preserve">. 2019. “Ape 5.0: An Environment for Modern Phylogenetics and Evolutionary Analyses in R.” </w:t>
      </w:r>
      <w:r w:rsidRPr="000D5575">
        <w:rPr>
          <w:i/>
          <w:iCs/>
        </w:rPr>
        <w:t>Bioinformatics (Oxford, England)</w:t>
      </w:r>
      <w:r w:rsidRPr="000D5575">
        <w:t xml:space="preserve"> 35 (3): 526–28. https://doi.org/10.1093/bioinformatics/bty633.</w:t>
      </w:r>
    </w:p>
    <w:p w14:paraId="0133EB83" w14:textId="77777777" w:rsidR="000D5575" w:rsidRPr="000D5575" w:rsidRDefault="000D5575" w:rsidP="000D5575">
      <w:pPr>
        <w:pStyle w:val="Bibliography"/>
      </w:pPr>
      <w:r w:rsidRPr="000D5575">
        <w:t xml:space="preserve">Payne, Natalie, Simona </w:t>
      </w:r>
      <w:proofErr w:type="spellStart"/>
      <w:r w:rsidRPr="000D5575">
        <w:t>Kraberger</w:t>
      </w:r>
      <w:proofErr w:type="spellEnd"/>
      <w:r w:rsidRPr="000D5575">
        <w:t xml:space="preserve">, Rafaela S. </w:t>
      </w:r>
      <w:proofErr w:type="spellStart"/>
      <w:r w:rsidRPr="000D5575">
        <w:t>Fontenele</w:t>
      </w:r>
      <w:proofErr w:type="spellEnd"/>
      <w:r w:rsidRPr="000D5575">
        <w:t xml:space="preserve">, Kara </w:t>
      </w:r>
      <w:proofErr w:type="spellStart"/>
      <w:r w:rsidRPr="000D5575">
        <w:t>Schmidlin</w:t>
      </w:r>
      <w:proofErr w:type="spellEnd"/>
      <w:r w:rsidRPr="000D5575">
        <w:t xml:space="preserve">, Melissa H. </w:t>
      </w:r>
      <w:proofErr w:type="spellStart"/>
      <w:r w:rsidRPr="000D5575">
        <w:t>Bergeman</w:t>
      </w:r>
      <w:proofErr w:type="spellEnd"/>
      <w:r w:rsidRPr="000D5575">
        <w:t xml:space="preserve">, Ivonne </w:t>
      </w:r>
      <w:proofErr w:type="spellStart"/>
      <w:r w:rsidRPr="000D5575">
        <w:t>Cassaigne</w:t>
      </w:r>
      <w:proofErr w:type="spellEnd"/>
      <w:r w:rsidRPr="000D5575">
        <w:t xml:space="preserve">, Melanie Culver, Arvind </w:t>
      </w:r>
      <w:proofErr w:type="spellStart"/>
      <w:r w:rsidRPr="000D5575">
        <w:t>Varsani</w:t>
      </w:r>
      <w:proofErr w:type="spellEnd"/>
      <w:r w:rsidRPr="000D5575">
        <w:t xml:space="preserve">, and </w:t>
      </w:r>
      <w:proofErr w:type="spellStart"/>
      <w:r w:rsidRPr="000D5575">
        <w:t>Koenraad</w:t>
      </w:r>
      <w:proofErr w:type="spellEnd"/>
      <w:r w:rsidRPr="000D5575">
        <w:t xml:space="preserve"> Van </w:t>
      </w:r>
      <w:proofErr w:type="spellStart"/>
      <w:r w:rsidRPr="000D5575">
        <w:t>Doorslaer</w:t>
      </w:r>
      <w:proofErr w:type="spellEnd"/>
      <w:r w:rsidRPr="000D5575">
        <w:t xml:space="preserve">. 2020. “Novel Circoviruses Detected in Feces of Sonoran Felids.” </w:t>
      </w:r>
      <w:r w:rsidRPr="000D5575">
        <w:rPr>
          <w:i/>
          <w:iCs/>
        </w:rPr>
        <w:t>Viruses</w:t>
      </w:r>
      <w:r w:rsidRPr="000D5575">
        <w:t xml:space="preserve"> 12 (9). https://doi.org/10.3390/v12091027.</w:t>
      </w:r>
    </w:p>
    <w:p w14:paraId="3FDEA395" w14:textId="77777777" w:rsidR="000D5575" w:rsidRPr="000D5575" w:rsidRDefault="000D5575" w:rsidP="000D5575">
      <w:pPr>
        <w:pStyle w:val="Bibliography"/>
      </w:pPr>
      <w:r w:rsidRPr="000D5575">
        <w:t xml:space="preserve">Peng, Chen, Linda S. Wyatt, Shira G. </w:t>
      </w:r>
      <w:proofErr w:type="spellStart"/>
      <w:r w:rsidRPr="000D5575">
        <w:t>Glushakow</w:t>
      </w:r>
      <w:proofErr w:type="spellEnd"/>
      <w:r w:rsidRPr="000D5575">
        <w:t xml:space="preserve">-Smith, Madhu Lal-Nag, Andrea S. Weisberg, and Bernard Moss. 2020. “Zinc-Finger Antiviral Protein (ZAP) Is a Restriction Factor for Replication of Modified Vaccinia Virus Ankara (MVA) in Human Cells.” Edited by Matthew S. Wiebe. </w:t>
      </w:r>
      <w:r w:rsidRPr="000D5575">
        <w:rPr>
          <w:i/>
          <w:iCs/>
        </w:rPr>
        <w:t>PLOS Pathogens</w:t>
      </w:r>
      <w:r w:rsidRPr="000D5575">
        <w:t xml:space="preserve"> 16 (8): e1008845. https://doi.org/10.1371/journal.ppat.1008845.</w:t>
      </w:r>
    </w:p>
    <w:p w14:paraId="5B365E4D" w14:textId="77777777" w:rsidR="000D5575" w:rsidRPr="000D5575" w:rsidRDefault="000D5575" w:rsidP="000D5575">
      <w:pPr>
        <w:pStyle w:val="Bibliography"/>
      </w:pPr>
      <w:proofErr w:type="spellStart"/>
      <w:r w:rsidRPr="000D5575">
        <w:t>Pohar</w:t>
      </w:r>
      <w:proofErr w:type="spellEnd"/>
      <w:r w:rsidRPr="000D5575">
        <w:t xml:space="preserve">, </w:t>
      </w:r>
      <w:proofErr w:type="spellStart"/>
      <w:r w:rsidRPr="000D5575">
        <w:t>Jelka</w:t>
      </w:r>
      <w:proofErr w:type="spellEnd"/>
      <w:r w:rsidRPr="000D5575">
        <w:t xml:space="preserve">, </w:t>
      </w:r>
      <w:proofErr w:type="spellStart"/>
      <w:r w:rsidRPr="000D5575">
        <w:t>Duško</w:t>
      </w:r>
      <w:proofErr w:type="spellEnd"/>
      <w:r w:rsidRPr="000D5575">
        <w:t xml:space="preserve"> </w:t>
      </w:r>
      <w:proofErr w:type="spellStart"/>
      <w:r w:rsidRPr="000D5575">
        <w:t>Lainšček</w:t>
      </w:r>
      <w:proofErr w:type="spellEnd"/>
      <w:r w:rsidRPr="000D5575">
        <w:t xml:space="preserve">, Ryutaro Fukui, Chikako Yamamoto, Kensuke Miyake, Roman </w:t>
      </w:r>
      <w:proofErr w:type="spellStart"/>
      <w:r w:rsidRPr="000D5575">
        <w:t>Jerala</w:t>
      </w:r>
      <w:proofErr w:type="spellEnd"/>
      <w:r w:rsidRPr="000D5575">
        <w:t xml:space="preserve">, and </w:t>
      </w:r>
      <w:proofErr w:type="spellStart"/>
      <w:r w:rsidRPr="000D5575">
        <w:t>Mojca</w:t>
      </w:r>
      <w:proofErr w:type="spellEnd"/>
      <w:r w:rsidRPr="000D5575">
        <w:t xml:space="preserve"> </w:t>
      </w:r>
      <w:proofErr w:type="spellStart"/>
      <w:r w:rsidRPr="000D5575">
        <w:t>Benčina</w:t>
      </w:r>
      <w:proofErr w:type="spellEnd"/>
      <w:r w:rsidRPr="000D5575">
        <w:t xml:space="preserve">. 2015. “Species-Specific Minimal Sequence Motif for </w:t>
      </w:r>
      <w:proofErr w:type="spellStart"/>
      <w:r w:rsidRPr="000D5575">
        <w:t>Oligodeoxyribonucleotides</w:t>
      </w:r>
      <w:proofErr w:type="spellEnd"/>
      <w:r w:rsidRPr="000D5575">
        <w:t xml:space="preserve"> Activating Mouse TLR9.” </w:t>
      </w:r>
      <w:r w:rsidRPr="000D5575">
        <w:rPr>
          <w:i/>
          <w:iCs/>
        </w:rPr>
        <w:t>The Journal of Immunology</w:t>
      </w:r>
      <w:r w:rsidRPr="000D5575">
        <w:t xml:space="preserve"> 195 (9): 4396–4405. https://doi.org/10.4049/jimmunol.1500600.</w:t>
      </w:r>
    </w:p>
    <w:p w14:paraId="4FCC86BD" w14:textId="77777777" w:rsidR="000D5575" w:rsidRPr="000D5575" w:rsidRDefault="000D5575" w:rsidP="000D5575">
      <w:pPr>
        <w:pStyle w:val="Bibliography"/>
      </w:pPr>
      <w:r w:rsidRPr="000D5575">
        <w:t xml:space="preserve">Popa, </w:t>
      </w:r>
      <w:proofErr w:type="spellStart"/>
      <w:r w:rsidRPr="000D5575">
        <w:t>Andreea</w:t>
      </w:r>
      <w:proofErr w:type="spellEnd"/>
      <w:r w:rsidRPr="000D5575">
        <w:t xml:space="preserve">, Wei Zhang, Megan S. Harrison, </w:t>
      </w:r>
      <w:proofErr w:type="spellStart"/>
      <w:r w:rsidRPr="000D5575">
        <w:t>Kylia</w:t>
      </w:r>
      <w:proofErr w:type="spellEnd"/>
      <w:r w:rsidRPr="000D5575">
        <w:t xml:space="preserve"> </w:t>
      </w:r>
      <w:proofErr w:type="spellStart"/>
      <w:r w:rsidRPr="000D5575">
        <w:t>Goodner</w:t>
      </w:r>
      <w:proofErr w:type="spellEnd"/>
      <w:r w:rsidRPr="000D5575">
        <w:t xml:space="preserve">, </w:t>
      </w:r>
      <w:proofErr w:type="spellStart"/>
      <w:r w:rsidRPr="000D5575">
        <w:t>Teymur</w:t>
      </w:r>
      <w:proofErr w:type="spellEnd"/>
      <w:r w:rsidRPr="000D5575">
        <w:t xml:space="preserve"> </w:t>
      </w:r>
      <w:proofErr w:type="spellStart"/>
      <w:r w:rsidRPr="000D5575">
        <w:t>Kazakov</w:t>
      </w:r>
      <w:proofErr w:type="spellEnd"/>
      <w:r w:rsidRPr="000D5575">
        <w:t xml:space="preserve">, Edward C. Goodwin, Alex </w:t>
      </w:r>
      <w:proofErr w:type="spellStart"/>
      <w:r w:rsidRPr="000D5575">
        <w:t>Lipovsky</w:t>
      </w:r>
      <w:proofErr w:type="spellEnd"/>
      <w:r w:rsidRPr="000D5575">
        <w:t xml:space="preserve">, Christopher G. </w:t>
      </w:r>
      <w:proofErr w:type="spellStart"/>
      <w:r w:rsidRPr="000D5575">
        <w:t>Burd</w:t>
      </w:r>
      <w:proofErr w:type="spellEnd"/>
      <w:r w:rsidRPr="000D5575">
        <w:t xml:space="preserve">, and Daniel </w:t>
      </w:r>
      <w:proofErr w:type="spellStart"/>
      <w:r w:rsidRPr="000D5575">
        <w:t>DiMaio</w:t>
      </w:r>
      <w:proofErr w:type="spellEnd"/>
      <w:r w:rsidRPr="000D5575">
        <w:t xml:space="preserve">. 2015. “Direct Binding of Retromer to Human Papillomavirus Type 16 Minor Capsid Protein L2 Mediates Endosome Exit during Viral Infection.” </w:t>
      </w:r>
      <w:proofErr w:type="spellStart"/>
      <w:r w:rsidRPr="000D5575">
        <w:rPr>
          <w:i/>
          <w:iCs/>
        </w:rPr>
        <w:t>PLoS</w:t>
      </w:r>
      <w:proofErr w:type="spellEnd"/>
      <w:r w:rsidRPr="000D5575">
        <w:rPr>
          <w:i/>
          <w:iCs/>
        </w:rPr>
        <w:t xml:space="preserve"> Pathogens</w:t>
      </w:r>
      <w:r w:rsidRPr="000D5575">
        <w:t xml:space="preserve"> 11 (2): e1004699. https://doi.org/10.1371/journal.ppat.1004699.</w:t>
      </w:r>
    </w:p>
    <w:p w14:paraId="7459E789" w14:textId="77777777" w:rsidR="000D5575" w:rsidRPr="000D5575" w:rsidRDefault="000D5575" w:rsidP="000D5575">
      <w:pPr>
        <w:pStyle w:val="Bibliography"/>
      </w:pPr>
      <w:r w:rsidRPr="000D5575">
        <w:t xml:space="preserve">Porter, Samuel S., Jennifer C. Liddle, Kristen Browne, Diana V. Pastrana, Benjamin A. Garcia, Christopher B. Buck, Matthew D. Weitzman, and Alison A. McBride. 2021. “Histone Modifications in Papillomavirus Virion </w:t>
      </w:r>
      <w:proofErr w:type="spellStart"/>
      <w:r w:rsidRPr="000D5575">
        <w:t>Minichromosomes</w:t>
      </w:r>
      <w:proofErr w:type="spellEnd"/>
      <w:r w:rsidRPr="000D5575">
        <w:t xml:space="preserve">.” Edited by Thomas Shenk. </w:t>
      </w:r>
      <w:proofErr w:type="spellStart"/>
      <w:r w:rsidRPr="000D5575">
        <w:rPr>
          <w:i/>
          <w:iCs/>
        </w:rPr>
        <w:t>MBio</w:t>
      </w:r>
      <w:proofErr w:type="spellEnd"/>
      <w:r w:rsidRPr="000D5575">
        <w:t xml:space="preserve"> 12 (1): e03274-20, /</w:t>
      </w:r>
      <w:proofErr w:type="spellStart"/>
      <w:r w:rsidRPr="000D5575">
        <w:t>mbio</w:t>
      </w:r>
      <w:proofErr w:type="spellEnd"/>
      <w:r w:rsidRPr="000D5575">
        <w:t>/12/1/mBio.03274-20.atom. https://doi.org/10.1128/mBio.03274-20.</w:t>
      </w:r>
    </w:p>
    <w:p w14:paraId="38145BAC" w14:textId="77777777" w:rsidR="000D5575" w:rsidRPr="000D5575" w:rsidRDefault="000D5575" w:rsidP="000D5575">
      <w:pPr>
        <w:pStyle w:val="Bibliography"/>
      </w:pPr>
      <w:r w:rsidRPr="000D5575">
        <w:t xml:space="preserve">Price, Morgan N., </w:t>
      </w:r>
      <w:proofErr w:type="spellStart"/>
      <w:r w:rsidRPr="000D5575">
        <w:t>Paramvir</w:t>
      </w:r>
      <w:proofErr w:type="spellEnd"/>
      <w:r w:rsidRPr="000D5575">
        <w:t xml:space="preserve"> S. Dehal, and Adam P. Arkin. 2010. “</w:t>
      </w:r>
      <w:proofErr w:type="spellStart"/>
      <w:r w:rsidRPr="000D5575">
        <w:t>FastTree</w:t>
      </w:r>
      <w:proofErr w:type="spellEnd"/>
      <w:r w:rsidRPr="000D5575">
        <w:t xml:space="preserve"> 2 – Approximately Maximum-Likelihood Trees for Large Alignments.” Edited by Art F. Y. Poon. </w:t>
      </w:r>
      <w:proofErr w:type="spellStart"/>
      <w:r w:rsidRPr="000D5575">
        <w:rPr>
          <w:i/>
          <w:iCs/>
        </w:rPr>
        <w:t>PLoS</w:t>
      </w:r>
      <w:proofErr w:type="spellEnd"/>
      <w:r w:rsidRPr="000D5575">
        <w:rPr>
          <w:i/>
          <w:iCs/>
        </w:rPr>
        <w:t xml:space="preserve"> ONE</w:t>
      </w:r>
      <w:r w:rsidRPr="000D5575">
        <w:t xml:space="preserve"> 5 (3): e9490. https://doi.org/10.1371/journal.pone.0009490.</w:t>
      </w:r>
    </w:p>
    <w:p w14:paraId="000D945A" w14:textId="77777777" w:rsidR="000D5575" w:rsidRPr="000D5575" w:rsidRDefault="000D5575" w:rsidP="000D5575">
      <w:pPr>
        <w:pStyle w:val="Bibliography"/>
      </w:pPr>
      <w:proofErr w:type="spellStart"/>
      <w:r w:rsidRPr="000D5575">
        <w:t>Rassa</w:t>
      </w:r>
      <w:proofErr w:type="spellEnd"/>
      <w:r w:rsidRPr="000D5575">
        <w:t xml:space="preserve">, John C., Jennifer L. Meyers, </w:t>
      </w:r>
      <w:proofErr w:type="spellStart"/>
      <w:r w:rsidRPr="000D5575">
        <w:t>Yuanming</w:t>
      </w:r>
      <w:proofErr w:type="spellEnd"/>
      <w:r w:rsidRPr="000D5575">
        <w:t xml:space="preserve"> Zhang, Rama </w:t>
      </w:r>
      <w:proofErr w:type="spellStart"/>
      <w:r w:rsidRPr="000D5575">
        <w:t>Kudaravalli</w:t>
      </w:r>
      <w:proofErr w:type="spellEnd"/>
      <w:r w:rsidRPr="000D5575">
        <w:t xml:space="preserve">, and Susan R. Ross. 2002. “Murine Retroviruses Activate B Cells via Interaction with Toll-like Receptor 4.” </w:t>
      </w:r>
      <w:r w:rsidRPr="000D5575">
        <w:rPr>
          <w:i/>
          <w:iCs/>
        </w:rPr>
        <w:t>Proceedings of the National Academy of Sciences of the United States of America</w:t>
      </w:r>
      <w:r w:rsidRPr="000D5575">
        <w:t xml:space="preserve"> 99 (4): 2281–86. https://doi.org/10.1073/pnas.042355399.</w:t>
      </w:r>
    </w:p>
    <w:p w14:paraId="24010362" w14:textId="77777777" w:rsidR="000D5575" w:rsidRPr="000D5575" w:rsidRDefault="000D5575" w:rsidP="000D5575">
      <w:pPr>
        <w:pStyle w:val="Bibliography"/>
      </w:pPr>
      <w:r w:rsidRPr="000D5575">
        <w:t xml:space="preserve">Rector, Annabel, Philippe </w:t>
      </w:r>
      <w:proofErr w:type="spellStart"/>
      <w:r w:rsidRPr="000D5575">
        <w:t>Lemey</w:t>
      </w:r>
      <w:proofErr w:type="spellEnd"/>
      <w:r w:rsidRPr="000D5575">
        <w:t xml:space="preserve">, Ruth </w:t>
      </w:r>
      <w:proofErr w:type="spellStart"/>
      <w:r w:rsidRPr="000D5575">
        <w:t>Tachezy</w:t>
      </w:r>
      <w:proofErr w:type="spellEnd"/>
      <w:r w:rsidRPr="000D5575">
        <w:t xml:space="preserve">, Sara </w:t>
      </w:r>
      <w:proofErr w:type="spellStart"/>
      <w:r w:rsidRPr="000D5575">
        <w:t>Mostmans</w:t>
      </w:r>
      <w:proofErr w:type="spellEnd"/>
      <w:r w:rsidRPr="000D5575">
        <w:t xml:space="preserve">, Shin-Je </w:t>
      </w:r>
      <w:proofErr w:type="spellStart"/>
      <w:r w:rsidRPr="000D5575">
        <w:t>Ghim</w:t>
      </w:r>
      <w:proofErr w:type="spellEnd"/>
      <w:r w:rsidRPr="000D5575">
        <w:t xml:space="preserve">, </w:t>
      </w:r>
      <w:proofErr w:type="spellStart"/>
      <w:r w:rsidRPr="000D5575">
        <w:t>Koenraad</w:t>
      </w:r>
      <w:proofErr w:type="spellEnd"/>
      <w:r w:rsidRPr="000D5575">
        <w:t xml:space="preserve"> Van </w:t>
      </w:r>
      <w:proofErr w:type="spellStart"/>
      <w:r w:rsidRPr="000D5575">
        <w:t>Doorslaer</w:t>
      </w:r>
      <w:proofErr w:type="spellEnd"/>
      <w:r w:rsidRPr="000D5575">
        <w:t xml:space="preserve">, Melody </w:t>
      </w:r>
      <w:proofErr w:type="spellStart"/>
      <w:r w:rsidRPr="000D5575">
        <w:t>Roelke</w:t>
      </w:r>
      <w:proofErr w:type="spellEnd"/>
      <w:r w:rsidRPr="000D5575">
        <w:t xml:space="preserve">, et al. 2007. “Ancient Papillomavirus-Host Co-Speciation in Felidae.” </w:t>
      </w:r>
      <w:r w:rsidRPr="000D5575">
        <w:rPr>
          <w:i/>
          <w:iCs/>
        </w:rPr>
        <w:t>Genome Biology</w:t>
      </w:r>
      <w:r w:rsidRPr="000D5575">
        <w:t xml:space="preserve"> 8 (4): R57. https://doi.org/10.1186/gb-2007-8-4-r57.</w:t>
      </w:r>
    </w:p>
    <w:p w14:paraId="55EB9367" w14:textId="77777777" w:rsidR="000D5575" w:rsidRPr="000D5575" w:rsidRDefault="000D5575" w:rsidP="000D5575">
      <w:pPr>
        <w:pStyle w:val="Bibliography"/>
      </w:pPr>
      <w:r w:rsidRPr="000D5575">
        <w:t>Revell, Liam J. 2012. “</w:t>
      </w:r>
      <w:proofErr w:type="spellStart"/>
      <w:r w:rsidRPr="000D5575">
        <w:t>Phytools</w:t>
      </w:r>
      <w:proofErr w:type="spellEnd"/>
      <w:r w:rsidRPr="000D5575">
        <w:t xml:space="preserve">: An R Package for Phylogenetic Comparative Biology (and Other Things): </w:t>
      </w:r>
      <w:proofErr w:type="spellStart"/>
      <w:r w:rsidRPr="000D5575">
        <w:rPr>
          <w:i/>
          <w:iCs/>
        </w:rPr>
        <w:t>Phytools</w:t>
      </w:r>
      <w:proofErr w:type="spellEnd"/>
      <w:r w:rsidRPr="000D5575">
        <w:rPr>
          <w:i/>
          <w:iCs/>
        </w:rPr>
        <w:t>: R Package</w:t>
      </w:r>
      <w:r w:rsidRPr="000D5575">
        <w:t xml:space="preserve">.” </w:t>
      </w:r>
      <w:r w:rsidRPr="000D5575">
        <w:rPr>
          <w:i/>
          <w:iCs/>
        </w:rPr>
        <w:t>Methods in Ecology and Evolution</w:t>
      </w:r>
      <w:r w:rsidRPr="000D5575">
        <w:t xml:space="preserve"> 3 (2): 217–23. https://doi.org/10.1111/j.2041-210X.2011.00169.x.</w:t>
      </w:r>
    </w:p>
    <w:p w14:paraId="4982C4DD" w14:textId="77777777" w:rsidR="000D5575" w:rsidRPr="000D5575" w:rsidRDefault="000D5575" w:rsidP="000D5575">
      <w:pPr>
        <w:pStyle w:val="Bibliography"/>
      </w:pPr>
      <w:r w:rsidRPr="000D5575">
        <w:t xml:space="preserve">Richards, Rebecca M., Douglas R. Lowy, John T. Schiller, and Patricia M. Day. 2006. “Cleavage of the Papillomavirus Minor Capsid Protein, L2, at a </w:t>
      </w:r>
      <w:proofErr w:type="spellStart"/>
      <w:r w:rsidRPr="000D5575">
        <w:t>Furin</w:t>
      </w:r>
      <w:proofErr w:type="spellEnd"/>
      <w:r w:rsidRPr="000D5575">
        <w:t xml:space="preserve"> Consensus Site Is Necessary for Infection.” </w:t>
      </w:r>
      <w:r w:rsidRPr="000D5575">
        <w:rPr>
          <w:i/>
          <w:iCs/>
        </w:rPr>
        <w:t>Proceedings of the National Academy of Sciences of the United States of America</w:t>
      </w:r>
      <w:r w:rsidRPr="000D5575">
        <w:t xml:space="preserve"> 103 (5): 1522–27. https://doi.org/10.1073/pnas.0508815103.</w:t>
      </w:r>
    </w:p>
    <w:p w14:paraId="38C72216" w14:textId="77777777" w:rsidR="000D5575" w:rsidRPr="000D5575" w:rsidRDefault="000D5575" w:rsidP="000D5575">
      <w:pPr>
        <w:pStyle w:val="Bibliography"/>
      </w:pPr>
      <w:r w:rsidRPr="000D5575">
        <w:lastRenderedPageBreak/>
        <w:t xml:space="preserve">Rose, Nathan R., and Robert J. Klose. 2014. “Understanding the Relationship between DNA Methylation and Histone Lysine Methylation.” </w:t>
      </w:r>
      <w:proofErr w:type="spellStart"/>
      <w:r w:rsidRPr="000D5575">
        <w:rPr>
          <w:i/>
          <w:iCs/>
        </w:rPr>
        <w:t>Biochimica</w:t>
      </w:r>
      <w:proofErr w:type="spellEnd"/>
      <w:r w:rsidRPr="000D5575">
        <w:rPr>
          <w:i/>
          <w:iCs/>
        </w:rPr>
        <w:t xml:space="preserve"> et </w:t>
      </w:r>
      <w:proofErr w:type="spellStart"/>
      <w:r w:rsidRPr="000D5575">
        <w:rPr>
          <w:i/>
          <w:iCs/>
        </w:rPr>
        <w:t>Biophysica</w:t>
      </w:r>
      <w:proofErr w:type="spellEnd"/>
      <w:r w:rsidRPr="000D5575">
        <w:rPr>
          <w:i/>
          <w:iCs/>
        </w:rPr>
        <w:t xml:space="preserve"> Acta (BBA) - Gene Regulatory Mechanisms</w:t>
      </w:r>
      <w:r w:rsidRPr="000D5575">
        <w:t xml:space="preserve"> 1839 (12): 1362–72. https://doi.org/10.1016/j.bbagrm.2014.02.007.</w:t>
      </w:r>
    </w:p>
    <w:p w14:paraId="4A736AA0" w14:textId="77777777" w:rsidR="000D5575" w:rsidRPr="000D5575" w:rsidRDefault="000D5575" w:rsidP="000D5575">
      <w:pPr>
        <w:pStyle w:val="Bibliography"/>
      </w:pPr>
      <w:r w:rsidRPr="000D5575">
        <w:t xml:space="preserve">Sawyer, Sara L., Michael </w:t>
      </w:r>
      <w:proofErr w:type="spellStart"/>
      <w:r w:rsidRPr="000D5575">
        <w:t>Emerman</w:t>
      </w:r>
      <w:proofErr w:type="spellEnd"/>
      <w:r w:rsidRPr="000D5575">
        <w:t xml:space="preserve">, and </w:t>
      </w:r>
      <w:proofErr w:type="spellStart"/>
      <w:r w:rsidRPr="000D5575">
        <w:t>Harmit</w:t>
      </w:r>
      <w:proofErr w:type="spellEnd"/>
      <w:r w:rsidRPr="000D5575">
        <w:t xml:space="preserve"> S. Malik. 2004. “Ancient Adaptive Evolution of the Primate Antiviral DNA-Editing Enzyme APOBEC3G.” </w:t>
      </w:r>
      <w:proofErr w:type="spellStart"/>
      <w:r w:rsidRPr="000D5575">
        <w:rPr>
          <w:i/>
          <w:iCs/>
        </w:rPr>
        <w:t>PLoS</w:t>
      </w:r>
      <w:proofErr w:type="spellEnd"/>
      <w:r w:rsidRPr="000D5575">
        <w:rPr>
          <w:i/>
          <w:iCs/>
        </w:rPr>
        <w:t xml:space="preserve"> Biology</w:t>
      </w:r>
      <w:r w:rsidRPr="000D5575">
        <w:t xml:space="preserve"> 2 (9): E275. https://doi.org/10.1371/journal.pbio.0020275.</w:t>
      </w:r>
    </w:p>
    <w:p w14:paraId="48CE64A6" w14:textId="77777777" w:rsidR="000D5575" w:rsidRPr="000D5575" w:rsidRDefault="000D5575" w:rsidP="000D5575">
      <w:pPr>
        <w:pStyle w:val="Bibliography"/>
      </w:pPr>
      <w:proofErr w:type="spellStart"/>
      <w:r w:rsidRPr="000D5575">
        <w:t>Schelhaas</w:t>
      </w:r>
      <w:proofErr w:type="spellEnd"/>
      <w:r w:rsidRPr="000D5575">
        <w:t xml:space="preserve">, Mario, Bhavin Shah, Michael Holzer, Peter </w:t>
      </w:r>
      <w:proofErr w:type="spellStart"/>
      <w:r w:rsidRPr="000D5575">
        <w:t>Blattmann</w:t>
      </w:r>
      <w:proofErr w:type="spellEnd"/>
      <w:r w:rsidRPr="000D5575">
        <w:t xml:space="preserve">, Lena </w:t>
      </w:r>
      <w:proofErr w:type="spellStart"/>
      <w:r w:rsidRPr="000D5575">
        <w:t>Kühling</w:t>
      </w:r>
      <w:proofErr w:type="spellEnd"/>
      <w:r w:rsidRPr="000D5575">
        <w:t xml:space="preserve">, Patricia M. Day, John T. Schiller, and Ari </w:t>
      </w:r>
      <w:proofErr w:type="spellStart"/>
      <w:r w:rsidRPr="000D5575">
        <w:t>Helenius</w:t>
      </w:r>
      <w:proofErr w:type="spellEnd"/>
      <w:r w:rsidRPr="000D5575">
        <w:t xml:space="preserve">. 2012. “Entry of Human Papillomavirus Type 16 by Actin-Dependent, </w:t>
      </w:r>
      <w:proofErr w:type="spellStart"/>
      <w:r w:rsidRPr="000D5575">
        <w:t>Clathrin</w:t>
      </w:r>
      <w:proofErr w:type="spellEnd"/>
      <w:r w:rsidRPr="000D5575">
        <w:t xml:space="preserve">- and Lipid Raft-Independent Endocytosis.” </w:t>
      </w:r>
      <w:proofErr w:type="spellStart"/>
      <w:r w:rsidRPr="000D5575">
        <w:rPr>
          <w:i/>
          <w:iCs/>
        </w:rPr>
        <w:t>PLoS</w:t>
      </w:r>
      <w:proofErr w:type="spellEnd"/>
      <w:r w:rsidRPr="000D5575">
        <w:rPr>
          <w:i/>
          <w:iCs/>
        </w:rPr>
        <w:t xml:space="preserve"> Pathogens</w:t>
      </w:r>
      <w:r w:rsidRPr="000D5575">
        <w:t xml:space="preserve"> 8 (4): e1002657. https://doi.org/10.1371/journal.ppat.1002657.</w:t>
      </w:r>
    </w:p>
    <w:p w14:paraId="30F81D0E" w14:textId="77777777" w:rsidR="000D5575" w:rsidRPr="000D5575" w:rsidRDefault="000D5575" w:rsidP="000D5575">
      <w:pPr>
        <w:pStyle w:val="Bibliography"/>
      </w:pPr>
      <w:r w:rsidRPr="000D5575">
        <w:t xml:space="preserve">Sen, George L., Jason A. Reuter, Daniel E. Webster, Lilly Zhu, and Paul A. Khavari. 2010. “DNMT1 Maintains Progenitor Function in Self-Renewing Somatic Tissue.” </w:t>
      </w:r>
      <w:r w:rsidRPr="000D5575">
        <w:rPr>
          <w:i/>
          <w:iCs/>
        </w:rPr>
        <w:t>Nature</w:t>
      </w:r>
      <w:r w:rsidRPr="000D5575">
        <w:t xml:space="preserve"> 463 (7280): 563–67. https://doi.org/10.1038/nature08683.</w:t>
      </w:r>
    </w:p>
    <w:p w14:paraId="397F7961" w14:textId="77777777" w:rsidR="000D5575" w:rsidRPr="000D5575" w:rsidRDefault="000D5575" w:rsidP="000D5575">
      <w:pPr>
        <w:pStyle w:val="Bibliography"/>
      </w:pPr>
      <w:r w:rsidRPr="000D5575">
        <w:t xml:space="preserve">Sen, Goutam, Michael Flora, </w:t>
      </w:r>
      <w:proofErr w:type="spellStart"/>
      <w:r w:rsidRPr="000D5575">
        <w:t>Gouri</w:t>
      </w:r>
      <w:proofErr w:type="spellEnd"/>
      <w:r w:rsidRPr="000D5575">
        <w:t xml:space="preserve"> Chattopadhyay, Dennis M. </w:t>
      </w:r>
      <w:proofErr w:type="spellStart"/>
      <w:r w:rsidRPr="000D5575">
        <w:t>Klinman</w:t>
      </w:r>
      <w:proofErr w:type="spellEnd"/>
      <w:r w:rsidRPr="000D5575">
        <w:t xml:space="preserve">, Andrew Lees, James J. Mond, and Clifford M. Snapper. 2004. “The Critical DNA Flanking Sequences of a CpG Oligodeoxynucleotide, but Not the 6 Base CpG Motif, Can Be Replaced with RNA without Quantitative or Qualitative Changes in Toll-like Receptor 9-Mediated Activity.” </w:t>
      </w:r>
      <w:r w:rsidRPr="000D5575">
        <w:rPr>
          <w:i/>
          <w:iCs/>
        </w:rPr>
        <w:t>Cellular Immunology</w:t>
      </w:r>
      <w:r w:rsidRPr="000D5575">
        <w:t xml:space="preserve"> 232 (1–2): 64–74. https://doi.org/10.1016/j.cellimm.2005.01.010.</w:t>
      </w:r>
    </w:p>
    <w:p w14:paraId="6A60492A" w14:textId="77777777" w:rsidR="000D5575" w:rsidRPr="000D5575" w:rsidRDefault="000D5575" w:rsidP="000D5575">
      <w:pPr>
        <w:pStyle w:val="Bibliography"/>
      </w:pPr>
      <w:r w:rsidRPr="000D5575">
        <w:t xml:space="preserve">Shahzad, Naveed, Masahiro </w:t>
      </w:r>
      <w:proofErr w:type="spellStart"/>
      <w:r w:rsidRPr="000D5575">
        <w:t>Shuda</w:t>
      </w:r>
      <w:proofErr w:type="spellEnd"/>
      <w:r w:rsidRPr="000D5575">
        <w:t xml:space="preserve">, Tarik </w:t>
      </w:r>
      <w:proofErr w:type="spellStart"/>
      <w:r w:rsidRPr="000D5575">
        <w:t>Gheit</w:t>
      </w:r>
      <w:proofErr w:type="spellEnd"/>
      <w:r w:rsidRPr="000D5575">
        <w:t xml:space="preserve">, Hyun </w:t>
      </w:r>
      <w:proofErr w:type="spellStart"/>
      <w:r w:rsidRPr="000D5575">
        <w:t>Jin</w:t>
      </w:r>
      <w:proofErr w:type="spellEnd"/>
      <w:r w:rsidRPr="000D5575">
        <w:t xml:space="preserve"> Kwun, Iris Cornet, Djamel </w:t>
      </w:r>
      <w:proofErr w:type="spellStart"/>
      <w:r w:rsidRPr="000D5575">
        <w:t>Saidj</w:t>
      </w:r>
      <w:proofErr w:type="spellEnd"/>
      <w:r w:rsidRPr="000D5575">
        <w:t xml:space="preserve">, Claudia </w:t>
      </w:r>
      <w:proofErr w:type="spellStart"/>
      <w:r w:rsidRPr="000D5575">
        <w:t>Zannetti</w:t>
      </w:r>
      <w:proofErr w:type="spellEnd"/>
      <w:r w:rsidRPr="000D5575">
        <w:t xml:space="preserve">, et al. 2013. “The T Antigen Locus of Merkel Cell Polyomavirus Downregulates Human Toll-like Receptor 9 Expression.” </w:t>
      </w:r>
      <w:r w:rsidRPr="000D5575">
        <w:rPr>
          <w:i/>
          <w:iCs/>
        </w:rPr>
        <w:t>Journal of Virology</w:t>
      </w:r>
      <w:r w:rsidRPr="000D5575">
        <w:t xml:space="preserve"> 87 (23): 13009–19. https://doi.org/10.1128/JVI.01786-13.</w:t>
      </w:r>
    </w:p>
    <w:p w14:paraId="0AE3C2AD" w14:textId="77777777" w:rsidR="000D5575" w:rsidRPr="000D5575" w:rsidRDefault="000D5575" w:rsidP="000D5575">
      <w:pPr>
        <w:pStyle w:val="Bibliography"/>
      </w:pPr>
      <w:r w:rsidRPr="000D5575">
        <w:t xml:space="preserve">Sharp, Paul M., Therese M.F. Tuohy, and Krzysztof R. </w:t>
      </w:r>
      <w:proofErr w:type="spellStart"/>
      <w:r w:rsidRPr="000D5575">
        <w:t>Mosurski</w:t>
      </w:r>
      <w:proofErr w:type="spellEnd"/>
      <w:r w:rsidRPr="000D5575">
        <w:t xml:space="preserve">. 1986. “Codon Usage in Yeast: Cluster Analysis Clearly Differentiates Highly and Lowly Expressed Genes.” </w:t>
      </w:r>
      <w:r w:rsidRPr="000D5575">
        <w:rPr>
          <w:i/>
          <w:iCs/>
        </w:rPr>
        <w:t>Nucleic Acids Research</w:t>
      </w:r>
      <w:r w:rsidRPr="000D5575">
        <w:t xml:space="preserve"> 14 (13): 5125–43. https://doi.org/10.1093/nar/14.13.5125.</w:t>
      </w:r>
    </w:p>
    <w:p w14:paraId="5EB02855" w14:textId="77777777" w:rsidR="000D5575" w:rsidRPr="000D5575" w:rsidRDefault="000D5575" w:rsidP="000D5575">
      <w:pPr>
        <w:pStyle w:val="Bibliography"/>
      </w:pPr>
      <w:r w:rsidRPr="000D5575">
        <w:t xml:space="preserve">Shen, Y.-Y., L. Liang, Z.-H. Zhu, W.-P. Zhou, D. M. Irwin, and Y.-P. Zhang. 2010. “Adaptive Evolution of Energy Metabolism Genes and the Origin of Flight in Bats.” </w:t>
      </w:r>
      <w:r w:rsidRPr="000D5575">
        <w:rPr>
          <w:i/>
          <w:iCs/>
        </w:rPr>
        <w:t>Proceedings of the National Academy of Sciences</w:t>
      </w:r>
      <w:r w:rsidRPr="000D5575">
        <w:t xml:space="preserve"> 107 (19): 8666–71. https://doi.org/10.1073/pnas.0912613107.</w:t>
      </w:r>
    </w:p>
    <w:p w14:paraId="27083BA4" w14:textId="77777777" w:rsidR="000D5575" w:rsidRPr="000D5575" w:rsidRDefault="000D5575" w:rsidP="000D5575">
      <w:pPr>
        <w:pStyle w:val="Bibliography"/>
      </w:pPr>
      <w:proofErr w:type="spellStart"/>
      <w:r w:rsidRPr="000D5575">
        <w:t>Smeele</w:t>
      </w:r>
      <w:proofErr w:type="spellEnd"/>
      <w:r w:rsidRPr="000D5575">
        <w:t xml:space="preserve">, Zoe E., Jennifer M. Burns, </w:t>
      </w:r>
      <w:proofErr w:type="spellStart"/>
      <w:r w:rsidRPr="000D5575">
        <w:t>Koenraad</w:t>
      </w:r>
      <w:proofErr w:type="spellEnd"/>
      <w:r w:rsidRPr="000D5575">
        <w:t xml:space="preserve"> Van </w:t>
      </w:r>
      <w:proofErr w:type="spellStart"/>
      <w:r w:rsidRPr="000D5575">
        <w:t>Doorsaler</w:t>
      </w:r>
      <w:proofErr w:type="spellEnd"/>
      <w:r w:rsidRPr="000D5575">
        <w:t xml:space="preserve">, Rafaela S. </w:t>
      </w:r>
      <w:proofErr w:type="spellStart"/>
      <w:r w:rsidRPr="000D5575">
        <w:t>Fontenele</w:t>
      </w:r>
      <w:proofErr w:type="spellEnd"/>
      <w:r w:rsidRPr="000D5575">
        <w:t xml:space="preserve">, Kara Waits, Daisy Stainton, Michelle R. Shero, et al. 2018. “Diverse Papillomaviruses Identified in Weddell Seals.” </w:t>
      </w:r>
      <w:r w:rsidRPr="000D5575">
        <w:rPr>
          <w:i/>
          <w:iCs/>
        </w:rPr>
        <w:t>The Journal of General Virology</w:t>
      </w:r>
      <w:r w:rsidRPr="000D5575">
        <w:t>, February. https://doi.org/10.1099/jgv.0.001028.</w:t>
      </w:r>
    </w:p>
    <w:p w14:paraId="01E4D89A" w14:textId="77777777" w:rsidR="000D5575" w:rsidRPr="000D5575" w:rsidRDefault="000D5575" w:rsidP="000D5575">
      <w:pPr>
        <w:pStyle w:val="Bibliography"/>
      </w:pPr>
      <w:r w:rsidRPr="000D5575">
        <w:t xml:space="preserve">Smith, Martin D., Joel O. Wertheim, Steven Weaver, Ben Murrell, Konrad Scheffler, and Sergei L. </w:t>
      </w:r>
      <w:proofErr w:type="spellStart"/>
      <w:r w:rsidRPr="000D5575">
        <w:t>Kosakovsky</w:t>
      </w:r>
      <w:proofErr w:type="spellEnd"/>
      <w:r w:rsidRPr="000D5575">
        <w:t xml:space="preserve"> Pond. 2015. “Less Is More: An Adaptive Branch-Site Random Effects Model for Efficient Detection of Episodic Diversifying Selection.” </w:t>
      </w:r>
      <w:r w:rsidRPr="000D5575">
        <w:rPr>
          <w:i/>
          <w:iCs/>
        </w:rPr>
        <w:t>Molecular Biology and Evolution</w:t>
      </w:r>
      <w:r w:rsidRPr="000D5575">
        <w:t xml:space="preserve"> 32 (5): 1342–53. https://doi.org/10.1093/molbev/msv022.</w:t>
      </w:r>
    </w:p>
    <w:p w14:paraId="43562D24" w14:textId="77777777" w:rsidR="000D5575" w:rsidRPr="000D5575" w:rsidRDefault="000D5575" w:rsidP="000D5575">
      <w:pPr>
        <w:pStyle w:val="Bibliography"/>
      </w:pPr>
      <w:proofErr w:type="spellStart"/>
      <w:r w:rsidRPr="000D5575">
        <w:t>Sorouri</w:t>
      </w:r>
      <w:proofErr w:type="spellEnd"/>
      <w:r w:rsidRPr="000D5575">
        <w:t xml:space="preserve">, </w:t>
      </w:r>
      <w:proofErr w:type="spellStart"/>
      <w:r w:rsidRPr="000D5575">
        <w:t>Mahsa</w:t>
      </w:r>
      <w:proofErr w:type="spellEnd"/>
      <w:r w:rsidRPr="000D5575">
        <w:t xml:space="preserve">, Tyron Chang, Palmy </w:t>
      </w:r>
      <w:proofErr w:type="spellStart"/>
      <w:r w:rsidRPr="000D5575">
        <w:t>Jesudhasan</w:t>
      </w:r>
      <w:proofErr w:type="spellEnd"/>
      <w:r w:rsidRPr="000D5575">
        <w:t xml:space="preserve">, Chelsea Pinkham, </w:t>
      </w:r>
      <w:proofErr w:type="spellStart"/>
      <w:r w:rsidRPr="000D5575">
        <w:t>Nels</w:t>
      </w:r>
      <w:proofErr w:type="spellEnd"/>
      <w:r w:rsidRPr="000D5575">
        <w:t xml:space="preserve"> C. </w:t>
      </w:r>
      <w:proofErr w:type="spellStart"/>
      <w:r w:rsidRPr="000D5575">
        <w:t>Elde</w:t>
      </w:r>
      <w:proofErr w:type="spellEnd"/>
      <w:r w:rsidRPr="000D5575">
        <w:t xml:space="preserve">, and Dustin C. </w:t>
      </w:r>
      <w:proofErr w:type="spellStart"/>
      <w:r w:rsidRPr="000D5575">
        <w:t>Hancks</w:t>
      </w:r>
      <w:proofErr w:type="spellEnd"/>
      <w:r w:rsidRPr="000D5575">
        <w:t xml:space="preserve">. 2020. “Signatures of Host–Pathogen Evolutionary Conflict Reveal MISTR—A Conserved </w:t>
      </w:r>
      <w:proofErr w:type="spellStart"/>
      <w:r w:rsidRPr="000D5575">
        <w:t>MItochondrial</w:t>
      </w:r>
      <w:proofErr w:type="spellEnd"/>
      <w:r w:rsidRPr="000D5575">
        <w:t xml:space="preserve"> </w:t>
      </w:r>
      <w:proofErr w:type="spellStart"/>
      <w:r w:rsidRPr="000D5575">
        <w:t>STress</w:t>
      </w:r>
      <w:proofErr w:type="spellEnd"/>
      <w:r w:rsidRPr="000D5575">
        <w:t xml:space="preserve"> Response Network.” Edited by Mark L Siegal. </w:t>
      </w:r>
      <w:r w:rsidRPr="000D5575">
        <w:rPr>
          <w:i/>
          <w:iCs/>
        </w:rPr>
        <w:t>PLOS Biology</w:t>
      </w:r>
      <w:r w:rsidRPr="000D5575">
        <w:t xml:space="preserve"> 18 (12): e3001045. https://doi.org/10.1371/journal.pbio.3001045.</w:t>
      </w:r>
    </w:p>
    <w:p w14:paraId="5C0E8376" w14:textId="77777777" w:rsidR="000D5575" w:rsidRPr="000D5575" w:rsidRDefault="000D5575" w:rsidP="000D5575">
      <w:pPr>
        <w:pStyle w:val="Bibliography"/>
      </w:pPr>
      <w:r w:rsidRPr="000D5575">
        <w:t xml:space="preserve">Springer, M. S., E. C. </w:t>
      </w:r>
      <w:proofErr w:type="spellStart"/>
      <w:r w:rsidRPr="000D5575">
        <w:t>Teeling</w:t>
      </w:r>
      <w:proofErr w:type="spellEnd"/>
      <w:r w:rsidRPr="000D5575">
        <w:t xml:space="preserve">, O. Madsen, M. J. Stanhope, and W. W. de Jong. 2001. “Integrated Fossil and Molecular Data Reconstruct Bat Echolocation.” </w:t>
      </w:r>
      <w:r w:rsidRPr="000D5575">
        <w:rPr>
          <w:i/>
          <w:iCs/>
        </w:rPr>
        <w:t>Proceedings of the National Academy of Sciences</w:t>
      </w:r>
      <w:r w:rsidRPr="000D5575">
        <w:t xml:space="preserve"> 98 (11): 6241–46. https://doi.org/10.1073/pnas.111551998.</w:t>
      </w:r>
    </w:p>
    <w:p w14:paraId="33D63E5A" w14:textId="77777777" w:rsidR="000D5575" w:rsidRPr="000D5575" w:rsidRDefault="000D5575" w:rsidP="000D5575">
      <w:pPr>
        <w:pStyle w:val="Bibliography"/>
      </w:pPr>
      <w:r w:rsidRPr="000D5575">
        <w:lastRenderedPageBreak/>
        <w:t>Stamatakis, Alexandros. 2014. “</w:t>
      </w:r>
      <w:proofErr w:type="spellStart"/>
      <w:r w:rsidRPr="000D5575">
        <w:t>RAxML</w:t>
      </w:r>
      <w:proofErr w:type="spellEnd"/>
      <w:r w:rsidRPr="000D5575">
        <w:t xml:space="preserve"> Version 8: A Tool for Phylogenetic Analysis and Post-Analysis of Large Phylogenies.” </w:t>
      </w:r>
      <w:r w:rsidRPr="000D5575">
        <w:rPr>
          <w:i/>
          <w:iCs/>
        </w:rPr>
        <w:t>Bioinformatics</w:t>
      </w:r>
      <w:r w:rsidRPr="000D5575">
        <w:t xml:space="preserve"> 30 (9): 1312–13. https://doi.org/10.1093/bioinformatics/btu033.</w:t>
      </w:r>
    </w:p>
    <w:p w14:paraId="3D22DF88" w14:textId="77777777" w:rsidR="000D5575" w:rsidRPr="000D5575" w:rsidRDefault="000D5575" w:rsidP="000D5575">
      <w:pPr>
        <w:pStyle w:val="Bibliography"/>
      </w:pPr>
      <w:r w:rsidRPr="000D5575">
        <w:t xml:space="preserve">Steger, G, and S </w:t>
      </w:r>
      <w:proofErr w:type="spellStart"/>
      <w:r w:rsidRPr="000D5575">
        <w:t>Corbach</w:t>
      </w:r>
      <w:proofErr w:type="spellEnd"/>
      <w:r w:rsidRPr="000D5575">
        <w:t xml:space="preserve">. 1997. “Dose-Dependent Regulation of the Early Promoter of Human Papillomavirus Type 18 by the Viral E2 Protein.” </w:t>
      </w:r>
      <w:r w:rsidRPr="000D5575">
        <w:rPr>
          <w:i/>
          <w:iCs/>
        </w:rPr>
        <w:t>Journal of Virology</w:t>
      </w:r>
      <w:r w:rsidRPr="000D5575">
        <w:t xml:space="preserve"> 71 (1): 50–58. https://doi.org/10.1128/JVI.71.1.50-58.1997.</w:t>
      </w:r>
    </w:p>
    <w:p w14:paraId="7DE64044" w14:textId="77777777" w:rsidR="000D5575" w:rsidRPr="000D5575" w:rsidRDefault="000D5575" w:rsidP="000D5575">
      <w:pPr>
        <w:pStyle w:val="Bibliography"/>
      </w:pPr>
      <w:r w:rsidRPr="000D5575">
        <w:t xml:space="preserve">Stephen F </w:t>
      </w:r>
      <w:proofErr w:type="spellStart"/>
      <w:r w:rsidRPr="000D5575">
        <w:t>Altschul</w:t>
      </w:r>
      <w:proofErr w:type="spellEnd"/>
      <w:r w:rsidRPr="000D5575">
        <w:t xml:space="preserve"> and Erickson Bruce W. 1985. “Significance of Nucleotide Sequence Alignments: A Method for Random Sequence Permutation That Preserves Dinucleotide and Codon Usage.” </w:t>
      </w:r>
      <w:r w:rsidRPr="000D5575">
        <w:rPr>
          <w:i/>
          <w:iCs/>
        </w:rPr>
        <w:t>Molecular Biology and Evolution</w:t>
      </w:r>
      <w:r w:rsidRPr="000D5575">
        <w:t>, November. https://doi.org/10.1093/oxfordjournals.molbev.a040370.</w:t>
      </w:r>
    </w:p>
    <w:p w14:paraId="053C6512" w14:textId="77777777" w:rsidR="000D5575" w:rsidRPr="000D5575" w:rsidRDefault="000D5575" w:rsidP="000D5575">
      <w:pPr>
        <w:pStyle w:val="Bibliography"/>
      </w:pPr>
      <w:r w:rsidRPr="000D5575">
        <w:t xml:space="preserve">Stepp, Wesley H., James D. Stamos, Simran Khurana, Alix Warburton, and Alison A. McBride. 2017. “Sp100 Colocalizes with HPV Replication Foci and Restricts the Productive Stage of the Infectious Cycle.” Edited by Paul Francis Lambert. </w:t>
      </w:r>
      <w:r w:rsidRPr="000D5575">
        <w:rPr>
          <w:i/>
          <w:iCs/>
        </w:rPr>
        <w:t>PLOS Pathogens</w:t>
      </w:r>
      <w:r w:rsidRPr="000D5575">
        <w:t xml:space="preserve"> 13 (10): e1006660. https://doi.org/10.1371/journal.ppat.1006660.</w:t>
      </w:r>
    </w:p>
    <w:p w14:paraId="78FE1A75" w14:textId="77777777" w:rsidR="000D5575" w:rsidRPr="000D5575" w:rsidRDefault="000D5575" w:rsidP="000D5575">
      <w:pPr>
        <w:pStyle w:val="Bibliography"/>
      </w:pPr>
      <w:proofErr w:type="spellStart"/>
      <w:r w:rsidRPr="000D5575">
        <w:t>Subudhi</w:t>
      </w:r>
      <w:proofErr w:type="spellEnd"/>
      <w:r w:rsidRPr="000D5575">
        <w:t xml:space="preserve">, </w:t>
      </w:r>
      <w:proofErr w:type="spellStart"/>
      <w:r w:rsidRPr="000D5575">
        <w:t>Sonu</w:t>
      </w:r>
      <w:proofErr w:type="spellEnd"/>
      <w:r w:rsidRPr="000D5575">
        <w:t xml:space="preserve">, Noreen </w:t>
      </w:r>
      <w:proofErr w:type="spellStart"/>
      <w:r w:rsidRPr="000D5575">
        <w:t>Rapin</w:t>
      </w:r>
      <w:proofErr w:type="spellEnd"/>
      <w:r w:rsidRPr="000D5575">
        <w:t xml:space="preserve">, and Vikram </w:t>
      </w:r>
      <w:proofErr w:type="spellStart"/>
      <w:r w:rsidRPr="000D5575">
        <w:t>Misra</w:t>
      </w:r>
      <w:proofErr w:type="spellEnd"/>
      <w:r w:rsidRPr="000D5575">
        <w:t xml:space="preserve">. 2019. “Immune System Modulation and Viral Persistence in Bats: Understanding Viral Spillover.” </w:t>
      </w:r>
      <w:r w:rsidRPr="000D5575">
        <w:rPr>
          <w:i/>
          <w:iCs/>
        </w:rPr>
        <w:t>Viruses</w:t>
      </w:r>
      <w:r w:rsidRPr="000D5575">
        <w:t xml:space="preserve"> 11 (2). https://doi.org/10.3390/v11020192.</w:t>
      </w:r>
    </w:p>
    <w:p w14:paraId="474A002D" w14:textId="77777777" w:rsidR="000D5575" w:rsidRPr="000D5575" w:rsidRDefault="000D5575" w:rsidP="000D5575">
      <w:pPr>
        <w:pStyle w:val="Bibliography"/>
      </w:pPr>
      <w:r w:rsidRPr="000D5575">
        <w:t xml:space="preserve">Takata, Matthew A., Daniel Gonçalves-Carneiro, Trinity M. Zang, Steven J. Soll, Ashley York, Daniel Blanco-Melo, and Paul D. </w:t>
      </w:r>
      <w:proofErr w:type="spellStart"/>
      <w:r w:rsidRPr="000D5575">
        <w:t>Bieniasz</w:t>
      </w:r>
      <w:proofErr w:type="spellEnd"/>
      <w:r w:rsidRPr="000D5575">
        <w:t xml:space="preserve">. 2017. “CG Dinucleotide Suppression Enables Antiviral </w:t>
      </w:r>
      <w:proofErr w:type="spellStart"/>
      <w:r w:rsidRPr="000D5575">
        <w:t>Defence</w:t>
      </w:r>
      <w:proofErr w:type="spellEnd"/>
      <w:r w:rsidRPr="000D5575">
        <w:t xml:space="preserve"> Targeting Non-Self RNA.” </w:t>
      </w:r>
      <w:r w:rsidRPr="000D5575">
        <w:rPr>
          <w:i/>
          <w:iCs/>
        </w:rPr>
        <w:t>Nature</w:t>
      </w:r>
      <w:r w:rsidRPr="000D5575">
        <w:t xml:space="preserve"> 550 (7674): 124–27. https://doi.org/10.1038/nature24039.</w:t>
      </w:r>
    </w:p>
    <w:p w14:paraId="7CF599FB" w14:textId="77777777" w:rsidR="000D5575" w:rsidRPr="000D5575" w:rsidRDefault="000D5575" w:rsidP="000D5575">
      <w:pPr>
        <w:pStyle w:val="Bibliography"/>
      </w:pPr>
      <w:r w:rsidRPr="000D5575">
        <w:t>Tan, Bing, Xing-Lou Yang, Xing-Yi Ge, Cheng Peng, Hai-Zhou Liu, Yun-</w:t>
      </w:r>
      <w:proofErr w:type="spellStart"/>
      <w:r w:rsidRPr="000D5575">
        <w:t>Zhi</w:t>
      </w:r>
      <w:proofErr w:type="spellEnd"/>
      <w:r w:rsidRPr="000D5575">
        <w:t xml:space="preserve"> Zhang, Li-Biao Zhang, and Zheng-Li Shi. 2017. “Novel Bat Adenoviruses with Low G+C Content Shed New Light on the Evolution of Adenoviruses.” </w:t>
      </w:r>
      <w:r w:rsidRPr="000D5575">
        <w:rPr>
          <w:i/>
          <w:iCs/>
        </w:rPr>
        <w:t>The Journal of General Virology</w:t>
      </w:r>
      <w:r w:rsidRPr="000D5575">
        <w:t xml:space="preserve"> 98 (4): 739–48. https://doi.org/10.1099/jgv.0.000739.</w:t>
      </w:r>
    </w:p>
    <w:p w14:paraId="75213801" w14:textId="77777777" w:rsidR="000D5575" w:rsidRPr="000D5575" w:rsidRDefault="000D5575" w:rsidP="000D5575">
      <w:pPr>
        <w:pStyle w:val="Bibliography"/>
      </w:pPr>
      <w:r w:rsidRPr="000D5575">
        <w:t xml:space="preserve">Taubenberger, Jeffery K., and John C. </w:t>
      </w:r>
      <w:proofErr w:type="spellStart"/>
      <w:r w:rsidRPr="000D5575">
        <w:t>Kash</w:t>
      </w:r>
      <w:proofErr w:type="spellEnd"/>
      <w:r w:rsidRPr="000D5575">
        <w:t xml:space="preserve">. 2010. “Influenza Virus Evolution, Host Adaptation, and Pandemic Formation.” </w:t>
      </w:r>
      <w:r w:rsidRPr="000D5575">
        <w:rPr>
          <w:i/>
          <w:iCs/>
        </w:rPr>
        <w:t>Cell Host &amp; Microbe</w:t>
      </w:r>
      <w:r w:rsidRPr="000D5575">
        <w:t xml:space="preserve"> 7 (6): 440–51. https://doi.org/10.1016/j.chom.2010.05.009.</w:t>
      </w:r>
    </w:p>
    <w:p w14:paraId="166E6817" w14:textId="77777777" w:rsidR="000D5575" w:rsidRPr="000D5575" w:rsidRDefault="000D5575" w:rsidP="000D5575">
      <w:pPr>
        <w:pStyle w:val="Bibliography"/>
      </w:pPr>
      <w:proofErr w:type="spellStart"/>
      <w:r w:rsidRPr="000D5575">
        <w:t>Teeling</w:t>
      </w:r>
      <w:proofErr w:type="spellEnd"/>
      <w:r w:rsidRPr="000D5575">
        <w:t xml:space="preserve">, E. C., O. Madsen, R. A. Van Den </w:t>
      </w:r>
      <w:proofErr w:type="spellStart"/>
      <w:r w:rsidRPr="000D5575">
        <w:t>Bussche</w:t>
      </w:r>
      <w:proofErr w:type="spellEnd"/>
      <w:r w:rsidRPr="000D5575">
        <w:t xml:space="preserve">, W. W. de Jong, M. J. Stanhope, and M. S. Springer. 2002. “Microbat Paraphyly and the Convergent Evolution of a Key Innovation in Old World </w:t>
      </w:r>
      <w:proofErr w:type="spellStart"/>
      <w:r w:rsidRPr="000D5575">
        <w:t>Rhinolophoid</w:t>
      </w:r>
      <w:proofErr w:type="spellEnd"/>
      <w:r w:rsidRPr="000D5575">
        <w:t xml:space="preserve"> Microbats.” </w:t>
      </w:r>
      <w:r w:rsidRPr="000D5575">
        <w:rPr>
          <w:i/>
          <w:iCs/>
        </w:rPr>
        <w:t>Proceedings of the National Academy of Sciences</w:t>
      </w:r>
      <w:r w:rsidRPr="000D5575">
        <w:t xml:space="preserve"> 99 (3): 1431–36. https://doi.org/10.1073/pnas.022477199.</w:t>
      </w:r>
    </w:p>
    <w:p w14:paraId="249BF939" w14:textId="77777777" w:rsidR="000D5575" w:rsidRPr="000D5575" w:rsidRDefault="000D5575" w:rsidP="000D5575">
      <w:pPr>
        <w:pStyle w:val="Bibliography"/>
      </w:pPr>
      <w:proofErr w:type="spellStart"/>
      <w:r w:rsidRPr="000D5575">
        <w:t>Thain</w:t>
      </w:r>
      <w:proofErr w:type="spellEnd"/>
      <w:r w:rsidRPr="000D5575">
        <w:t xml:space="preserve">, A., K. Webster, D. Emery, A. R. Clarke, and K. Gaston. 1997. “DNA Binding and Bending by the Human Papillomavirus Type 16 E2 Protein. Recognition of an Extended Binding Site.” </w:t>
      </w:r>
      <w:r w:rsidRPr="000D5575">
        <w:rPr>
          <w:i/>
          <w:iCs/>
        </w:rPr>
        <w:t>The Journal of Biological Chemistry</w:t>
      </w:r>
      <w:r w:rsidRPr="000D5575">
        <w:t xml:space="preserve"> 272 (13): 8236–42. https://doi.org/10.1074/jbc.272.13.8236.</w:t>
      </w:r>
    </w:p>
    <w:p w14:paraId="0EB4C266" w14:textId="77777777" w:rsidR="000D5575" w:rsidRPr="000D5575" w:rsidRDefault="000D5575" w:rsidP="000D5575">
      <w:pPr>
        <w:pStyle w:val="Bibliography"/>
      </w:pPr>
      <w:r w:rsidRPr="000D5575">
        <w:t xml:space="preserve">Thierry, F., and M. Yaniv. 1987. “The BPV1-E2 Trans-Acting Protein Can Be Either an Activator or a Repressor of the HPV18 Regulatory Region.” </w:t>
      </w:r>
      <w:r w:rsidRPr="000D5575">
        <w:rPr>
          <w:i/>
          <w:iCs/>
        </w:rPr>
        <w:t>The EMBO Journal</w:t>
      </w:r>
      <w:r w:rsidRPr="000D5575">
        <w:t xml:space="preserve"> 6 (11): 3391–97.</w:t>
      </w:r>
    </w:p>
    <w:p w14:paraId="4792697E" w14:textId="77777777" w:rsidR="000D5575" w:rsidRPr="000D5575" w:rsidRDefault="000D5575" w:rsidP="000D5575">
      <w:pPr>
        <w:pStyle w:val="Bibliography"/>
      </w:pPr>
      <w:r w:rsidRPr="000D5575">
        <w:t xml:space="preserve">Thompson, J, and </w:t>
      </w:r>
      <w:proofErr w:type="gramStart"/>
      <w:r w:rsidRPr="000D5575">
        <w:t>A</w:t>
      </w:r>
      <w:proofErr w:type="gramEnd"/>
      <w:r w:rsidRPr="000D5575">
        <w:t xml:space="preserve"> Iwasaki. 2008. “Toll-like Receptors Regulation of Viral Infection and Disease</w:t>
      </w:r>
      <w:r w:rsidRPr="000D5575">
        <w:rPr>
          <w:rFonts w:ascii="Segoe UI Symbol" w:hAnsi="Segoe UI Symbol" w:cs="Segoe UI Symbol"/>
        </w:rPr>
        <w:t>☆</w:t>
      </w:r>
      <w:r w:rsidRPr="000D5575">
        <w:t xml:space="preserve">.” </w:t>
      </w:r>
      <w:r w:rsidRPr="000D5575">
        <w:rPr>
          <w:i/>
          <w:iCs/>
        </w:rPr>
        <w:t>Advanced Drug Delivery Reviews</w:t>
      </w:r>
      <w:r w:rsidRPr="000D5575">
        <w:t xml:space="preserve"> 60 (7): 786–94. https://doi.org/10.1016/j.addr.2007.11.003.</w:t>
      </w:r>
    </w:p>
    <w:p w14:paraId="56E5E794" w14:textId="77777777" w:rsidR="000D5575" w:rsidRPr="000D5575" w:rsidRDefault="000D5575" w:rsidP="000D5575">
      <w:pPr>
        <w:pStyle w:val="Bibliography"/>
      </w:pPr>
      <w:r w:rsidRPr="000D5575">
        <w:t xml:space="preserve">Thompson, Mikayla R., John J. Kaminski, Evelyn A. Kurt-Jones, and Katherine A. Fitzgerald. 2011. “Pattern Recognition Receptors and the Innate Immune Response to Viral Infection.” </w:t>
      </w:r>
      <w:r w:rsidRPr="000D5575">
        <w:rPr>
          <w:i/>
          <w:iCs/>
        </w:rPr>
        <w:t>Viruses</w:t>
      </w:r>
      <w:r w:rsidRPr="000D5575">
        <w:t xml:space="preserve"> 3 (6): 920–40. https://doi.org/10.3390/v3060920.</w:t>
      </w:r>
    </w:p>
    <w:p w14:paraId="4CF20CAE" w14:textId="77777777" w:rsidR="000D5575" w:rsidRPr="000D5575" w:rsidRDefault="000D5575" w:rsidP="000D5575">
      <w:pPr>
        <w:pStyle w:val="Bibliography"/>
      </w:pPr>
      <w:proofErr w:type="spellStart"/>
      <w:r w:rsidRPr="000D5575">
        <w:lastRenderedPageBreak/>
        <w:t>Tsagkogeorga</w:t>
      </w:r>
      <w:proofErr w:type="spellEnd"/>
      <w:r w:rsidRPr="000D5575">
        <w:t xml:space="preserve">, Georgia, Joe Parker, Elia </w:t>
      </w:r>
      <w:proofErr w:type="spellStart"/>
      <w:r w:rsidRPr="000D5575">
        <w:t>Stupka</w:t>
      </w:r>
      <w:proofErr w:type="spellEnd"/>
      <w:r w:rsidRPr="000D5575">
        <w:t xml:space="preserve">, James A. Cotton, and Stephen J. Rossiter. 2013. “Phylogenomic Analyses Elucidate the Evolutionary Relationships of Bats.” </w:t>
      </w:r>
      <w:r w:rsidRPr="000D5575">
        <w:rPr>
          <w:i/>
          <w:iCs/>
        </w:rPr>
        <w:t>Current Biology</w:t>
      </w:r>
      <w:r w:rsidRPr="000D5575">
        <w:t xml:space="preserve"> 23 (22): 2262–67. https://doi.org/10.1016/j.cub.2013.09.014.</w:t>
      </w:r>
    </w:p>
    <w:p w14:paraId="7CDD48F9" w14:textId="77777777" w:rsidR="000D5575" w:rsidRPr="000D5575" w:rsidRDefault="000D5575" w:rsidP="000D5575">
      <w:pPr>
        <w:pStyle w:val="Bibliography"/>
      </w:pPr>
      <w:proofErr w:type="spellStart"/>
      <w:r w:rsidRPr="000D5575">
        <w:t>Uhlorn</w:t>
      </w:r>
      <w:proofErr w:type="spellEnd"/>
      <w:r w:rsidRPr="000D5575">
        <w:t xml:space="preserve">, Brittany L., Eduardo R. </w:t>
      </w:r>
      <w:proofErr w:type="spellStart"/>
      <w:r w:rsidRPr="000D5575">
        <w:t>Gamez</w:t>
      </w:r>
      <w:proofErr w:type="spellEnd"/>
      <w:r w:rsidRPr="000D5575">
        <w:t xml:space="preserve">, </w:t>
      </w:r>
      <w:proofErr w:type="spellStart"/>
      <w:r w:rsidRPr="000D5575">
        <w:t>Shuaizhi</w:t>
      </w:r>
      <w:proofErr w:type="spellEnd"/>
      <w:r w:rsidRPr="000D5575">
        <w:t xml:space="preserve"> Li, and Samuel K. Campos. 2020. “Attenuation of CGAS/STING Activity during Mitosis.” </w:t>
      </w:r>
      <w:r w:rsidRPr="000D5575">
        <w:rPr>
          <w:i/>
          <w:iCs/>
        </w:rPr>
        <w:t>Life Science Alliance</w:t>
      </w:r>
      <w:r w:rsidRPr="000D5575">
        <w:t xml:space="preserve"> 3 (9). https://doi.org/10.26508/lsa.201900636.</w:t>
      </w:r>
    </w:p>
    <w:p w14:paraId="50456986" w14:textId="77777777" w:rsidR="000D5575" w:rsidRPr="000D5575" w:rsidRDefault="000D5575" w:rsidP="000D5575">
      <w:pPr>
        <w:pStyle w:val="Bibliography"/>
      </w:pPr>
      <w:proofErr w:type="spellStart"/>
      <w:r w:rsidRPr="000D5575">
        <w:t>Uhlorn</w:t>
      </w:r>
      <w:proofErr w:type="spellEnd"/>
      <w:r w:rsidRPr="000D5575">
        <w:t xml:space="preserve">, Brittany L., Robert Jackson, </w:t>
      </w:r>
      <w:proofErr w:type="spellStart"/>
      <w:r w:rsidRPr="000D5575">
        <w:t>Shuaizhi</w:t>
      </w:r>
      <w:proofErr w:type="spellEnd"/>
      <w:r w:rsidRPr="000D5575">
        <w:t xml:space="preserve"> Li, Shauna M. Bratton, </w:t>
      </w:r>
      <w:proofErr w:type="spellStart"/>
      <w:r w:rsidRPr="000D5575">
        <w:t>Koenraad</w:t>
      </w:r>
      <w:proofErr w:type="spellEnd"/>
      <w:r w:rsidRPr="000D5575">
        <w:t xml:space="preserve"> Van </w:t>
      </w:r>
      <w:proofErr w:type="spellStart"/>
      <w:r w:rsidRPr="000D5575">
        <w:t>Doorslaer</w:t>
      </w:r>
      <w:proofErr w:type="spellEnd"/>
      <w:r w:rsidRPr="000D5575">
        <w:t xml:space="preserve">, and Samuel K. Campos. 2020. “Vesicular Trafficking Permits Evasion of CGAS/STING Surveillance during Initial Human Papillomavirus Infection.” Edited by Paul Francis Lambert. </w:t>
      </w:r>
      <w:r w:rsidRPr="000D5575">
        <w:rPr>
          <w:i/>
          <w:iCs/>
        </w:rPr>
        <w:t>PLOS Pathogens</w:t>
      </w:r>
      <w:r w:rsidRPr="000D5575">
        <w:t xml:space="preserve"> 16 (11): e1009028. https://doi.org/10.1371/journal.ppat.1009028.</w:t>
      </w:r>
    </w:p>
    <w:p w14:paraId="11EE1745" w14:textId="77777777" w:rsidR="000D5575" w:rsidRPr="000D5575" w:rsidRDefault="000D5575" w:rsidP="000D5575">
      <w:pPr>
        <w:pStyle w:val="Bibliography"/>
      </w:pPr>
      <w:r w:rsidRPr="000D5575">
        <w:t xml:space="preserve">Upadhyay, </w:t>
      </w:r>
      <w:proofErr w:type="spellStart"/>
      <w:r w:rsidRPr="000D5575">
        <w:t>Mohita</w:t>
      </w:r>
      <w:proofErr w:type="spellEnd"/>
      <w:r w:rsidRPr="000D5575">
        <w:t xml:space="preserve">, and Perumal </w:t>
      </w:r>
      <w:proofErr w:type="spellStart"/>
      <w:r w:rsidRPr="000D5575">
        <w:t>Vivekanandan</w:t>
      </w:r>
      <w:proofErr w:type="spellEnd"/>
      <w:r w:rsidRPr="000D5575">
        <w:t xml:space="preserve">. 2015. “Depletion of CpG Dinucleotides in Papillomaviruses and Polyomaviruses: A Role for Divergent Evolutionary Pressures.” Edited by Robert D. Burk. </w:t>
      </w:r>
      <w:r w:rsidRPr="000D5575">
        <w:rPr>
          <w:i/>
          <w:iCs/>
        </w:rPr>
        <w:t>PLOS ONE</w:t>
      </w:r>
      <w:r w:rsidRPr="000D5575">
        <w:t xml:space="preserve"> 10 (11): e0142368. https://doi.org/10.1371/journal.pone.0142368.</w:t>
      </w:r>
    </w:p>
    <w:p w14:paraId="75FF6085" w14:textId="77777777" w:rsidR="000D5575" w:rsidRPr="000D5575" w:rsidRDefault="000D5575" w:rsidP="000D5575">
      <w:pPr>
        <w:pStyle w:val="Bibliography"/>
      </w:pPr>
      <w:r w:rsidRPr="000D5575">
        <w:t xml:space="preserve">Van </w:t>
      </w:r>
      <w:proofErr w:type="spellStart"/>
      <w:r w:rsidRPr="000D5575">
        <w:t>Doorslaer</w:t>
      </w:r>
      <w:proofErr w:type="spellEnd"/>
      <w:r w:rsidRPr="000D5575">
        <w:t xml:space="preserve">, </w:t>
      </w:r>
      <w:proofErr w:type="spellStart"/>
      <w:r w:rsidRPr="000D5575">
        <w:t>Koenraad</w:t>
      </w:r>
      <w:proofErr w:type="spellEnd"/>
      <w:r w:rsidRPr="000D5575">
        <w:t xml:space="preserve">. 2013. “Evolution of the </w:t>
      </w:r>
      <w:proofErr w:type="spellStart"/>
      <w:r w:rsidRPr="000D5575">
        <w:t>Papillomaviridae</w:t>
      </w:r>
      <w:proofErr w:type="spellEnd"/>
      <w:r w:rsidRPr="000D5575">
        <w:t xml:space="preserve">.” </w:t>
      </w:r>
      <w:r w:rsidRPr="000D5575">
        <w:rPr>
          <w:i/>
          <w:iCs/>
        </w:rPr>
        <w:t>Virology</w:t>
      </w:r>
      <w:r w:rsidRPr="000D5575">
        <w:t xml:space="preserve"> 445 (1–2): 11–20. https://doi.org/10.1016/j.virol.2013.05.012.</w:t>
      </w:r>
    </w:p>
    <w:p w14:paraId="6126BFD5" w14:textId="77777777" w:rsidR="000D5575" w:rsidRPr="000D5575" w:rsidRDefault="000D5575" w:rsidP="000D5575">
      <w:pPr>
        <w:pStyle w:val="Bibliography"/>
      </w:pPr>
      <w:r w:rsidRPr="000D5575">
        <w:t xml:space="preserve">Van </w:t>
      </w:r>
      <w:proofErr w:type="spellStart"/>
      <w:r w:rsidRPr="000D5575">
        <w:t>Doorslaer</w:t>
      </w:r>
      <w:proofErr w:type="spellEnd"/>
      <w:r w:rsidRPr="000D5575">
        <w:t xml:space="preserve">, </w:t>
      </w:r>
      <w:proofErr w:type="spellStart"/>
      <w:r w:rsidRPr="000D5575">
        <w:t>Koenraad</w:t>
      </w:r>
      <w:proofErr w:type="spellEnd"/>
      <w:r w:rsidRPr="000D5575">
        <w:t xml:space="preserve">, </w:t>
      </w:r>
      <w:proofErr w:type="spellStart"/>
      <w:r w:rsidRPr="000D5575">
        <w:t>Zigui</w:t>
      </w:r>
      <w:proofErr w:type="spellEnd"/>
      <w:r w:rsidRPr="000D5575">
        <w:t xml:space="preserve"> Chen, Hans-Ulrich Bernard, Paul K. S. Chan, Rob </w:t>
      </w:r>
      <w:proofErr w:type="spellStart"/>
      <w:r w:rsidRPr="000D5575">
        <w:t>DeSalle</w:t>
      </w:r>
      <w:proofErr w:type="spellEnd"/>
      <w:r w:rsidRPr="000D5575">
        <w:t xml:space="preserve">, Joakim </w:t>
      </w:r>
      <w:proofErr w:type="spellStart"/>
      <w:r w:rsidRPr="000D5575">
        <w:t>Dillner</w:t>
      </w:r>
      <w:proofErr w:type="spellEnd"/>
      <w:r w:rsidRPr="000D5575">
        <w:t xml:space="preserve">, Ola </w:t>
      </w:r>
      <w:proofErr w:type="spellStart"/>
      <w:r w:rsidRPr="000D5575">
        <w:t>Forslund</w:t>
      </w:r>
      <w:proofErr w:type="spellEnd"/>
      <w:r w:rsidRPr="000D5575">
        <w:t xml:space="preserve">, et al. 2018. “ICTV Virus Taxonomy Profile: </w:t>
      </w:r>
      <w:proofErr w:type="spellStart"/>
      <w:r w:rsidRPr="000D5575">
        <w:t>Papillomaviridae</w:t>
      </w:r>
      <w:proofErr w:type="spellEnd"/>
      <w:r w:rsidRPr="000D5575">
        <w:t xml:space="preserve">.” </w:t>
      </w:r>
      <w:r w:rsidRPr="000D5575">
        <w:rPr>
          <w:i/>
          <w:iCs/>
        </w:rPr>
        <w:t>The Journal of General Virology</w:t>
      </w:r>
      <w:r w:rsidRPr="000D5575">
        <w:t xml:space="preserve"> 99 (8): 989–90. https://doi.org/10.1099/jgv.0.001105.</w:t>
      </w:r>
    </w:p>
    <w:p w14:paraId="269A2F6A" w14:textId="77777777" w:rsidR="000D5575" w:rsidRPr="000D5575" w:rsidRDefault="000D5575" w:rsidP="000D5575">
      <w:pPr>
        <w:pStyle w:val="Bibliography"/>
      </w:pPr>
      <w:r w:rsidRPr="000D5575">
        <w:t xml:space="preserve">Van </w:t>
      </w:r>
      <w:proofErr w:type="spellStart"/>
      <w:r w:rsidRPr="000D5575">
        <w:t>Doorslaer</w:t>
      </w:r>
      <w:proofErr w:type="spellEnd"/>
      <w:r w:rsidRPr="000D5575">
        <w:t xml:space="preserve">, </w:t>
      </w:r>
      <w:proofErr w:type="spellStart"/>
      <w:r w:rsidRPr="000D5575">
        <w:t>Koenraad</w:t>
      </w:r>
      <w:proofErr w:type="spellEnd"/>
      <w:r w:rsidRPr="000D5575">
        <w:t xml:space="preserve">, and Joakim </w:t>
      </w:r>
      <w:proofErr w:type="spellStart"/>
      <w:r w:rsidRPr="000D5575">
        <w:t>Dillner</w:t>
      </w:r>
      <w:proofErr w:type="spellEnd"/>
      <w:r w:rsidRPr="000D5575">
        <w:t xml:space="preserve">. 2019. “The Launch of an International Animal Papillomavirus Reference Center.” </w:t>
      </w:r>
      <w:r w:rsidRPr="000D5575">
        <w:rPr>
          <w:i/>
          <w:iCs/>
        </w:rPr>
        <w:t>Viruses</w:t>
      </w:r>
      <w:r w:rsidRPr="000D5575">
        <w:t xml:space="preserve"> 11 (1). https://doi.org/10.3390/v11010055.</w:t>
      </w:r>
    </w:p>
    <w:p w14:paraId="0419B19B" w14:textId="77777777" w:rsidR="000D5575" w:rsidRPr="000D5575" w:rsidRDefault="000D5575" w:rsidP="000D5575">
      <w:pPr>
        <w:pStyle w:val="Bibliography"/>
      </w:pPr>
      <w:r w:rsidRPr="000D5575">
        <w:t xml:space="preserve">Van </w:t>
      </w:r>
      <w:proofErr w:type="spellStart"/>
      <w:r w:rsidRPr="000D5575">
        <w:t>Doorslaer</w:t>
      </w:r>
      <w:proofErr w:type="spellEnd"/>
      <w:r w:rsidRPr="000D5575">
        <w:t xml:space="preserve">, </w:t>
      </w:r>
      <w:proofErr w:type="spellStart"/>
      <w:r w:rsidRPr="000D5575">
        <w:t>Koenraad</w:t>
      </w:r>
      <w:proofErr w:type="spellEnd"/>
      <w:r w:rsidRPr="000D5575">
        <w:t xml:space="preserve">, Zhiwen Li, Sandhya </w:t>
      </w:r>
      <w:proofErr w:type="spellStart"/>
      <w:r w:rsidRPr="000D5575">
        <w:t>Xirasagar</w:t>
      </w:r>
      <w:proofErr w:type="spellEnd"/>
      <w:r w:rsidRPr="000D5575">
        <w:t xml:space="preserve">, Piet </w:t>
      </w:r>
      <w:proofErr w:type="spellStart"/>
      <w:r w:rsidRPr="000D5575">
        <w:t>Maes</w:t>
      </w:r>
      <w:proofErr w:type="spellEnd"/>
      <w:r w:rsidRPr="000D5575">
        <w:t xml:space="preserve">, David Kaminsky, David </w:t>
      </w:r>
      <w:proofErr w:type="spellStart"/>
      <w:r w:rsidRPr="000D5575">
        <w:t>Liou</w:t>
      </w:r>
      <w:proofErr w:type="spellEnd"/>
      <w:r w:rsidRPr="000D5575">
        <w:t xml:space="preserve">, </w:t>
      </w:r>
      <w:proofErr w:type="spellStart"/>
      <w:r w:rsidRPr="000D5575">
        <w:t>Qiang</w:t>
      </w:r>
      <w:proofErr w:type="spellEnd"/>
      <w:r w:rsidRPr="000D5575">
        <w:t xml:space="preserve"> Sun, Ramandeep Kaur, </w:t>
      </w:r>
      <w:proofErr w:type="spellStart"/>
      <w:r w:rsidRPr="000D5575">
        <w:t>Yentram</w:t>
      </w:r>
      <w:proofErr w:type="spellEnd"/>
      <w:r w:rsidRPr="000D5575">
        <w:t xml:space="preserve"> </w:t>
      </w:r>
      <w:proofErr w:type="spellStart"/>
      <w:r w:rsidRPr="000D5575">
        <w:t>Huyen</w:t>
      </w:r>
      <w:proofErr w:type="spellEnd"/>
      <w:r w:rsidRPr="000D5575">
        <w:t xml:space="preserve">, and Alison A. McBride. 2017. “The Papillomavirus Episteme: A Major Update to the Papillomavirus Sequence Database.” </w:t>
      </w:r>
      <w:r w:rsidRPr="000D5575">
        <w:rPr>
          <w:i/>
          <w:iCs/>
        </w:rPr>
        <w:t>Nucleic Acids Research</w:t>
      </w:r>
      <w:r w:rsidRPr="000D5575">
        <w:t xml:space="preserve"> 45 (D1): D499–506. https://doi.org/10.1093/nar/gkw879.</w:t>
      </w:r>
    </w:p>
    <w:p w14:paraId="68BF2E58" w14:textId="77777777" w:rsidR="000D5575" w:rsidRPr="000D5575" w:rsidRDefault="000D5575" w:rsidP="000D5575">
      <w:pPr>
        <w:pStyle w:val="Bibliography"/>
      </w:pPr>
      <w:r w:rsidRPr="000D5575">
        <w:t xml:space="preserve">Van </w:t>
      </w:r>
      <w:proofErr w:type="spellStart"/>
      <w:r w:rsidRPr="000D5575">
        <w:t>Doorslaer</w:t>
      </w:r>
      <w:proofErr w:type="spellEnd"/>
      <w:r w:rsidRPr="000D5575">
        <w:t xml:space="preserve">, </w:t>
      </w:r>
      <w:proofErr w:type="spellStart"/>
      <w:r w:rsidRPr="000D5575">
        <w:t>Koenraad</w:t>
      </w:r>
      <w:proofErr w:type="spellEnd"/>
      <w:r w:rsidRPr="000D5575">
        <w:t xml:space="preserve">, and Alison A. McBride. 2016. “Molecular Archeological Evidence in Support of the Repeated Loss of a Papillomavirus Gene.” </w:t>
      </w:r>
      <w:r w:rsidRPr="000D5575">
        <w:rPr>
          <w:i/>
          <w:iCs/>
        </w:rPr>
        <w:t>Scientific Reports</w:t>
      </w:r>
      <w:r w:rsidRPr="000D5575">
        <w:t xml:space="preserve"> 6 (September): 33028. https://doi.org/10.1038/srep33028.</w:t>
      </w:r>
    </w:p>
    <w:p w14:paraId="0961D82A" w14:textId="77777777" w:rsidR="000D5575" w:rsidRPr="000D5575" w:rsidRDefault="000D5575" w:rsidP="000D5575">
      <w:pPr>
        <w:pStyle w:val="Bibliography"/>
      </w:pPr>
      <w:r w:rsidRPr="000D5575">
        <w:t xml:space="preserve">Van </w:t>
      </w:r>
      <w:proofErr w:type="spellStart"/>
      <w:r w:rsidRPr="000D5575">
        <w:t>Doorslaer</w:t>
      </w:r>
      <w:proofErr w:type="spellEnd"/>
      <w:r w:rsidRPr="000D5575">
        <w:t xml:space="preserve">, </w:t>
      </w:r>
      <w:proofErr w:type="spellStart"/>
      <w:r w:rsidRPr="000D5575">
        <w:t>Koenraad</w:t>
      </w:r>
      <w:proofErr w:type="spellEnd"/>
      <w:r w:rsidRPr="000D5575">
        <w:t xml:space="preserve">, </w:t>
      </w:r>
      <w:proofErr w:type="spellStart"/>
      <w:r w:rsidRPr="000D5575">
        <w:t>Qina</w:t>
      </w:r>
      <w:proofErr w:type="spellEnd"/>
      <w:r w:rsidRPr="000D5575">
        <w:t xml:space="preserve"> Tan, Sandhya </w:t>
      </w:r>
      <w:proofErr w:type="spellStart"/>
      <w:r w:rsidRPr="000D5575">
        <w:t>Xirasagar</w:t>
      </w:r>
      <w:proofErr w:type="spellEnd"/>
      <w:r w:rsidRPr="000D5575">
        <w:t xml:space="preserve">, </w:t>
      </w:r>
      <w:proofErr w:type="spellStart"/>
      <w:r w:rsidRPr="000D5575">
        <w:t>Sandya</w:t>
      </w:r>
      <w:proofErr w:type="spellEnd"/>
      <w:r w:rsidRPr="000D5575">
        <w:t xml:space="preserve"> </w:t>
      </w:r>
      <w:proofErr w:type="spellStart"/>
      <w:r w:rsidRPr="000D5575">
        <w:t>Bandaru</w:t>
      </w:r>
      <w:proofErr w:type="spellEnd"/>
      <w:r w:rsidRPr="000D5575">
        <w:t xml:space="preserve">, Vivek Gopalan, Yasmin Mohamoud, </w:t>
      </w:r>
      <w:proofErr w:type="spellStart"/>
      <w:r w:rsidRPr="000D5575">
        <w:t>Yentram</w:t>
      </w:r>
      <w:proofErr w:type="spellEnd"/>
      <w:r w:rsidRPr="000D5575">
        <w:t xml:space="preserve"> </w:t>
      </w:r>
      <w:proofErr w:type="spellStart"/>
      <w:r w:rsidRPr="000D5575">
        <w:t>Huyen</w:t>
      </w:r>
      <w:proofErr w:type="spellEnd"/>
      <w:r w:rsidRPr="000D5575">
        <w:t xml:space="preserve">, and Alison A. McBride. 2013. “The Papillomavirus Episteme: A Central Resource for Papillomavirus Sequence Data and Analysis.” </w:t>
      </w:r>
      <w:r w:rsidRPr="000D5575">
        <w:rPr>
          <w:i/>
          <w:iCs/>
        </w:rPr>
        <w:t>Nucleic Acids Research</w:t>
      </w:r>
      <w:r w:rsidRPr="000D5575">
        <w:t xml:space="preserve"> 41 (Database issue): D571-578. https://doi.org/10.1093/nar/gks984.</w:t>
      </w:r>
    </w:p>
    <w:p w14:paraId="09AE6FD8" w14:textId="77777777" w:rsidR="000D5575" w:rsidRPr="000D5575" w:rsidRDefault="000D5575" w:rsidP="000D5575">
      <w:pPr>
        <w:pStyle w:val="Bibliography"/>
      </w:pPr>
      <w:r w:rsidRPr="000D5575">
        <w:t xml:space="preserve">Villiers, Ethel-Michele de, Claude </w:t>
      </w:r>
      <w:proofErr w:type="spellStart"/>
      <w:r w:rsidRPr="000D5575">
        <w:t>Fauquet</w:t>
      </w:r>
      <w:proofErr w:type="spellEnd"/>
      <w:r w:rsidRPr="000D5575">
        <w:t xml:space="preserve">, Thomas R. Broker, Hans-Ulrich Bernard, and Harald </w:t>
      </w:r>
      <w:proofErr w:type="spellStart"/>
      <w:r w:rsidRPr="000D5575">
        <w:t>zur</w:t>
      </w:r>
      <w:proofErr w:type="spellEnd"/>
      <w:r w:rsidRPr="000D5575">
        <w:t xml:space="preserve"> Hausen. 2004. “Classification of Papillomaviruses.” </w:t>
      </w:r>
      <w:r w:rsidRPr="000D5575">
        <w:rPr>
          <w:i/>
          <w:iCs/>
        </w:rPr>
        <w:t>Virology</w:t>
      </w:r>
      <w:r w:rsidRPr="000D5575">
        <w:t xml:space="preserve"> 324 (1): 17–27. https://doi.org/10.1016/j.virol.2004.03.033.</w:t>
      </w:r>
    </w:p>
    <w:p w14:paraId="040567DF" w14:textId="77777777" w:rsidR="000D5575" w:rsidRPr="000D5575" w:rsidRDefault="000D5575" w:rsidP="000D5575">
      <w:pPr>
        <w:pStyle w:val="Bibliography"/>
      </w:pPr>
      <w:r w:rsidRPr="000D5575">
        <w:t xml:space="preserve">Vincent, Isabelle E., Claudia </w:t>
      </w:r>
      <w:proofErr w:type="spellStart"/>
      <w:r w:rsidRPr="000D5575">
        <w:t>Zannetti</w:t>
      </w:r>
      <w:proofErr w:type="spellEnd"/>
      <w:r w:rsidRPr="000D5575">
        <w:t xml:space="preserve">, Julie </w:t>
      </w:r>
      <w:proofErr w:type="spellStart"/>
      <w:r w:rsidRPr="000D5575">
        <w:t>Lucifora</w:t>
      </w:r>
      <w:proofErr w:type="spellEnd"/>
      <w:r w:rsidRPr="000D5575">
        <w:t xml:space="preserve">, Helene </w:t>
      </w:r>
      <w:proofErr w:type="spellStart"/>
      <w:r w:rsidRPr="000D5575">
        <w:t>Norder</w:t>
      </w:r>
      <w:proofErr w:type="spellEnd"/>
      <w:r w:rsidRPr="000D5575">
        <w:t xml:space="preserve">, Ulrike </w:t>
      </w:r>
      <w:proofErr w:type="spellStart"/>
      <w:r w:rsidRPr="000D5575">
        <w:t>Protzer</w:t>
      </w:r>
      <w:proofErr w:type="spellEnd"/>
      <w:r w:rsidRPr="000D5575">
        <w:t xml:space="preserve">, Pierre Hainaut, Fabien </w:t>
      </w:r>
      <w:proofErr w:type="spellStart"/>
      <w:r w:rsidRPr="000D5575">
        <w:t>Zoulim</w:t>
      </w:r>
      <w:proofErr w:type="spellEnd"/>
      <w:r w:rsidRPr="000D5575">
        <w:t xml:space="preserve">, et al. 2011. “Hepatitis B Virus Impairs TLR9 Expression and Function in Plasmacytoid Dendritic Cells.” </w:t>
      </w:r>
      <w:proofErr w:type="spellStart"/>
      <w:r w:rsidRPr="000D5575">
        <w:rPr>
          <w:i/>
          <w:iCs/>
        </w:rPr>
        <w:t>PloS</w:t>
      </w:r>
      <w:proofErr w:type="spellEnd"/>
      <w:r w:rsidRPr="000D5575">
        <w:rPr>
          <w:i/>
          <w:iCs/>
        </w:rPr>
        <w:t xml:space="preserve"> One</w:t>
      </w:r>
      <w:r w:rsidRPr="000D5575">
        <w:t xml:space="preserve"> 6 (10): e26315. https://doi.org/10.1371/journal.pone.0026315.</w:t>
      </w:r>
    </w:p>
    <w:p w14:paraId="5E6E848A" w14:textId="77777777" w:rsidR="000D5575" w:rsidRPr="000D5575" w:rsidRDefault="000D5575" w:rsidP="000D5575">
      <w:pPr>
        <w:pStyle w:val="Bibliography"/>
      </w:pPr>
      <w:proofErr w:type="spellStart"/>
      <w:r w:rsidRPr="000D5575">
        <w:t>Vinokurova</w:t>
      </w:r>
      <w:proofErr w:type="spellEnd"/>
      <w:r w:rsidRPr="000D5575">
        <w:t xml:space="preserve">, Svetlana, and Magnus von </w:t>
      </w:r>
      <w:proofErr w:type="spellStart"/>
      <w:r w:rsidRPr="000D5575">
        <w:t>Knebel</w:t>
      </w:r>
      <w:proofErr w:type="spellEnd"/>
      <w:r w:rsidRPr="000D5575">
        <w:t xml:space="preserve"> </w:t>
      </w:r>
      <w:proofErr w:type="spellStart"/>
      <w:r w:rsidRPr="000D5575">
        <w:t>Doeberitz</w:t>
      </w:r>
      <w:proofErr w:type="spellEnd"/>
      <w:r w:rsidRPr="000D5575">
        <w:t xml:space="preserve">. 2011. “Differential Methylation of the HPV 16 Upstream Regulatory Region during Epithelial Differentiation and Neoplastic Transformation.” Edited by </w:t>
      </w:r>
      <w:proofErr w:type="spellStart"/>
      <w:r w:rsidRPr="000D5575">
        <w:t>Torbjorn</w:t>
      </w:r>
      <w:proofErr w:type="spellEnd"/>
      <w:r w:rsidRPr="000D5575">
        <w:t xml:space="preserve"> </w:t>
      </w:r>
      <w:proofErr w:type="spellStart"/>
      <w:r w:rsidRPr="000D5575">
        <w:t>Ramqvist</w:t>
      </w:r>
      <w:proofErr w:type="spellEnd"/>
      <w:r w:rsidRPr="000D5575">
        <w:t xml:space="preserve">. </w:t>
      </w:r>
      <w:proofErr w:type="spellStart"/>
      <w:r w:rsidRPr="000D5575">
        <w:rPr>
          <w:i/>
          <w:iCs/>
        </w:rPr>
        <w:t>PLoS</w:t>
      </w:r>
      <w:proofErr w:type="spellEnd"/>
      <w:r w:rsidRPr="000D5575">
        <w:rPr>
          <w:i/>
          <w:iCs/>
        </w:rPr>
        <w:t xml:space="preserve"> ONE</w:t>
      </w:r>
      <w:r w:rsidRPr="000D5575">
        <w:t xml:space="preserve"> 6 (9): e24451. https://doi.org/10.1371/journal.pone.0024451.</w:t>
      </w:r>
    </w:p>
    <w:p w14:paraId="50DF9A9E" w14:textId="77777777" w:rsidR="000D5575" w:rsidRPr="000D5575" w:rsidRDefault="000D5575" w:rsidP="000D5575">
      <w:pPr>
        <w:pStyle w:val="Bibliography"/>
      </w:pPr>
      <w:proofErr w:type="spellStart"/>
      <w:r w:rsidRPr="000D5575">
        <w:lastRenderedPageBreak/>
        <w:t>Wacharapluesadee</w:t>
      </w:r>
      <w:proofErr w:type="spellEnd"/>
      <w:r w:rsidRPr="000D5575">
        <w:t xml:space="preserve">, </w:t>
      </w:r>
      <w:proofErr w:type="spellStart"/>
      <w:r w:rsidRPr="000D5575">
        <w:t>Supaporn</w:t>
      </w:r>
      <w:proofErr w:type="spellEnd"/>
      <w:r w:rsidRPr="000D5575">
        <w:t xml:space="preserve">, Chee Wah Tan, </w:t>
      </w:r>
      <w:proofErr w:type="spellStart"/>
      <w:r w:rsidRPr="000D5575">
        <w:t>Patarapol</w:t>
      </w:r>
      <w:proofErr w:type="spellEnd"/>
      <w:r w:rsidRPr="000D5575">
        <w:t xml:space="preserve"> </w:t>
      </w:r>
      <w:proofErr w:type="spellStart"/>
      <w:r w:rsidRPr="000D5575">
        <w:t>Maneeorn</w:t>
      </w:r>
      <w:proofErr w:type="spellEnd"/>
      <w:r w:rsidRPr="000D5575">
        <w:t xml:space="preserve">, </w:t>
      </w:r>
      <w:proofErr w:type="spellStart"/>
      <w:r w:rsidRPr="000D5575">
        <w:t>Prateep</w:t>
      </w:r>
      <w:proofErr w:type="spellEnd"/>
      <w:r w:rsidRPr="000D5575">
        <w:t xml:space="preserve"> </w:t>
      </w:r>
      <w:proofErr w:type="spellStart"/>
      <w:r w:rsidRPr="000D5575">
        <w:t>Duengkae</w:t>
      </w:r>
      <w:proofErr w:type="spellEnd"/>
      <w:r w:rsidRPr="000D5575">
        <w:t xml:space="preserve">, Feng Zhu, </w:t>
      </w:r>
      <w:proofErr w:type="spellStart"/>
      <w:r w:rsidRPr="000D5575">
        <w:t>Yutthana</w:t>
      </w:r>
      <w:proofErr w:type="spellEnd"/>
      <w:r w:rsidRPr="000D5575">
        <w:t xml:space="preserve"> </w:t>
      </w:r>
      <w:proofErr w:type="spellStart"/>
      <w:r w:rsidRPr="000D5575">
        <w:t>Joyjinda</w:t>
      </w:r>
      <w:proofErr w:type="spellEnd"/>
      <w:r w:rsidRPr="000D5575">
        <w:t xml:space="preserve">, Thongchai </w:t>
      </w:r>
      <w:proofErr w:type="spellStart"/>
      <w:r w:rsidRPr="000D5575">
        <w:t>Kaewpom</w:t>
      </w:r>
      <w:proofErr w:type="spellEnd"/>
      <w:r w:rsidRPr="000D5575">
        <w:t xml:space="preserve">, et al. 2021. “Evidence for SARS-CoV-2 Related Coronaviruses Circulating in Bats and Pangolins in Southeast Asia.” </w:t>
      </w:r>
      <w:r w:rsidRPr="000D5575">
        <w:rPr>
          <w:i/>
          <w:iCs/>
        </w:rPr>
        <w:t>Nature Communications</w:t>
      </w:r>
      <w:r w:rsidRPr="000D5575">
        <w:t xml:space="preserve"> 12 (1): 972. https://doi.org/10.1038/s41467-021-21240-1.</w:t>
      </w:r>
    </w:p>
    <w:p w14:paraId="2D3B7C3C" w14:textId="77777777" w:rsidR="000D5575" w:rsidRPr="000D5575" w:rsidRDefault="000D5575" w:rsidP="000D5575">
      <w:pPr>
        <w:pStyle w:val="Bibliography"/>
      </w:pPr>
      <w:r w:rsidRPr="000D5575">
        <w:t xml:space="preserve">Wang, Joshua W., and Richard B.S. </w:t>
      </w:r>
      <w:proofErr w:type="spellStart"/>
      <w:r w:rsidRPr="000D5575">
        <w:t>Roden</w:t>
      </w:r>
      <w:proofErr w:type="spellEnd"/>
      <w:r w:rsidRPr="000D5575">
        <w:t xml:space="preserve">. 2013. “L2, the Minor Capsid Protein of Papillomavirus.” </w:t>
      </w:r>
      <w:r w:rsidRPr="000D5575">
        <w:rPr>
          <w:i/>
          <w:iCs/>
        </w:rPr>
        <w:t>Virology</w:t>
      </w:r>
      <w:r w:rsidRPr="000D5575">
        <w:t xml:space="preserve"> 445 (0): 175–86. https://doi.org/10.1016/j.virol.2013.04.017.</w:t>
      </w:r>
    </w:p>
    <w:p w14:paraId="5E19E5A8" w14:textId="77777777" w:rsidR="000D5575" w:rsidRPr="000D5575" w:rsidRDefault="000D5575" w:rsidP="000D5575">
      <w:pPr>
        <w:pStyle w:val="Bibliography"/>
      </w:pPr>
      <w:r w:rsidRPr="000D5575">
        <w:t xml:space="preserve">Wang, Li-Gen, Tommy </w:t>
      </w:r>
      <w:proofErr w:type="spellStart"/>
      <w:r w:rsidRPr="000D5575">
        <w:t>Tsan</w:t>
      </w:r>
      <w:proofErr w:type="spellEnd"/>
      <w:r w:rsidRPr="000D5575">
        <w:t xml:space="preserve">-Yuk Lam, </w:t>
      </w:r>
      <w:proofErr w:type="spellStart"/>
      <w:r w:rsidRPr="000D5575">
        <w:t>Shuangbin</w:t>
      </w:r>
      <w:proofErr w:type="spellEnd"/>
      <w:r w:rsidRPr="000D5575">
        <w:t xml:space="preserve"> Xu, </w:t>
      </w:r>
      <w:proofErr w:type="spellStart"/>
      <w:r w:rsidRPr="000D5575">
        <w:t>Zehan</w:t>
      </w:r>
      <w:proofErr w:type="spellEnd"/>
      <w:r w:rsidRPr="000D5575">
        <w:t xml:space="preserve"> Dai, Lang Zhou, </w:t>
      </w:r>
      <w:proofErr w:type="spellStart"/>
      <w:r w:rsidRPr="000D5575">
        <w:t>Tingze</w:t>
      </w:r>
      <w:proofErr w:type="spellEnd"/>
      <w:r w:rsidRPr="000D5575">
        <w:t xml:space="preserve"> Feng, </w:t>
      </w:r>
      <w:proofErr w:type="spellStart"/>
      <w:r w:rsidRPr="000D5575">
        <w:t>Pingfan</w:t>
      </w:r>
      <w:proofErr w:type="spellEnd"/>
      <w:r w:rsidRPr="000D5575">
        <w:t xml:space="preserve"> Guo, et al. 2020. “</w:t>
      </w:r>
      <w:proofErr w:type="spellStart"/>
      <w:r w:rsidRPr="000D5575">
        <w:t>Treeio</w:t>
      </w:r>
      <w:proofErr w:type="spellEnd"/>
      <w:r w:rsidRPr="000D5575">
        <w:t xml:space="preserve">: An R Package for Phylogenetic Tree Input and Output with Richly Annotated and Associated Data.” </w:t>
      </w:r>
      <w:r w:rsidRPr="000D5575">
        <w:rPr>
          <w:i/>
          <w:iCs/>
        </w:rPr>
        <w:t>Molecular Biology and Evolution</w:t>
      </w:r>
      <w:r w:rsidRPr="000D5575">
        <w:t xml:space="preserve"> 37 (2): 599–603. https://doi.org/10.1093/molbev/msz240.</w:t>
      </w:r>
    </w:p>
    <w:p w14:paraId="228C5266" w14:textId="77777777" w:rsidR="000D5575" w:rsidRPr="000D5575" w:rsidRDefault="000D5575" w:rsidP="000D5575">
      <w:pPr>
        <w:pStyle w:val="Bibliography"/>
      </w:pPr>
      <w:r w:rsidRPr="000D5575">
        <w:t xml:space="preserve">Warren, Cody J., </w:t>
      </w:r>
      <w:proofErr w:type="spellStart"/>
      <w:r w:rsidRPr="000D5575">
        <w:t>Koenraad</w:t>
      </w:r>
      <w:proofErr w:type="spellEnd"/>
      <w:r w:rsidRPr="000D5575">
        <w:t xml:space="preserve"> Van </w:t>
      </w:r>
      <w:proofErr w:type="spellStart"/>
      <w:r w:rsidRPr="000D5575">
        <w:t>Doorslaer</w:t>
      </w:r>
      <w:proofErr w:type="spellEnd"/>
      <w:r w:rsidRPr="000D5575">
        <w:t xml:space="preserve">, </w:t>
      </w:r>
      <w:proofErr w:type="spellStart"/>
      <w:r w:rsidRPr="000D5575">
        <w:t>Ahwan</w:t>
      </w:r>
      <w:proofErr w:type="spellEnd"/>
      <w:r w:rsidRPr="000D5575">
        <w:t xml:space="preserve"> Pandey, Joaquin M. Espinosa, and </w:t>
      </w:r>
      <w:proofErr w:type="spellStart"/>
      <w:r w:rsidRPr="000D5575">
        <w:t>Dohun</w:t>
      </w:r>
      <w:proofErr w:type="spellEnd"/>
      <w:r w:rsidRPr="000D5575">
        <w:t xml:space="preserve"> </w:t>
      </w:r>
      <w:proofErr w:type="spellStart"/>
      <w:r w:rsidRPr="000D5575">
        <w:t>Pyeon</w:t>
      </w:r>
      <w:proofErr w:type="spellEnd"/>
      <w:r w:rsidRPr="000D5575">
        <w:t xml:space="preserve">. 2015. “Role of the Host Restriction Factor APOBEC3 on Papillomavirus Evolution.” </w:t>
      </w:r>
      <w:r w:rsidRPr="000D5575">
        <w:rPr>
          <w:i/>
          <w:iCs/>
        </w:rPr>
        <w:t>Virus Evolution</w:t>
      </w:r>
      <w:r w:rsidRPr="000D5575">
        <w:t xml:space="preserve"> 1 (1). https://doi.org/10.1093/ve/vev015.</w:t>
      </w:r>
    </w:p>
    <w:p w14:paraId="7C41C9E6" w14:textId="77777777" w:rsidR="000D5575" w:rsidRPr="000D5575" w:rsidRDefault="000D5575" w:rsidP="000D5575">
      <w:pPr>
        <w:pStyle w:val="Bibliography"/>
      </w:pPr>
      <w:r w:rsidRPr="000D5575">
        <w:t xml:space="preserve">Warren, Cody J., Tao Xu, </w:t>
      </w:r>
      <w:proofErr w:type="spellStart"/>
      <w:r w:rsidRPr="000D5575">
        <w:t>Kejun</w:t>
      </w:r>
      <w:proofErr w:type="spellEnd"/>
      <w:r w:rsidRPr="000D5575">
        <w:t xml:space="preserve"> Guo, Laura M. Griffin, Joseph A. </w:t>
      </w:r>
      <w:proofErr w:type="spellStart"/>
      <w:r w:rsidRPr="000D5575">
        <w:t>Westrich</w:t>
      </w:r>
      <w:proofErr w:type="spellEnd"/>
      <w:r w:rsidRPr="000D5575">
        <w:t xml:space="preserve">, Denis Lee, Paul F. Lambert, Mario L. Santiago, and </w:t>
      </w:r>
      <w:proofErr w:type="spellStart"/>
      <w:r w:rsidRPr="000D5575">
        <w:t>Dohun</w:t>
      </w:r>
      <w:proofErr w:type="spellEnd"/>
      <w:r w:rsidRPr="000D5575">
        <w:t xml:space="preserve"> </w:t>
      </w:r>
      <w:proofErr w:type="spellStart"/>
      <w:r w:rsidRPr="000D5575">
        <w:t>Pyeon</w:t>
      </w:r>
      <w:proofErr w:type="spellEnd"/>
      <w:r w:rsidRPr="000D5575">
        <w:t xml:space="preserve">. 2015. “APOBEC3A Functions as a Restriction Factor of Human Papillomavirus.” </w:t>
      </w:r>
      <w:r w:rsidRPr="000D5575">
        <w:rPr>
          <w:i/>
          <w:iCs/>
        </w:rPr>
        <w:t>Journal of Virology</w:t>
      </w:r>
      <w:r w:rsidRPr="000D5575">
        <w:t xml:space="preserve"> 89 (1): 688–702. https://doi.org/10.1128/JVI.02383-14.</w:t>
      </w:r>
    </w:p>
    <w:p w14:paraId="02EB7B43" w14:textId="77777777" w:rsidR="000D5575" w:rsidRPr="000D5575" w:rsidRDefault="000D5575" w:rsidP="000D5575">
      <w:pPr>
        <w:pStyle w:val="Bibliography"/>
      </w:pPr>
      <w:r w:rsidRPr="000D5575">
        <w:t xml:space="preserve">Weber, </w:t>
      </w:r>
      <w:proofErr w:type="spellStart"/>
      <w:r w:rsidRPr="000D5575">
        <w:t>Friedemann</w:t>
      </w:r>
      <w:proofErr w:type="spellEnd"/>
      <w:r w:rsidRPr="000D5575">
        <w:t xml:space="preserve">, Valentina Wagner, Simon B. Rasmussen, Rune Hartmann, and </w:t>
      </w:r>
      <w:proofErr w:type="spellStart"/>
      <w:r w:rsidRPr="000D5575">
        <w:t>Søren</w:t>
      </w:r>
      <w:proofErr w:type="spellEnd"/>
      <w:r w:rsidRPr="000D5575">
        <w:t xml:space="preserve"> R. </w:t>
      </w:r>
      <w:proofErr w:type="spellStart"/>
      <w:r w:rsidRPr="000D5575">
        <w:t>Paludan</w:t>
      </w:r>
      <w:proofErr w:type="spellEnd"/>
      <w:r w:rsidRPr="000D5575">
        <w:t xml:space="preserve">. 2006. “Double-Stranded RNA Is Produced by Positive-Strand RNA Viruses and DNA Viruses but Not in Detectable Amounts by Negative-Strand RNA Viruses.” </w:t>
      </w:r>
      <w:r w:rsidRPr="000D5575">
        <w:rPr>
          <w:i/>
          <w:iCs/>
        </w:rPr>
        <w:t>Journal of Virology</w:t>
      </w:r>
      <w:r w:rsidRPr="000D5575">
        <w:t xml:space="preserve"> 80 (10): 5059–64. https://doi.org/10.1128/JVI.80.10.5059-5064.2006.</w:t>
      </w:r>
    </w:p>
    <w:p w14:paraId="1EE472D0" w14:textId="77777777" w:rsidR="000D5575" w:rsidRPr="000D5575" w:rsidRDefault="000D5575" w:rsidP="000D5575">
      <w:pPr>
        <w:pStyle w:val="Bibliography"/>
      </w:pPr>
      <w:r w:rsidRPr="000D5575">
        <w:t xml:space="preserve">Weber, Michael, Ines Hellmann, Michael B Stadler, Liliana Ramos, Svante </w:t>
      </w:r>
      <w:proofErr w:type="spellStart"/>
      <w:r w:rsidRPr="000D5575">
        <w:t>Pääbo</w:t>
      </w:r>
      <w:proofErr w:type="spellEnd"/>
      <w:r w:rsidRPr="000D5575">
        <w:t xml:space="preserve">, Michael </w:t>
      </w:r>
      <w:proofErr w:type="spellStart"/>
      <w:r w:rsidRPr="000D5575">
        <w:t>Rebhan</w:t>
      </w:r>
      <w:proofErr w:type="spellEnd"/>
      <w:r w:rsidRPr="000D5575">
        <w:t xml:space="preserve">, and Dirk </w:t>
      </w:r>
      <w:proofErr w:type="spellStart"/>
      <w:r w:rsidRPr="000D5575">
        <w:t>Schübeler</w:t>
      </w:r>
      <w:proofErr w:type="spellEnd"/>
      <w:r w:rsidRPr="000D5575">
        <w:t xml:space="preserve">. 2007. “Distribution, Silencing Potential and Evolutionary Impact of Promoter DNA Methylation in the Human Genome.” </w:t>
      </w:r>
      <w:r w:rsidRPr="000D5575">
        <w:rPr>
          <w:i/>
          <w:iCs/>
        </w:rPr>
        <w:t>Nature Genetics</w:t>
      </w:r>
      <w:r w:rsidRPr="000D5575">
        <w:t xml:space="preserve"> 39 (4): 457–66. https://doi.org/10.1038/ng1990.</w:t>
      </w:r>
    </w:p>
    <w:p w14:paraId="3D155541" w14:textId="77777777" w:rsidR="000D5575" w:rsidRPr="000D5575" w:rsidRDefault="000D5575" w:rsidP="000D5575">
      <w:pPr>
        <w:pStyle w:val="Bibliography"/>
      </w:pPr>
      <w:r w:rsidRPr="000D5575">
        <w:t xml:space="preserve">Wertheim, Joel O., Ben Murrell, Martin D. Smith, Sergei L. </w:t>
      </w:r>
      <w:proofErr w:type="spellStart"/>
      <w:r w:rsidRPr="000D5575">
        <w:t>Kosakovsky</w:t>
      </w:r>
      <w:proofErr w:type="spellEnd"/>
      <w:r w:rsidRPr="000D5575">
        <w:t xml:space="preserve"> Pond, and Konrad Scheffler. 2015. “RELAX: Detecting Relaxed Selection in a Phylogenetic Framework.” </w:t>
      </w:r>
      <w:r w:rsidRPr="000D5575">
        <w:rPr>
          <w:i/>
          <w:iCs/>
        </w:rPr>
        <w:t>Molecular Biology and Evolution</w:t>
      </w:r>
      <w:r w:rsidRPr="000D5575">
        <w:t xml:space="preserve"> 32 (3): 820–32. https://doi.org/10.1093/molbev/msu400.</w:t>
      </w:r>
    </w:p>
    <w:p w14:paraId="76747839" w14:textId="77777777" w:rsidR="000D5575" w:rsidRPr="000D5575" w:rsidRDefault="000D5575" w:rsidP="000D5575">
      <w:pPr>
        <w:pStyle w:val="Bibliography"/>
      </w:pPr>
      <w:r w:rsidRPr="000D5575">
        <w:t>Willemsen, Anouk, and Ignacio G. Bravo. 2019. “Origin and Evolution of Papillomavirus (</w:t>
      </w:r>
      <w:proofErr w:type="spellStart"/>
      <w:r w:rsidRPr="000D5575">
        <w:t>Onco</w:t>
      </w:r>
      <w:proofErr w:type="spellEnd"/>
      <w:r w:rsidRPr="000D5575">
        <w:t xml:space="preserve">)Genes and Genomes.” </w:t>
      </w:r>
      <w:r w:rsidRPr="000D5575">
        <w:rPr>
          <w:i/>
          <w:iCs/>
        </w:rPr>
        <w:t>Philosophical Transactions of the Royal Society of London. Series B, Biological Sciences</w:t>
      </w:r>
      <w:r w:rsidRPr="000D5575">
        <w:t xml:space="preserve"> 374 (1773): 20180303. https://doi.org/10.1098/rstb.2018.0303.</w:t>
      </w:r>
    </w:p>
    <w:p w14:paraId="6D352C33" w14:textId="77777777" w:rsidR="000D5575" w:rsidRPr="000D5575" w:rsidRDefault="000D5575" w:rsidP="000D5575">
      <w:pPr>
        <w:pStyle w:val="Bibliography"/>
      </w:pPr>
      <w:r w:rsidRPr="000D5575">
        <w:t xml:space="preserve">Wong, Emily HM, David K Smith, Raul </w:t>
      </w:r>
      <w:proofErr w:type="spellStart"/>
      <w:r w:rsidRPr="000D5575">
        <w:t>Rabadan</w:t>
      </w:r>
      <w:proofErr w:type="spellEnd"/>
      <w:r w:rsidRPr="000D5575">
        <w:t xml:space="preserve">, Malik Peiris, and Leo LM Poon. 2010. “Codon Usage Bias and the Evolution of Influenza A Viruses. Codon Usage Biases of Influenza Virus.” </w:t>
      </w:r>
      <w:r w:rsidRPr="000D5575">
        <w:rPr>
          <w:i/>
          <w:iCs/>
        </w:rPr>
        <w:t>BMC Evolutionary Biology</w:t>
      </w:r>
      <w:r w:rsidRPr="000D5575">
        <w:t xml:space="preserve"> 10 (1): 253. https://doi.org/10.1186/1471-2148-10-253.</w:t>
      </w:r>
    </w:p>
    <w:p w14:paraId="2BED865B" w14:textId="77777777" w:rsidR="000D5575" w:rsidRPr="000D5575" w:rsidRDefault="000D5575" w:rsidP="000D5575">
      <w:pPr>
        <w:pStyle w:val="Bibliography"/>
      </w:pPr>
      <w:proofErr w:type="spellStart"/>
      <w:r w:rsidRPr="000D5575">
        <w:t>Xie</w:t>
      </w:r>
      <w:proofErr w:type="spellEnd"/>
      <w:r w:rsidRPr="000D5575">
        <w:t xml:space="preserve">, </w:t>
      </w:r>
      <w:proofErr w:type="spellStart"/>
      <w:r w:rsidRPr="000D5575">
        <w:t>Jiazheng</w:t>
      </w:r>
      <w:proofErr w:type="spellEnd"/>
      <w:r w:rsidRPr="000D5575">
        <w:t xml:space="preserve">, Yang Li, </w:t>
      </w:r>
      <w:proofErr w:type="spellStart"/>
      <w:r w:rsidRPr="000D5575">
        <w:t>Xurui</w:t>
      </w:r>
      <w:proofErr w:type="spellEnd"/>
      <w:r w:rsidRPr="000D5575">
        <w:t xml:space="preserve"> Shen, Geraldine Goh, Yan Zhu, </w:t>
      </w:r>
      <w:proofErr w:type="spellStart"/>
      <w:r w:rsidRPr="000D5575">
        <w:t>Jie</w:t>
      </w:r>
      <w:proofErr w:type="spellEnd"/>
      <w:r w:rsidRPr="000D5575">
        <w:t xml:space="preserve"> Cui, Lin-Fa Wang, Zheng-Li Shi, and Peng Zhou. 2018. “Dampened STING-Dependent Interferon Activation in Bats.” </w:t>
      </w:r>
      <w:r w:rsidRPr="000D5575">
        <w:rPr>
          <w:i/>
          <w:iCs/>
        </w:rPr>
        <w:t>Cell Host &amp; Microbe</w:t>
      </w:r>
      <w:r w:rsidRPr="000D5575">
        <w:t xml:space="preserve"> 23 (3): 297-301.e4. https://doi.org/10.1016/j.chom.2018.01.006.</w:t>
      </w:r>
    </w:p>
    <w:p w14:paraId="52482534" w14:textId="77777777" w:rsidR="000D5575" w:rsidRPr="000D5575" w:rsidRDefault="000D5575" w:rsidP="000D5575">
      <w:pPr>
        <w:pStyle w:val="Bibliography"/>
      </w:pPr>
      <w:r w:rsidRPr="000D5575">
        <w:t xml:space="preserve">Yi, A. K., M. Chang, D. W. Peckham, A. M. Krieg, and R. F. Ashman. 1998. “CpG </w:t>
      </w:r>
      <w:proofErr w:type="spellStart"/>
      <w:r w:rsidRPr="000D5575">
        <w:t>Oligodeoxyribonucleotides</w:t>
      </w:r>
      <w:proofErr w:type="spellEnd"/>
      <w:r w:rsidRPr="000D5575">
        <w:t xml:space="preserve"> Rescue Mature Spleen B Cells from Spontaneous Apoptosis and Promote Cell Cycle Entry.” </w:t>
      </w:r>
      <w:r w:rsidRPr="000D5575">
        <w:rPr>
          <w:i/>
          <w:iCs/>
        </w:rPr>
        <w:t>Journal of Immunology (Baltimore, Md.: 1950)</w:t>
      </w:r>
      <w:r w:rsidRPr="000D5575">
        <w:t xml:space="preserve"> 160 (12): 5898–5906.</w:t>
      </w:r>
    </w:p>
    <w:p w14:paraId="34C8150E" w14:textId="77777777" w:rsidR="000D5575" w:rsidRPr="000D5575" w:rsidRDefault="000D5575" w:rsidP="000D5575">
      <w:pPr>
        <w:pStyle w:val="Bibliography"/>
      </w:pPr>
      <w:r w:rsidRPr="000D5575">
        <w:lastRenderedPageBreak/>
        <w:t xml:space="preserve">Yu, </w:t>
      </w:r>
      <w:proofErr w:type="spellStart"/>
      <w:r w:rsidRPr="000D5575">
        <w:t>Guangchuang</w:t>
      </w:r>
      <w:proofErr w:type="spellEnd"/>
      <w:r w:rsidRPr="000D5575">
        <w:t xml:space="preserve">, Tommy </w:t>
      </w:r>
      <w:proofErr w:type="spellStart"/>
      <w:r w:rsidRPr="000D5575">
        <w:t>Tsan</w:t>
      </w:r>
      <w:proofErr w:type="spellEnd"/>
      <w:r w:rsidRPr="000D5575">
        <w:t xml:space="preserve">-Yuk Lam, </w:t>
      </w:r>
      <w:proofErr w:type="spellStart"/>
      <w:r w:rsidRPr="000D5575">
        <w:t>Huachen</w:t>
      </w:r>
      <w:proofErr w:type="spellEnd"/>
      <w:r w:rsidRPr="000D5575">
        <w:t xml:space="preserve"> Zhu, and Yi Guan. 2018. “Two Methods for Mapping and Visualizing Associated Data on Phylogeny Using </w:t>
      </w:r>
      <w:proofErr w:type="spellStart"/>
      <w:r w:rsidRPr="000D5575">
        <w:t>Ggtree</w:t>
      </w:r>
      <w:proofErr w:type="spellEnd"/>
      <w:r w:rsidRPr="000D5575">
        <w:t xml:space="preserve">.” </w:t>
      </w:r>
      <w:r w:rsidRPr="000D5575">
        <w:rPr>
          <w:i/>
          <w:iCs/>
        </w:rPr>
        <w:t>Molecular Biology and Evolution</w:t>
      </w:r>
      <w:r w:rsidRPr="000D5575">
        <w:t xml:space="preserve"> 35 (12): 3041–43. https://doi.org/10.1093/molbev/msy194.</w:t>
      </w:r>
    </w:p>
    <w:p w14:paraId="7ADC99C4" w14:textId="77777777" w:rsidR="000D5575" w:rsidRPr="000D5575" w:rsidRDefault="000D5575" w:rsidP="000D5575">
      <w:pPr>
        <w:pStyle w:val="Bibliography"/>
      </w:pPr>
      <w:r w:rsidRPr="000D5575">
        <w:t xml:space="preserve">Zhang, </w:t>
      </w:r>
      <w:proofErr w:type="spellStart"/>
      <w:r w:rsidRPr="000D5575">
        <w:t>Guojie</w:t>
      </w:r>
      <w:proofErr w:type="spellEnd"/>
      <w:r w:rsidRPr="000D5575">
        <w:t xml:space="preserve">, Christopher Cowled, </w:t>
      </w:r>
      <w:proofErr w:type="spellStart"/>
      <w:r w:rsidRPr="000D5575">
        <w:t>Zhengli</w:t>
      </w:r>
      <w:proofErr w:type="spellEnd"/>
      <w:r w:rsidRPr="000D5575">
        <w:t xml:space="preserve"> Shi, </w:t>
      </w:r>
      <w:proofErr w:type="spellStart"/>
      <w:r w:rsidRPr="000D5575">
        <w:t>Zhiyong</w:t>
      </w:r>
      <w:proofErr w:type="spellEnd"/>
      <w:r w:rsidRPr="000D5575">
        <w:t xml:space="preserve"> Huang, Kimberly A. Bishop-Lilly, </w:t>
      </w:r>
      <w:proofErr w:type="spellStart"/>
      <w:r w:rsidRPr="000D5575">
        <w:t>Xiaodong</w:t>
      </w:r>
      <w:proofErr w:type="spellEnd"/>
      <w:r w:rsidRPr="000D5575">
        <w:t xml:space="preserve"> Fang, James W. Wynne, et al. 2013. “Comparative Analysis of Bat Genomes Provides Insight into the Evolution of Flight and Immunity.” </w:t>
      </w:r>
      <w:r w:rsidRPr="000D5575">
        <w:rPr>
          <w:i/>
          <w:iCs/>
        </w:rPr>
        <w:t>Science (New York, N.Y.)</w:t>
      </w:r>
      <w:r w:rsidRPr="000D5575">
        <w:t xml:space="preserve"> 339 (6118): 456–60. https://doi.org/10.1126/science.1230835.</w:t>
      </w:r>
    </w:p>
    <w:p w14:paraId="7C03F2AE" w14:textId="77777777" w:rsidR="000D5575" w:rsidRPr="000D5575" w:rsidRDefault="000D5575" w:rsidP="000D5575">
      <w:pPr>
        <w:pStyle w:val="Bibliography"/>
      </w:pPr>
      <w:r w:rsidRPr="000D5575">
        <w:t xml:space="preserve">Zucchini, Nicolas, Gilles </w:t>
      </w:r>
      <w:proofErr w:type="spellStart"/>
      <w:r w:rsidRPr="000D5575">
        <w:t>Bessou</w:t>
      </w:r>
      <w:proofErr w:type="spellEnd"/>
      <w:r w:rsidRPr="000D5575">
        <w:t xml:space="preserve">, Stephanie Traub, Scott H. Robbins, Satoshi </w:t>
      </w:r>
      <w:proofErr w:type="spellStart"/>
      <w:r w:rsidRPr="000D5575">
        <w:t>Uematsu</w:t>
      </w:r>
      <w:proofErr w:type="spellEnd"/>
      <w:r w:rsidRPr="000D5575">
        <w:t xml:space="preserve">, </w:t>
      </w:r>
      <w:proofErr w:type="spellStart"/>
      <w:r w:rsidRPr="000D5575">
        <w:t>Shizuo</w:t>
      </w:r>
      <w:proofErr w:type="spellEnd"/>
      <w:r w:rsidRPr="000D5575">
        <w:t xml:space="preserve"> Akira, Lena </w:t>
      </w:r>
      <w:proofErr w:type="spellStart"/>
      <w:r w:rsidRPr="000D5575">
        <w:t>Alexopoulou</w:t>
      </w:r>
      <w:proofErr w:type="spellEnd"/>
      <w:r w:rsidRPr="000D5575">
        <w:t xml:space="preserve">, and Marc </w:t>
      </w:r>
      <w:proofErr w:type="spellStart"/>
      <w:r w:rsidRPr="000D5575">
        <w:t>Dalod</w:t>
      </w:r>
      <w:proofErr w:type="spellEnd"/>
      <w:r w:rsidRPr="000D5575">
        <w:t xml:space="preserve">. 2008. “Cutting Edge: Overlapping Functions of TLR7 and TLR9 for Innate Defense against a Herpesvirus Infection.” </w:t>
      </w:r>
      <w:r w:rsidRPr="000D5575">
        <w:rPr>
          <w:i/>
          <w:iCs/>
        </w:rPr>
        <w:t>The Journal of Immunology</w:t>
      </w:r>
      <w:r w:rsidRPr="000D5575">
        <w:t xml:space="preserve"> 180 (9): 5799–5803. https://doi.org/10.4049/jimmunol.180.9.5799.</w:t>
      </w:r>
    </w:p>
    <w:p w14:paraId="157C4246" w14:textId="0E5017B3" w:rsidR="00814004" w:rsidRPr="00BC2FD0" w:rsidRDefault="0000453B" w:rsidP="00E55588">
      <w:pPr>
        <w:adjustRightInd w:val="0"/>
        <w:snapToGrid w:val="0"/>
        <w:spacing w:line="480" w:lineRule="auto"/>
        <w:ind w:left="144"/>
        <w:jc w:val="both"/>
        <w:rPr>
          <w:rFonts w:ascii="Arial" w:hAnsi="Arial" w:cs="Arial"/>
          <w:sz w:val="22"/>
          <w:szCs w:val="22"/>
        </w:rPr>
      </w:pPr>
      <w:r w:rsidRPr="00BC2FD0">
        <w:rPr>
          <w:rFonts w:ascii="Arial" w:hAnsi="Arial" w:cs="Arial"/>
          <w:sz w:val="22"/>
          <w:szCs w:val="22"/>
        </w:rPr>
        <w:fldChar w:fldCharType="end"/>
      </w:r>
    </w:p>
    <w:p w14:paraId="5FAB2A54" w14:textId="77777777" w:rsidR="00814004" w:rsidRPr="00BC2FD0" w:rsidRDefault="00814004" w:rsidP="00E55588">
      <w:pPr>
        <w:adjustRightInd w:val="0"/>
        <w:snapToGrid w:val="0"/>
        <w:spacing w:line="480" w:lineRule="auto"/>
        <w:jc w:val="both"/>
        <w:rPr>
          <w:rFonts w:ascii="Arial" w:hAnsi="Arial" w:cs="Arial"/>
          <w:sz w:val="22"/>
          <w:szCs w:val="22"/>
        </w:rPr>
      </w:pPr>
      <w:r w:rsidRPr="00BC2FD0">
        <w:rPr>
          <w:rFonts w:ascii="Arial" w:hAnsi="Arial" w:cs="Arial"/>
          <w:sz w:val="22"/>
          <w:szCs w:val="22"/>
        </w:rPr>
        <w:br w:type="page"/>
      </w:r>
    </w:p>
    <w:p w14:paraId="39252097" w14:textId="4167C3B7" w:rsidR="00BF27BB" w:rsidRPr="004B6E3C" w:rsidRDefault="00814004" w:rsidP="00E55588">
      <w:pPr>
        <w:adjustRightInd w:val="0"/>
        <w:snapToGrid w:val="0"/>
        <w:spacing w:line="480" w:lineRule="auto"/>
        <w:jc w:val="both"/>
        <w:rPr>
          <w:rFonts w:ascii="Arial" w:hAnsi="Arial" w:cs="Arial"/>
          <w:b/>
          <w:bCs/>
          <w:sz w:val="22"/>
          <w:szCs w:val="22"/>
        </w:rPr>
      </w:pPr>
      <w:r w:rsidRPr="004B6E3C">
        <w:rPr>
          <w:rFonts w:ascii="Arial" w:hAnsi="Arial" w:cs="Arial"/>
          <w:b/>
          <w:bCs/>
          <w:sz w:val="22"/>
          <w:szCs w:val="22"/>
        </w:rPr>
        <w:lastRenderedPageBreak/>
        <w:t>Figure Legends</w:t>
      </w:r>
    </w:p>
    <w:p w14:paraId="3FFE7F70" w14:textId="77777777" w:rsidR="00814004" w:rsidRPr="00BC2FD0" w:rsidRDefault="00814004" w:rsidP="00E55588">
      <w:pPr>
        <w:adjustRightInd w:val="0"/>
        <w:snapToGrid w:val="0"/>
        <w:spacing w:line="480" w:lineRule="auto"/>
        <w:jc w:val="both"/>
        <w:rPr>
          <w:rFonts w:ascii="Arial" w:hAnsi="Arial" w:cs="Arial"/>
          <w:b/>
          <w:bCs/>
          <w:sz w:val="22"/>
          <w:szCs w:val="22"/>
        </w:rPr>
      </w:pPr>
      <w:r w:rsidRPr="00BC2FD0">
        <w:rPr>
          <w:rFonts w:ascii="Arial" w:hAnsi="Arial" w:cs="Arial"/>
          <w:b/>
          <w:bCs/>
          <w:sz w:val="22"/>
          <w:szCs w:val="22"/>
        </w:rPr>
        <w:t>Figure 1 Evolutionary relationship of novel bat papillomaviruses</w:t>
      </w:r>
    </w:p>
    <w:p w14:paraId="216BBF03" w14:textId="3D98E277" w:rsidR="00814004" w:rsidRPr="00BC2FD0" w:rsidRDefault="00814004" w:rsidP="00E55588">
      <w:pPr>
        <w:pStyle w:val="ListParagraph"/>
        <w:numPr>
          <w:ilvl w:val="0"/>
          <w:numId w:val="3"/>
        </w:numPr>
        <w:adjustRightInd w:val="0"/>
        <w:snapToGrid w:val="0"/>
        <w:spacing w:line="480" w:lineRule="auto"/>
        <w:contextualSpacing w:val="0"/>
        <w:jc w:val="both"/>
        <w:rPr>
          <w:rFonts w:ascii="Arial" w:hAnsi="Arial" w:cs="Arial"/>
          <w:sz w:val="22"/>
          <w:szCs w:val="22"/>
        </w:rPr>
      </w:pPr>
      <w:r w:rsidRPr="00BC2FD0">
        <w:rPr>
          <w:rFonts w:ascii="Arial" w:hAnsi="Arial" w:cs="Arial"/>
          <w:sz w:val="22"/>
          <w:szCs w:val="22"/>
        </w:rPr>
        <w:t xml:space="preserve">Maximum-likelihood phylogenetic tree inferred using concatenated E1, E2, and L1 protein sequences. Papillomaviruses associated with </w:t>
      </w:r>
      <w:proofErr w:type="spellStart"/>
      <w:r w:rsidRPr="00BC2FD0">
        <w:rPr>
          <w:rFonts w:ascii="Arial" w:hAnsi="Arial" w:cs="Arial"/>
          <w:i/>
          <w:iCs/>
          <w:sz w:val="22"/>
          <w:szCs w:val="22"/>
        </w:rPr>
        <w:t>Chiroptera</w:t>
      </w:r>
      <w:proofErr w:type="spellEnd"/>
      <w:r w:rsidRPr="00BC2FD0">
        <w:rPr>
          <w:rFonts w:ascii="Arial" w:hAnsi="Arial" w:cs="Arial"/>
          <w:sz w:val="22"/>
          <w:szCs w:val="22"/>
        </w:rPr>
        <w:t xml:space="preserve"> are highlighted</w:t>
      </w:r>
      <w:r w:rsidR="00876AC2" w:rsidRPr="00876AC2">
        <w:rPr>
          <w:rFonts w:ascii="Arial" w:hAnsi="Arial" w:cs="Arial"/>
          <w:i/>
          <w:iCs/>
          <w:sz w:val="22"/>
          <w:szCs w:val="22"/>
        </w:rPr>
        <w:t xml:space="preserve"> </w:t>
      </w:r>
      <w:proofErr w:type="spellStart"/>
      <w:r w:rsidR="00876AC2" w:rsidRPr="003A2605">
        <w:rPr>
          <w:rFonts w:ascii="Arial" w:hAnsi="Arial" w:cs="Arial"/>
          <w:sz w:val="22"/>
          <w:szCs w:val="22"/>
        </w:rPr>
        <w:t>Yangochiroptera</w:t>
      </w:r>
      <w:proofErr w:type="spellEnd"/>
      <w:r w:rsidR="00876AC2">
        <w:rPr>
          <w:rFonts w:ascii="Arial" w:hAnsi="Arial" w:cs="Arial"/>
          <w:sz w:val="22"/>
          <w:szCs w:val="22"/>
        </w:rPr>
        <w:t xml:space="preserve"> (</w:t>
      </w:r>
      <w:r w:rsidR="000A08D2">
        <w:rPr>
          <w:rFonts w:ascii="Arial" w:hAnsi="Arial" w:cs="Arial"/>
          <w:sz w:val="22"/>
          <w:szCs w:val="22"/>
        </w:rPr>
        <w:t>orange</w:t>
      </w:r>
      <w:r w:rsidR="00876AC2">
        <w:rPr>
          <w:rFonts w:ascii="Arial" w:hAnsi="Arial" w:cs="Arial"/>
          <w:sz w:val="22"/>
          <w:szCs w:val="22"/>
        </w:rPr>
        <w:t xml:space="preserve">) and </w:t>
      </w:r>
      <w:proofErr w:type="spellStart"/>
      <w:r w:rsidR="00876AC2" w:rsidRPr="003A2605">
        <w:rPr>
          <w:rFonts w:ascii="Arial" w:hAnsi="Arial" w:cs="Arial"/>
          <w:sz w:val="22"/>
          <w:szCs w:val="22"/>
        </w:rPr>
        <w:t>Yinpterochiroptera</w:t>
      </w:r>
      <w:proofErr w:type="spellEnd"/>
      <w:r w:rsidR="00876AC2">
        <w:rPr>
          <w:rFonts w:ascii="Arial" w:hAnsi="Arial" w:cs="Arial"/>
          <w:sz w:val="22"/>
          <w:szCs w:val="22"/>
        </w:rPr>
        <w:t xml:space="preserve"> (</w:t>
      </w:r>
      <w:r w:rsidR="000A08D2">
        <w:rPr>
          <w:rFonts w:ascii="Arial" w:hAnsi="Arial" w:cs="Arial"/>
          <w:sz w:val="22"/>
          <w:szCs w:val="22"/>
        </w:rPr>
        <w:t>red</w:t>
      </w:r>
      <w:r w:rsidR="00876AC2">
        <w:rPr>
          <w:rFonts w:ascii="Arial" w:hAnsi="Arial" w:cs="Arial"/>
          <w:sz w:val="22"/>
          <w:szCs w:val="22"/>
        </w:rPr>
        <w:t>)</w:t>
      </w:r>
      <w:r w:rsidR="00876AC2" w:rsidRPr="00067A1F">
        <w:rPr>
          <w:rFonts w:ascii="Arial" w:hAnsi="Arial" w:cs="Arial"/>
          <w:sz w:val="22"/>
          <w:szCs w:val="22"/>
        </w:rPr>
        <w:t>.</w:t>
      </w:r>
      <w:r w:rsidRPr="00BC2FD0">
        <w:rPr>
          <w:rFonts w:ascii="Arial" w:hAnsi="Arial" w:cs="Arial"/>
          <w:sz w:val="22"/>
          <w:szCs w:val="22"/>
        </w:rPr>
        <w:t xml:space="preserve"> Papillomavirus genera are collapsed (</w:t>
      </w:r>
      <w:r w:rsidR="00876AC2">
        <w:rPr>
          <w:rFonts w:ascii="Arial" w:hAnsi="Arial" w:cs="Arial"/>
          <w:sz w:val="22"/>
          <w:szCs w:val="22"/>
        </w:rPr>
        <w:t xml:space="preserve">number of </w:t>
      </w:r>
      <w:r w:rsidRPr="00BC2FD0">
        <w:rPr>
          <w:rFonts w:ascii="Arial" w:hAnsi="Arial" w:cs="Arial"/>
          <w:sz w:val="22"/>
          <w:szCs w:val="22"/>
        </w:rPr>
        <w:t>types within each genus are indicated in parentheses). Bootstrap generated branch support values are given using symbols and color gradient. Host species are indicated using Sonoran Desert dwelling animals. The red arrow indicates the subtree used for further analyses throughout the manuscript.</w:t>
      </w:r>
    </w:p>
    <w:p w14:paraId="3D8B88F7" w14:textId="77777777" w:rsidR="00814004" w:rsidRPr="00BC2FD0" w:rsidRDefault="00814004" w:rsidP="00E55588">
      <w:pPr>
        <w:pStyle w:val="ListParagraph"/>
        <w:numPr>
          <w:ilvl w:val="0"/>
          <w:numId w:val="3"/>
        </w:numPr>
        <w:adjustRightInd w:val="0"/>
        <w:snapToGrid w:val="0"/>
        <w:spacing w:line="480" w:lineRule="auto"/>
        <w:contextualSpacing w:val="0"/>
        <w:jc w:val="both"/>
        <w:rPr>
          <w:rFonts w:ascii="Arial" w:hAnsi="Arial" w:cs="Arial"/>
          <w:sz w:val="22"/>
          <w:szCs w:val="22"/>
        </w:rPr>
      </w:pPr>
      <w:r w:rsidRPr="00BC2FD0">
        <w:rPr>
          <w:rFonts w:ascii="Arial" w:hAnsi="Arial" w:cs="Arial"/>
          <w:sz w:val="22"/>
          <w:szCs w:val="22"/>
        </w:rPr>
        <w:t>Pairwise identity plot with percentage pairwise identities provided in colored boxes for the L1 nucleotide sequences.</w:t>
      </w:r>
    </w:p>
    <w:p w14:paraId="2D125262" w14:textId="77777777" w:rsidR="00814004" w:rsidRPr="00BC2FD0" w:rsidRDefault="00814004" w:rsidP="00E55588">
      <w:pPr>
        <w:adjustRightInd w:val="0"/>
        <w:snapToGrid w:val="0"/>
        <w:spacing w:line="480" w:lineRule="auto"/>
        <w:jc w:val="both"/>
        <w:rPr>
          <w:rFonts w:ascii="Arial" w:hAnsi="Arial" w:cs="Arial"/>
          <w:sz w:val="22"/>
          <w:szCs w:val="22"/>
        </w:rPr>
      </w:pPr>
    </w:p>
    <w:p w14:paraId="32EF4D99" w14:textId="05F00373" w:rsidR="00814004" w:rsidRPr="00BC2FD0" w:rsidRDefault="00814004" w:rsidP="00E55588">
      <w:pPr>
        <w:adjustRightInd w:val="0"/>
        <w:snapToGrid w:val="0"/>
        <w:spacing w:line="480" w:lineRule="auto"/>
        <w:jc w:val="both"/>
        <w:rPr>
          <w:rFonts w:ascii="Arial" w:hAnsi="Arial" w:cs="Arial"/>
          <w:b/>
          <w:bCs/>
          <w:sz w:val="22"/>
          <w:szCs w:val="22"/>
        </w:rPr>
      </w:pPr>
      <w:r w:rsidRPr="00BC2FD0">
        <w:rPr>
          <w:rFonts w:ascii="Arial" w:hAnsi="Arial" w:cs="Arial"/>
          <w:b/>
          <w:bCs/>
          <w:sz w:val="22"/>
          <w:szCs w:val="22"/>
        </w:rPr>
        <w:t>Figure 2 Co-evolution of papillomaviruses</w:t>
      </w:r>
    </w:p>
    <w:p w14:paraId="2180B1D0" w14:textId="42FAF5EC" w:rsidR="00814004" w:rsidRPr="00BC2FD0" w:rsidRDefault="00814004" w:rsidP="00E55588">
      <w:pPr>
        <w:pStyle w:val="ListParagraph"/>
        <w:numPr>
          <w:ilvl w:val="0"/>
          <w:numId w:val="4"/>
        </w:numPr>
        <w:adjustRightInd w:val="0"/>
        <w:snapToGrid w:val="0"/>
        <w:spacing w:line="480" w:lineRule="auto"/>
        <w:contextualSpacing w:val="0"/>
        <w:jc w:val="both"/>
        <w:rPr>
          <w:rFonts w:ascii="Arial" w:hAnsi="Arial" w:cs="Arial"/>
          <w:sz w:val="22"/>
          <w:szCs w:val="22"/>
        </w:rPr>
      </w:pPr>
      <w:r w:rsidRPr="00BC2FD0">
        <w:rPr>
          <w:rFonts w:ascii="Arial" w:hAnsi="Arial" w:cs="Arial"/>
          <w:sz w:val="22"/>
          <w:szCs w:val="22"/>
        </w:rPr>
        <w:t xml:space="preserve">Optimized </w:t>
      </w:r>
      <w:proofErr w:type="spellStart"/>
      <w:r w:rsidRPr="00BC2FD0">
        <w:rPr>
          <w:rFonts w:ascii="Arial" w:hAnsi="Arial" w:cs="Arial"/>
          <w:sz w:val="22"/>
          <w:szCs w:val="22"/>
        </w:rPr>
        <w:t>tanglegram</w:t>
      </w:r>
      <w:proofErr w:type="spellEnd"/>
      <w:r w:rsidRPr="00BC2FD0">
        <w:rPr>
          <w:rFonts w:ascii="Arial" w:hAnsi="Arial" w:cs="Arial"/>
          <w:sz w:val="22"/>
          <w:szCs w:val="22"/>
        </w:rPr>
        <w:t xml:space="preserve"> between subtree based on concatenated E1–E2–L1 maximum-likelihood phylogenetic tree (see </w:t>
      </w:r>
      <w:r w:rsidRPr="003A2605">
        <w:rPr>
          <w:rFonts w:ascii="Arial" w:hAnsi="Arial" w:cs="Arial"/>
          <w:b/>
          <w:bCs/>
          <w:sz w:val="22"/>
          <w:szCs w:val="22"/>
        </w:rPr>
        <w:t>Fig</w:t>
      </w:r>
      <w:r w:rsidR="00757BB0" w:rsidRPr="003A2605">
        <w:rPr>
          <w:rFonts w:ascii="Arial" w:hAnsi="Arial" w:cs="Arial"/>
          <w:b/>
          <w:bCs/>
          <w:sz w:val="22"/>
          <w:szCs w:val="22"/>
        </w:rPr>
        <w:t>ure</w:t>
      </w:r>
      <w:r w:rsidRPr="003A2605">
        <w:rPr>
          <w:rFonts w:ascii="Arial" w:hAnsi="Arial"/>
          <w:b/>
          <w:sz w:val="22"/>
        </w:rPr>
        <w:t xml:space="preserve"> 1</w:t>
      </w:r>
      <w:r w:rsidRPr="00BC2FD0">
        <w:rPr>
          <w:rFonts w:ascii="Arial" w:hAnsi="Arial" w:cs="Arial"/>
          <w:sz w:val="22"/>
          <w:szCs w:val="22"/>
        </w:rPr>
        <w:t xml:space="preserve">) and associated host species. Host species tree was downloaded from www.timetree.org. Papillomaviruses are linked to their host phylogenies. Papillomaviruses associated with </w:t>
      </w:r>
      <w:proofErr w:type="spellStart"/>
      <w:r w:rsidRPr="003A2605">
        <w:rPr>
          <w:rFonts w:ascii="Arial" w:hAnsi="Arial" w:cs="Arial"/>
          <w:sz w:val="22"/>
          <w:szCs w:val="22"/>
        </w:rPr>
        <w:t>Chiroptera</w:t>
      </w:r>
      <w:proofErr w:type="spellEnd"/>
      <w:r w:rsidRPr="00BC2FD0">
        <w:rPr>
          <w:rFonts w:ascii="Arial" w:hAnsi="Arial" w:cs="Arial"/>
          <w:sz w:val="22"/>
          <w:szCs w:val="22"/>
        </w:rPr>
        <w:t xml:space="preserve"> are highlighted</w:t>
      </w:r>
      <w:r w:rsidR="00876AC2" w:rsidRPr="00876AC2">
        <w:rPr>
          <w:rFonts w:ascii="Arial" w:hAnsi="Arial" w:cs="Arial"/>
          <w:i/>
          <w:iCs/>
          <w:sz w:val="22"/>
          <w:szCs w:val="22"/>
        </w:rPr>
        <w:t xml:space="preserve"> </w:t>
      </w:r>
      <w:proofErr w:type="spellStart"/>
      <w:r w:rsidR="00876AC2" w:rsidRPr="003A2605">
        <w:rPr>
          <w:rFonts w:ascii="Arial" w:hAnsi="Arial" w:cs="Arial"/>
          <w:sz w:val="22"/>
          <w:szCs w:val="22"/>
        </w:rPr>
        <w:t>Yangochiroptera</w:t>
      </w:r>
      <w:proofErr w:type="spellEnd"/>
      <w:r w:rsidR="00876AC2">
        <w:rPr>
          <w:rFonts w:ascii="Arial" w:hAnsi="Arial" w:cs="Arial"/>
          <w:sz w:val="22"/>
          <w:szCs w:val="22"/>
        </w:rPr>
        <w:t xml:space="preserve"> (</w:t>
      </w:r>
      <w:r w:rsidR="00ED3FA8">
        <w:rPr>
          <w:rFonts w:ascii="Arial" w:hAnsi="Arial" w:cs="Arial"/>
          <w:sz w:val="22"/>
          <w:szCs w:val="22"/>
        </w:rPr>
        <w:t>orange</w:t>
      </w:r>
      <w:r w:rsidR="00876AC2">
        <w:rPr>
          <w:rFonts w:ascii="Arial" w:hAnsi="Arial" w:cs="Arial"/>
          <w:sz w:val="22"/>
          <w:szCs w:val="22"/>
        </w:rPr>
        <w:t xml:space="preserve">) and </w:t>
      </w:r>
      <w:proofErr w:type="spellStart"/>
      <w:r w:rsidR="00876AC2" w:rsidRPr="003A2605">
        <w:rPr>
          <w:rFonts w:ascii="Arial" w:hAnsi="Arial" w:cs="Arial"/>
          <w:sz w:val="22"/>
          <w:szCs w:val="22"/>
        </w:rPr>
        <w:t>Yinpterochiroptera</w:t>
      </w:r>
      <w:proofErr w:type="spellEnd"/>
      <w:r w:rsidR="00876AC2">
        <w:rPr>
          <w:rFonts w:ascii="Arial" w:hAnsi="Arial" w:cs="Arial"/>
          <w:sz w:val="22"/>
          <w:szCs w:val="22"/>
        </w:rPr>
        <w:t xml:space="preserve"> (</w:t>
      </w:r>
      <w:r w:rsidR="00ED3FA8">
        <w:rPr>
          <w:rFonts w:ascii="Arial" w:hAnsi="Arial" w:cs="Arial"/>
          <w:sz w:val="22"/>
          <w:szCs w:val="22"/>
        </w:rPr>
        <w:t>blue</w:t>
      </w:r>
      <w:r w:rsidR="00876AC2">
        <w:rPr>
          <w:rFonts w:ascii="Arial" w:hAnsi="Arial" w:cs="Arial"/>
          <w:sz w:val="22"/>
          <w:szCs w:val="22"/>
        </w:rPr>
        <w:t>)</w:t>
      </w:r>
      <w:r w:rsidRPr="00BC2FD0">
        <w:rPr>
          <w:rFonts w:ascii="Arial" w:hAnsi="Arial" w:cs="Arial"/>
          <w:sz w:val="22"/>
          <w:szCs w:val="22"/>
        </w:rPr>
        <w:t>.</w:t>
      </w:r>
    </w:p>
    <w:p w14:paraId="61323A20" w14:textId="32D570A3" w:rsidR="00814004" w:rsidRPr="00BC2FD0" w:rsidRDefault="00814004" w:rsidP="00E55588">
      <w:pPr>
        <w:pStyle w:val="ListParagraph"/>
        <w:numPr>
          <w:ilvl w:val="0"/>
          <w:numId w:val="4"/>
        </w:numPr>
        <w:adjustRightInd w:val="0"/>
        <w:snapToGrid w:val="0"/>
        <w:spacing w:line="480" w:lineRule="auto"/>
        <w:contextualSpacing w:val="0"/>
        <w:jc w:val="both"/>
        <w:rPr>
          <w:rFonts w:ascii="Arial" w:hAnsi="Arial" w:cs="Arial"/>
          <w:sz w:val="22"/>
          <w:szCs w:val="22"/>
        </w:rPr>
      </w:pPr>
      <w:r w:rsidRPr="00BC2FD0">
        <w:rPr>
          <w:rFonts w:ascii="Arial" w:hAnsi="Arial" w:cs="Arial"/>
          <w:color w:val="1C1D1E"/>
          <w:sz w:val="22"/>
          <w:szCs w:val="22"/>
          <w:shd w:val="clear" w:color="auto" w:fill="FFFFFF"/>
        </w:rPr>
        <w:t xml:space="preserve">Procrustean Approach to </w:t>
      </w:r>
      <w:proofErr w:type="spellStart"/>
      <w:r w:rsidRPr="00BC2FD0">
        <w:rPr>
          <w:rFonts w:ascii="Arial" w:hAnsi="Arial" w:cs="Arial"/>
          <w:color w:val="1C1D1E"/>
          <w:sz w:val="22"/>
          <w:szCs w:val="22"/>
          <w:shd w:val="clear" w:color="auto" w:fill="FFFFFF"/>
        </w:rPr>
        <w:t>Cophylogeny</w:t>
      </w:r>
      <w:proofErr w:type="spellEnd"/>
      <w:r w:rsidRPr="00BC2FD0">
        <w:rPr>
          <w:rFonts w:ascii="Arial" w:hAnsi="Arial" w:cs="Arial"/>
          <w:color w:val="1C1D1E"/>
          <w:sz w:val="22"/>
          <w:szCs w:val="22"/>
          <w:shd w:val="clear" w:color="auto" w:fill="FFFFFF"/>
        </w:rPr>
        <w:t xml:space="preserve"> analysis based on the interaction network and phylogenies shown in (A) supports that papillomaviruses coevolved with their hosts. The observed best</w:t>
      </w:r>
      <w:r w:rsidRPr="00BC2FD0">
        <w:rPr>
          <w:rFonts w:ascii="Cambria Math" w:hAnsi="Cambria Math" w:cs="Cambria Math"/>
          <w:color w:val="1C1D1E"/>
          <w:sz w:val="22"/>
          <w:szCs w:val="22"/>
          <w:shd w:val="clear" w:color="auto" w:fill="FFFFFF"/>
        </w:rPr>
        <w:t>‐</w:t>
      </w:r>
      <w:r w:rsidRPr="00BC2FD0">
        <w:rPr>
          <w:rFonts w:ascii="Arial" w:hAnsi="Arial" w:cs="Arial"/>
          <w:color w:val="1C1D1E"/>
          <w:sz w:val="22"/>
          <w:szCs w:val="22"/>
          <w:shd w:val="clear" w:color="auto" w:fill="FFFFFF"/>
        </w:rPr>
        <w:t>fit Procrustean super</w:t>
      </w:r>
      <w:r w:rsidRPr="00BC2FD0">
        <w:rPr>
          <w:rFonts w:ascii="Cambria Math" w:hAnsi="Cambria Math" w:cs="Cambria Math"/>
          <w:color w:val="1C1D1E"/>
          <w:sz w:val="22"/>
          <w:szCs w:val="22"/>
          <w:shd w:val="clear" w:color="auto" w:fill="FFFFFF"/>
        </w:rPr>
        <w:t>‐</w:t>
      </w:r>
      <w:r w:rsidRPr="00BC2FD0">
        <w:rPr>
          <w:rFonts w:ascii="Arial" w:hAnsi="Arial" w:cs="Arial"/>
          <w:color w:val="1C1D1E"/>
          <w:sz w:val="22"/>
          <w:szCs w:val="22"/>
          <w:shd w:val="clear" w:color="auto" w:fill="FFFFFF"/>
        </w:rPr>
        <w:t>imposition (red dotted line line) lies outside of the 95% confidence interval (</w:t>
      </w:r>
      <w:r w:rsidR="00876AC2">
        <w:rPr>
          <w:rFonts w:ascii="Arial" w:hAnsi="Arial" w:cs="Arial"/>
          <w:color w:val="1C1D1E"/>
          <w:sz w:val="22"/>
          <w:szCs w:val="22"/>
          <w:shd w:val="clear" w:color="auto" w:fill="FFFFFF"/>
        </w:rPr>
        <w:t>shaded area of the curves</w:t>
      </w:r>
      <w:r w:rsidRPr="00BC2FD0">
        <w:rPr>
          <w:rFonts w:ascii="Arial" w:hAnsi="Arial" w:cs="Arial"/>
          <w:color w:val="1C1D1E"/>
          <w:sz w:val="22"/>
          <w:szCs w:val="22"/>
          <w:shd w:val="clear" w:color="auto" w:fill="FFFFFF"/>
        </w:rPr>
        <w:t>) of the distribution of network randomizations in the null model.</w:t>
      </w:r>
    </w:p>
    <w:p w14:paraId="5EECB4FD" w14:textId="77777777" w:rsidR="00814004" w:rsidRPr="00BC2FD0" w:rsidRDefault="00814004" w:rsidP="00E55588">
      <w:pPr>
        <w:pStyle w:val="ListParagraph"/>
        <w:numPr>
          <w:ilvl w:val="0"/>
          <w:numId w:val="4"/>
        </w:numPr>
        <w:adjustRightInd w:val="0"/>
        <w:snapToGrid w:val="0"/>
        <w:spacing w:line="480" w:lineRule="auto"/>
        <w:contextualSpacing w:val="0"/>
        <w:jc w:val="both"/>
        <w:rPr>
          <w:rFonts w:ascii="Arial" w:hAnsi="Arial" w:cs="Arial"/>
          <w:sz w:val="22"/>
          <w:szCs w:val="22"/>
        </w:rPr>
      </w:pPr>
      <w:r w:rsidRPr="00BC2FD0">
        <w:rPr>
          <w:rFonts w:ascii="Arial" w:hAnsi="Arial" w:cs="Arial"/>
          <w:color w:val="1C1D1E"/>
          <w:sz w:val="22"/>
          <w:szCs w:val="22"/>
          <w:shd w:val="clear" w:color="auto" w:fill="FFFFFF"/>
        </w:rPr>
        <w:t>As in (B) but using a subset of the interaction network and phylogenies (indicated by red arrow in (A))</w:t>
      </w:r>
    </w:p>
    <w:p w14:paraId="39E8462C" w14:textId="77777777" w:rsidR="00814004" w:rsidRPr="00BC2FD0" w:rsidRDefault="00814004" w:rsidP="00E55588">
      <w:pPr>
        <w:adjustRightInd w:val="0"/>
        <w:snapToGrid w:val="0"/>
        <w:spacing w:line="480" w:lineRule="auto"/>
        <w:jc w:val="both"/>
        <w:rPr>
          <w:rFonts w:ascii="Arial" w:hAnsi="Arial" w:cs="Arial"/>
          <w:sz w:val="22"/>
          <w:szCs w:val="22"/>
        </w:rPr>
      </w:pPr>
    </w:p>
    <w:p w14:paraId="1ED8CDEB" w14:textId="1150356C" w:rsidR="00814004" w:rsidRPr="00BC2FD0" w:rsidRDefault="00814004" w:rsidP="00E55588">
      <w:pPr>
        <w:adjustRightInd w:val="0"/>
        <w:snapToGrid w:val="0"/>
        <w:spacing w:line="480" w:lineRule="auto"/>
        <w:jc w:val="both"/>
        <w:rPr>
          <w:rFonts w:ascii="Arial" w:hAnsi="Arial" w:cs="Arial"/>
          <w:b/>
          <w:bCs/>
          <w:sz w:val="22"/>
          <w:szCs w:val="22"/>
        </w:rPr>
      </w:pPr>
      <w:r w:rsidRPr="00BC2FD0">
        <w:rPr>
          <w:rFonts w:ascii="Arial" w:hAnsi="Arial" w:cs="Arial"/>
          <w:b/>
          <w:bCs/>
          <w:sz w:val="22"/>
          <w:szCs w:val="22"/>
        </w:rPr>
        <w:lastRenderedPageBreak/>
        <w:t xml:space="preserve">Figure 3 </w:t>
      </w:r>
      <w:r w:rsidRPr="00BC2FD0">
        <w:rPr>
          <w:rFonts w:ascii="Arial" w:hAnsi="Arial" w:cs="Arial"/>
          <w:b/>
          <w:bCs/>
          <w:color w:val="2A2A2A"/>
          <w:sz w:val="22"/>
          <w:szCs w:val="22"/>
          <w:shd w:val="clear" w:color="auto" w:fill="FFFFFF"/>
        </w:rPr>
        <w:t>CpG dinucleotide sequences are significantly depleted in papillomavirus genomes</w:t>
      </w:r>
    </w:p>
    <w:p w14:paraId="7E60723B" w14:textId="77777777" w:rsidR="00814004" w:rsidRPr="00BC2FD0" w:rsidRDefault="00814004" w:rsidP="00E55588">
      <w:pPr>
        <w:adjustRightInd w:val="0"/>
        <w:snapToGrid w:val="0"/>
        <w:spacing w:line="480" w:lineRule="auto"/>
        <w:jc w:val="both"/>
        <w:rPr>
          <w:rFonts w:ascii="Arial" w:hAnsi="Arial" w:cs="Arial"/>
          <w:sz w:val="22"/>
          <w:szCs w:val="22"/>
        </w:rPr>
      </w:pPr>
      <w:r w:rsidRPr="00BC2FD0">
        <w:rPr>
          <w:rFonts w:ascii="Arial" w:hAnsi="Arial" w:cs="Arial"/>
          <w:color w:val="2A2A2A"/>
          <w:sz w:val="22"/>
          <w:szCs w:val="22"/>
          <w:shd w:val="clear" w:color="auto" w:fill="FFFFFF"/>
        </w:rPr>
        <w:t xml:space="preserve">The observed vs. expected (O/E) ratios of each dinucleotide in the papillomavirus genomes sequences shown in </w:t>
      </w:r>
      <w:r w:rsidRPr="003A2605">
        <w:rPr>
          <w:rFonts w:ascii="Arial" w:hAnsi="Arial"/>
          <w:b/>
          <w:color w:val="2A2A2A"/>
          <w:sz w:val="22"/>
          <w:shd w:val="clear" w:color="auto" w:fill="FFFFFF"/>
        </w:rPr>
        <w:t>Figure 2</w:t>
      </w:r>
      <w:r w:rsidRPr="00BC2FD0">
        <w:rPr>
          <w:rFonts w:ascii="Arial" w:hAnsi="Arial" w:cs="Arial"/>
          <w:color w:val="2A2A2A"/>
          <w:sz w:val="22"/>
          <w:szCs w:val="22"/>
          <w:shd w:val="clear" w:color="auto" w:fill="FFFFFF"/>
        </w:rPr>
        <w:t xml:space="preserve"> were calculated using a custom wrapper around the </w:t>
      </w:r>
      <w:proofErr w:type="spellStart"/>
      <w:r w:rsidRPr="00BC2FD0">
        <w:rPr>
          <w:rFonts w:ascii="Arial" w:hAnsi="Arial" w:cs="Arial"/>
          <w:color w:val="2A2A2A"/>
          <w:sz w:val="22"/>
          <w:szCs w:val="22"/>
          <w:shd w:val="clear" w:color="auto" w:fill="FFFFFF"/>
        </w:rPr>
        <w:t>CompSeq</w:t>
      </w:r>
      <w:proofErr w:type="spellEnd"/>
      <w:r w:rsidRPr="00BC2FD0">
        <w:rPr>
          <w:rFonts w:ascii="Arial" w:hAnsi="Arial" w:cs="Arial"/>
          <w:color w:val="2A2A2A"/>
          <w:sz w:val="22"/>
          <w:szCs w:val="22"/>
          <w:shd w:val="clear" w:color="auto" w:fill="FFFFFF"/>
        </w:rPr>
        <w:t xml:space="preserve"> program from the EMBOSS software suite. The red line indicates that the sequence is seen as often as would be expected by chance.</w:t>
      </w:r>
    </w:p>
    <w:p w14:paraId="550B34AC" w14:textId="77777777" w:rsidR="00814004" w:rsidRPr="00BC2FD0" w:rsidRDefault="00814004" w:rsidP="00E55588">
      <w:pPr>
        <w:adjustRightInd w:val="0"/>
        <w:snapToGrid w:val="0"/>
        <w:spacing w:line="480" w:lineRule="auto"/>
        <w:jc w:val="both"/>
        <w:rPr>
          <w:rFonts w:ascii="Arial" w:hAnsi="Arial" w:cs="Arial"/>
          <w:sz w:val="22"/>
          <w:szCs w:val="22"/>
        </w:rPr>
      </w:pPr>
    </w:p>
    <w:p w14:paraId="29F09269" w14:textId="77777777" w:rsidR="00814004" w:rsidRPr="00BC2FD0" w:rsidRDefault="00814004" w:rsidP="00E55588">
      <w:pPr>
        <w:adjustRightInd w:val="0"/>
        <w:snapToGrid w:val="0"/>
        <w:spacing w:line="480" w:lineRule="auto"/>
        <w:jc w:val="both"/>
        <w:rPr>
          <w:rFonts w:ascii="Arial" w:hAnsi="Arial" w:cs="Arial"/>
          <w:b/>
          <w:bCs/>
          <w:color w:val="000000" w:themeColor="text1"/>
          <w:sz w:val="22"/>
          <w:szCs w:val="22"/>
        </w:rPr>
      </w:pPr>
      <w:r w:rsidRPr="00BC2FD0">
        <w:rPr>
          <w:rFonts w:ascii="Arial" w:hAnsi="Arial" w:cs="Arial"/>
          <w:b/>
          <w:bCs/>
          <w:sz w:val="22"/>
          <w:szCs w:val="22"/>
        </w:rPr>
        <w:t xml:space="preserve">Figure 4 </w:t>
      </w:r>
      <w:r w:rsidRPr="00BC2FD0">
        <w:rPr>
          <w:rFonts w:ascii="Arial" w:hAnsi="Arial" w:cs="Arial"/>
          <w:b/>
          <w:bCs/>
          <w:color w:val="2A2A2A"/>
          <w:sz w:val="22"/>
          <w:szCs w:val="22"/>
          <w:shd w:val="clear" w:color="auto" w:fill="FFFFFF"/>
        </w:rPr>
        <w:t xml:space="preserve">CpG content is significantly lower in papillomaviruses associated with </w:t>
      </w:r>
      <w:proofErr w:type="spellStart"/>
      <w:r w:rsidRPr="003A2605">
        <w:rPr>
          <w:rFonts w:ascii="Arial" w:hAnsi="Arial" w:cs="Arial"/>
          <w:b/>
          <w:bCs/>
          <w:color w:val="000000" w:themeColor="text1"/>
          <w:sz w:val="22"/>
          <w:szCs w:val="22"/>
        </w:rPr>
        <w:t>Yangochiroptera</w:t>
      </w:r>
      <w:proofErr w:type="spellEnd"/>
      <w:r w:rsidRPr="00BC2FD0">
        <w:rPr>
          <w:rFonts w:ascii="Arial" w:hAnsi="Arial" w:cs="Arial"/>
          <w:b/>
          <w:bCs/>
          <w:color w:val="000000" w:themeColor="text1"/>
          <w:sz w:val="22"/>
          <w:szCs w:val="22"/>
        </w:rPr>
        <w:t xml:space="preserve"> compared to related viruses</w:t>
      </w:r>
    </w:p>
    <w:p w14:paraId="2A007C7D" w14:textId="77777777" w:rsidR="00814004" w:rsidRPr="003A2605" w:rsidRDefault="00814004" w:rsidP="00E55588">
      <w:pPr>
        <w:pStyle w:val="ListParagraph"/>
        <w:numPr>
          <w:ilvl w:val="0"/>
          <w:numId w:val="5"/>
        </w:numPr>
        <w:adjustRightInd w:val="0"/>
        <w:snapToGrid w:val="0"/>
        <w:spacing w:line="480" w:lineRule="auto"/>
        <w:contextualSpacing w:val="0"/>
        <w:jc w:val="both"/>
        <w:rPr>
          <w:rFonts w:ascii="Arial" w:hAnsi="Arial" w:cs="Arial"/>
          <w:sz w:val="22"/>
          <w:szCs w:val="22"/>
        </w:rPr>
      </w:pPr>
      <w:r w:rsidRPr="00BC2FD0">
        <w:rPr>
          <w:rFonts w:ascii="Arial" w:hAnsi="Arial" w:cs="Arial"/>
          <w:color w:val="2A2A2A"/>
          <w:sz w:val="22"/>
          <w:szCs w:val="22"/>
        </w:rPr>
        <w:t xml:space="preserve">A maximum likelihood phylogenetic tree is shown comparing the O/E ratios of CpG dinucleotides. </w:t>
      </w:r>
      <w:r w:rsidRPr="003A2605">
        <w:rPr>
          <w:rFonts w:ascii="Arial" w:hAnsi="Arial" w:cs="Arial"/>
          <w:color w:val="2A2A2A"/>
          <w:sz w:val="22"/>
          <w:szCs w:val="22"/>
        </w:rPr>
        <w:t xml:space="preserve">Viruses infecting </w:t>
      </w:r>
      <w:proofErr w:type="spellStart"/>
      <w:r w:rsidRPr="003A2605">
        <w:rPr>
          <w:rFonts w:ascii="Arial" w:hAnsi="Arial" w:cs="Arial"/>
          <w:color w:val="000000" w:themeColor="text1"/>
          <w:sz w:val="22"/>
          <w:szCs w:val="22"/>
        </w:rPr>
        <w:t>Yangochiroptera</w:t>
      </w:r>
      <w:proofErr w:type="spellEnd"/>
      <w:r w:rsidRPr="003A2605">
        <w:rPr>
          <w:rFonts w:ascii="Arial" w:hAnsi="Arial" w:cs="Arial"/>
          <w:color w:val="000000" w:themeColor="text1"/>
          <w:sz w:val="22"/>
          <w:szCs w:val="22"/>
        </w:rPr>
        <w:t xml:space="preserve"> (red), </w:t>
      </w:r>
      <w:proofErr w:type="spellStart"/>
      <w:r w:rsidRPr="003A2605">
        <w:rPr>
          <w:rFonts w:ascii="Arial" w:hAnsi="Arial" w:cs="Arial"/>
          <w:sz w:val="22"/>
          <w:szCs w:val="22"/>
        </w:rPr>
        <w:t>Yinpterochiroptera</w:t>
      </w:r>
      <w:proofErr w:type="spellEnd"/>
      <w:r w:rsidRPr="003A2605">
        <w:rPr>
          <w:rFonts w:ascii="Arial" w:hAnsi="Arial" w:cs="Arial"/>
          <w:sz w:val="22"/>
          <w:szCs w:val="22"/>
        </w:rPr>
        <w:t xml:space="preserve"> (green)</w:t>
      </w:r>
      <w:r w:rsidRPr="003A2605">
        <w:rPr>
          <w:rFonts w:ascii="Arial" w:hAnsi="Arial" w:cs="Arial"/>
          <w:color w:val="2A2A2A"/>
          <w:sz w:val="22"/>
          <w:szCs w:val="22"/>
          <w:shd w:val="clear" w:color="auto" w:fill="FFFFFF"/>
        </w:rPr>
        <w:t>, and related hosts (grey) are indicated.</w:t>
      </w:r>
    </w:p>
    <w:p w14:paraId="6FB48F57" w14:textId="0950334F" w:rsidR="00814004" w:rsidRPr="00BC2FD0" w:rsidRDefault="00814004" w:rsidP="00E55588">
      <w:pPr>
        <w:pStyle w:val="ListParagraph"/>
        <w:numPr>
          <w:ilvl w:val="0"/>
          <w:numId w:val="5"/>
        </w:numPr>
        <w:adjustRightInd w:val="0"/>
        <w:snapToGrid w:val="0"/>
        <w:spacing w:line="480" w:lineRule="auto"/>
        <w:contextualSpacing w:val="0"/>
        <w:jc w:val="both"/>
        <w:rPr>
          <w:rFonts w:ascii="Arial" w:hAnsi="Arial" w:cs="Arial"/>
          <w:color w:val="000000" w:themeColor="text1"/>
          <w:sz w:val="22"/>
          <w:szCs w:val="22"/>
        </w:rPr>
      </w:pPr>
      <w:r w:rsidRPr="00BC2FD0">
        <w:rPr>
          <w:rFonts w:ascii="Arial" w:hAnsi="Arial" w:cs="Arial"/>
          <w:color w:val="000000" w:themeColor="text1"/>
          <w:sz w:val="22"/>
          <w:szCs w:val="22"/>
        </w:rPr>
        <w:t xml:space="preserve">Mean </w:t>
      </w:r>
      <w:r w:rsidR="00876AC2">
        <w:rPr>
          <w:rFonts w:ascii="Arial" w:hAnsi="Arial" w:cs="Arial"/>
          <w:color w:val="000000" w:themeColor="text1"/>
          <w:sz w:val="22"/>
          <w:szCs w:val="22"/>
        </w:rPr>
        <w:t xml:space="preserve">(+/- standard deviation) </w:t>
      </w:r>
      <w:r w:rsidRPr="00BC2FD0">
        <w:rPr>
          <w:rFonts w:ascii="Arial" w:hAnsi="Arial" w:cs="Arial"/>
          <w:color w:val="000000" w:themeColor="text1"/>
          <w:sz w:val="22"/>
          <w:szCs w:val="22"/>
        </w:rPr>
        <w:t xml:space="preserve">CpG </w:t>
      </w:r>
      <w:r w:rsidRPr="00BC2FD0">
        <w:rPr>
          <w:rFonts w:ascii="Arial" w:hAnsi="Arial" w:cs="Arial"/>
          <w:color w:val="2A2A2A"/>
          <w:sz w:val="22"/>
          <w:szCs w:val="22"/>
          <w:shd w:val="clear" w:color="auto" w:fill="FFFFFF"/>
        </w:rPr>
        <w:t xml:space="preserve">observed vs. expected (O/E) ratios for each group of viruses are compared using a </w:t>
      </w:r>
      <w:r w:rsidR="00876AC2">
        <w:rPr>
          <w:rFonts w:ascii="Arial" w:hAnsi="Arial" w:cs="Arial"/>
          <w:color w:val="2A2A2A"/>
          <w:sz w:val="22"/>
          <w:szCs w:val="22"/>
          <w:shd w:val="clear" w:color="auto" w:fill="FFFFFF"/>
        </w:rPr>
        <w:t>one</w:t>
      </w:r>
      <w:r w:rsidRPr="00BC2FD0">
        <w:rPr>
          <w:rFonts w:ascii="Arial" w:hAnsi="Arial" w:cs="Arial"/>
          <w:color w:val="2A2A2A"/>
          <w:sz w:val="22"/>
          <w:szCs w:val="22"/>
          <w:shd w:val="clear" w:color="auto" w:fill="FFFFFF"/>
        </w:rPr>
        <w:t xml:space="preserve">-way </w:t>
      </w:r>
      <w:r w:rsidR="00876AC2">
        <w:rPr>
          <w:rFonts w:ascii="Arial" w:hAnsi="Arial" w:cs="Arial"/>
          <w:color w:val="2A2A2A"/>
          <w:sz w:val="22"/>
          <w:szCs w:val="22"/>
          <w:shd w:val="clear" w:color="auto" w:fill="FFFFFF"/>
        </w:rPr>
        <w:t>ANOVA</w:t>
      </w:r>
      <w:r w:rsidRPr="00BC2FD0">
        <w:rPr>
          <w:rFonts w:ascii="Arial" w:hAnsi="Arial" w:cs="Arial"/>
          <w:color w:val="2A2A2A"/>
          <w:sz w:val="22"/>
          <w:szCs w:val="22"/>
          <w:shd w:val="clear" w:color="auto" w:fill="FFFFFF"/>
        </w:rPr>
        <w:t xml:space="preserve"> with Tukey’s </w:t>
      </w:r>
      <w:proofErr w:type="spellStart"/>
      <w:r w:rsidRPr="00BC2FD0">
        <w:rPr>
          <w:rFonts w:ascii="Arial" w:hAnsi="Arial" w:cs="Arial"/>
          <w:color w:val="2A2A2A"/>
          <w:sz w:val="22"/>
          <w:szCs w:val="22"/>
          <w:shd w:val="clear" w:color="auto" w:fill="FFFFFF"/>
        </w:rPr>
        <w:t>posthoc</w:t>
      </w:r>
      <w:proofErr w:type="spellEnd"/>
      <w:r w:rsidRPr="00BC2FD0">
        <w:rPr>
          <w:rFonts w:ascii="Arial" w:hAnsi="Arial" w:cs="Arial"/>
          <w:color w:val="2A2A2A"/>
          <w:sz w:val="22"/>
          <w:szCs w:val="22"/>
          <w:shd w:val="clear" w:color="auto" w:fill="FFFFFF"/>
        </w:rPr>
        <w:t xml:space="preserve"> test.</w:t>
      </w:r>
    </w:p>
    <w:p w14:paraId="7CEBE4D4" w14:textId="77777777" w:rsidR="00814004" w:rsidRPr="00BC2FD0" w:rsidRDefault="00814004" w:rsidP="00E55588">
      <w:pPr>
        <w:pStyle w:val="ListParagraph"/>
        <w:numPr>
          <w:ilvl w:val="0"/>
          <w:numId w:val="5"/>
        </w:numPr>
        <w:adjustRightInd w:val="0"/>
        <w:snapToGrid w:val="0"/>
        <w:spacing w:line="480" w:lineRule="auto"/>
        <w:contextualSpacing w:val="0"/>
        <w:jc w:val="both"/>
        <w:rPr>
          <w:rFonts w:ascii="Arial" w:hAnsi="Arial" w:cs="Arial"/>
          <w:color w:val="000000" w:themeColor="text1"/>
          <w:sz w:val="22"/>
          <w:szCs w:val="22"/>
        </w:rPr>
      </w:pPr>
      <w:r w:rsidRPr="00BC2FD0">
        <w:rPr>
          <w:rFonts w:ascii="Arial" w:hAnsi="Arial" w:cs="Arial"/>
          <w:color w:val="000000" w:themeColor="text1"/>
          <w:sz w:val="22"/>
          <w:szCs w:val="22"/>
        </w:rPr>
        <w:t xml:space="preserve">CpG </w:t>
      </w:r>
      <w:r w:rsidRPr="00BC2FD0">
        <w:rPr>
          <w:rFonts w:ascii="Arial" w:hAnsi="Arial" w:cs="Arial"/>
          <w:color w:val="2A2A2A"/>
          <w:sz w:val="22"/>
          <w:szCs w:val="22"/>
          <w:shd w:val="clear" w:color="auto" w:fill="FFFFFF"/>
        </w:rPr>
        <w:t xml:space="preserve">observed vs. expected (O/E) ratios are compared to total GC content for each viral genome in (A). </w:t>
      </w:r>
    </w:p>
    <w:p w14:paraId="00B68C56" w14:textId="77777777" w:rsidR="00814004" w:rsidRPr="00BC2FD0" w:rsidRDefault="00814004" w:rsidP="00E55588">
      <w:pPr>
        <w:shd w:val="clear" w:color="auto" w:fill="FFFFFF"/>
        <w:adjustRightInd w:val="0"/>
        <w:snapToGrid w:val="0"/>
        <w:spacing w:line="480" w:lineRule="auto"/>
        <w:jc w:val="both"/>
        <w:textAlignment w:val="baseline"/>
        <w:rPr>
          <w:rFonts w:ascii="Arial" w:hAnsi="Arial" w:cs="Arial"/>
          <w:color w:val="2A2A2A"/>
          <w:sz w:val="22"/>
          <w:szCs w:val="22"/>
        </w:rPr>
      </w:pPr>
    </w:p>
    <w:p w14:paraId="76326155" w14:textId="77777777" w:rsidR="00814004" w:rsidRPr="00BC2FD0" w:rsidRDefault="00814004" w:rsidP="00E55588">
      <w:pPr>
        <w:adjustRightInd w:val="0"/>
        <w:snapToGrid w:val="0"/>
        <w:spacing w:line="480" w:lineRule="auto"/>
        <w:jc w:val="both"/>
        <w:rPr>
          <w:rFonts w:ascii="Arial" w:hAnsi="Arial" w:cs="Arial"/>
          <w:b/>
          <w:bCs/>
          <w:sz w:val="22"/>
          <w:szCs w:val="22"/>
        </w:rPr>
      </w:pPr>
      <w:r w:rsidRPr="00BC2FD0">
        <w:rPr>
          <w:rFonts w:ascii="Arial" w:hAnsi="Arial" w:cs="Arial"/>
          <w:b/>
          <w:bCs/>
          <w:sz w:val="22"/>
          <w:szCs w:val="22"/>
        </w:rPr>
        <w:t xml:space="preserve">Figure 5 </w:t>
      </w:r>
      <w:proofErr w:type="spellStart"/>
      <w:r w:rsidRPr="003A2605">
        <w:rPr>
          <w:rFonts w:ascii="Arial" w:hAnsi="Arial" w:cs="Arial"/>
          <w:b/>
          <w:bCs/>
          <w:color w:val="000000" w:themeColor="text1"/>
          <w:sz w:val="22"/>
          <w:szCs w:val="22"/>
        </w:rPr>
        <w:t>Yangochiroptera</w:t>
      </w:r>
      <w:proofErr w:type="spellEnd"/>
      <w:r w:rsidRPr="00BC2FD0">
        <w:rPr>
          <w:rFonts w:ascii="Arial" w:hAnsi="Arial" w:cs="Arial"/>
          <w:b/>
          <w:bCs/>
          <w:color w:val="000000" w:themeColor="text1"/>
          <w:sz w:val="22"/>
          <w:szCs w:val="22"/>
        </w:rPr>
        <w:t xml:space="preserve"> papillomaviruses have a restricted codon usage</w:t>
      </w:r>
    </w:p>
    <w:p w14:paraId="05CCEC86" w14:textId="77777777" w:rsidR="00814004" w:rsidRPr="00BC2FD0" w:rsidRDefault="00814004" w:rsidP="00E55588">
      <w:pPr>
        <w:pStyle w:val="ListParagraph"/>
        <w:numPr>
          <w:ilvl w:val="0"/>
          <w:numId w:val="6"/>
        </w:numPr>
        <w:adjustRightInd w:val="0"/>
        <w:snapToGrid w:val="0"/>
        <w:spacing w:line="480" w:lineRule="auto"/>
        <w:contextualSpacing w:val="0"/>
        <w:jc w:val="both"/>
        <w:rPr>
          <w:rFonts w:ascii="Arial" w:hAnsi="Arial" w:cs="Arial"/>
          <w:sz w:val="22"/>
          <w:szCs w:val="22"/>
        </w:rPr>
      </w:pPr>
      <w:r w:rsidRPr="00BC2FD0">
        <w:rPr>
          <w:rFonts w:ascii="Arial" w:hAnsi="Arial" w:cs="Arial"/>
          <w:sz w:val="22"/>
          <w:szCs w:val="22"/>
        </w:rPr>
        <w:t>Codon usage tables for each virus in Figure 2 were compared using the ‘</w:t>
      </w:r>
      <w:proofErr w:type="spellStart"/>
      <w:r w:rsidRPr="00BC2FD0">
        <w:rPr>
          <w:rFonts w:ascii="Arial" w:hAnsi="Arial" w:cs="Arial"/>
          <w:sz w:val="22"/>
          <w:szCs w:val="22"/>
        </w:rPr>
        <w:t>codcmp</w:t>
      </w:r>
      <w:proofErr w:type="spellEnd"/>
      <w:r w:rsidRPr="00BC2FD0">
        <w:rPr>
          <w:rFonts w:ascii="Arial" w:hAnsi="Arial" w:cs="Arial"/>
          <w:sz w:val="22"/>
          <w:szCs w:val="22"/>
        </w:rPr>
        <w:t>'</w:t>
      </w:r>
      <w:r w:rsidRPr="00BC2FD0">
        <w:rPr>
          <w:rFonts w:ascii="Arial" w:hAnsi="Arial" w:cs="Arial"/>
          <w:color w:val="2A2A2A"/>
          <w:sz w:val="22"/>
          <w:szCs w:val="22"/>
          <w:shd w:val="clear" w:color="auto" w:fill="FFFFFF"/>
        </w:rPr>
        <w:t xml:space="preserve"> program from the EMBOSS software suite. Root-mean-square deviation (RMSD) values for each pairwise comparison </w:t>
      </w:r>
      <w:proofErr w:type="gramStart"/>
      <w:r w:rsidRPr="00BC2FD0">
        <w:rPr>
          <w:rFonts w:ascii="Arial" w:hAnsi="Arial" w:cs="Arial"/>
          <w:color w:val="2A2A2A"/>
          <w:sz w:val="22"/>
          <w:szCs w:val="22"/>
          <w:shd w:val="clear" w:color="auto" w:fill="FFFFFF"/>
        </w:rPr>
        <w:t>are</w:t>
      </w:r>
      <w:proofErr w:type="gramEnd"/>
      <w:r w:rsidRPr="00BC2FD0">
        <w:rPr>
          <w:rFonts w:ascii="Arial" w:hAnsi="Arial" w:cs="Arial"/>
          <w:color w:val="2A2A2A"/>
          <w:sz w:val="22"/>
          <w:szCs w:val="22"/>
          <w:shd w:val="clear" w:color="auto" w:fill="FFFFFF"/>
        </w:rPr>
        <w:t xml:space="preserve"> plotted as Box-and-whisker plots with the outliers (colored circles) identified using Tukey’s method. Individual values are shown as a single black dot. </w:t>
      </w:r>
    </w:p>
    <w:p w14:paraId="219A8C40" w14:textId="77777777" w:rsidR="00814004" w:rsidRPr="00BC2FD0" w:rsidRDefault="00814004" w:rsidP="00E55588">
      <w:pPr>
        <w:pStyle w:val="ListParagraph"/>
        <w:numPr>
          <w:ilvl w:val="0"/>
          <w:numId w:val="6"/>
        </w:numPr>
        <w:adjustRightInd w:val="0"/>
        <w:snapToGrid w:val="0"/>
        <w:spacing w:line="480" w:lineRule="auto"/>
        <w:contextualSpacing w:val="0"/>
        <w:jc w:val="both"/>
        <w:rPr>
          <w:rFonts w:ascii="Arial" w:hAnsi="Arial" w:cs="Arial"/>
          <w:sz w:val="22"/>
          <w:szCs w:val="22"/>
        </w:rPr>
      </w:pPr>
      <w:r w:rsidRPr="00BC2FD0">
        <w:rPr>
          <w:rFonts w:ascii="Arial" w:hAnsi="Arial" w:cs="Arial"/>
          <w:color w:val="2A2A2A"/>
          <w:sz w:val="22"/>
          <w:szCs w:val="22"/>
          <w:shd w:val="clear" w:color="auto" w:fill="FFFFFF"/>
        </w:rPr>
        <w:t>Amino-acid composition was calculated as described in materials and methods. Mean values +/- standard deviation is plotted.</w:t>
      </w:r>
    </w:p>
    <w:p w14:paraId="4103363C" w14:textId="363E58A4" w:rsidR="00814004" w:rsidRPr="00BC2FD0" w:rsidRDefault="00814004" w:rsidP="00E55588">
      <w:pPr>
        <w:pStyle w:val="ListParagraph"/>
        <w:numPr>
          <w:ilvl w:val="0"/>
          <w:numId w:val="6"/>
        </w:numPr>
        <w:adjustRightInd w:val="0"/>
        <w:snapToGrid w:val="0"/>
        <w:spacing w:line="480" w:lineRule="auto"/>
        <w:contextualSpacing w:val="0"/>
        <w:jc w:val="both"/>
        <w:rPr>
          <w:rFonts w:ascii="Arial" w:hAnsi="Arial" w:cs="Arial"/>
          <w:sz w:val="22"/>
          <w:szCs w:val="22"/>
        </w:rPr>
      </w:pPr>
      <w:r w:rsidRPr="00BC2FD0">
        <w:rPr>
          <w:rFonts w:ascii="Arial" w:hAnsi="Arial" w:cs="Arial"/>
          <w:color w:val="2A2A2A"/>
          <w:sz w:val="22"/>
          <w:szCs w:val="22"/>
          <w:shd w:val="clear" w:color="auto" w:fill="FFFFFF"/>
        </w:rPr>
        <w:t xml:space="preserve">RSCU values for the indicated amino acid/codons were calculated and plotted as Box-and-whisker plots with the outliers (colored circles) identified using Tukey’s method. RSCU </w:t>
      </w:r>
      <w:r w:rsidRPr="00BC2FD0">
        <w:rPr>
          <w:rFonts w:ascii="Arial" w:hAnsi="Arial" w:cs="Arial"/>
          <w:color w:val="2A2A2A"/>
          <w:sz w:val="22"/>
          <w:szCs w:val="22"/>
          <w:shd w:val="clear" w:color="auto" w:fill="FFFFFF"/>
        </w:rPr>
        <w:lastRenderedPageBreak/>
        <w:t>values for each amino acid were compared using a two-way A</w:t>
      </w:r>
      <w:r w:rsidR="00876AC2">
        <w:rPr>
          <w:rFonts w:ascii="Arial" w:hAnsi="Arial" w:cs="Arial"/>
          <w:color w:val="2A2A2A"/>
          <w:sz w:val="22"/>
          <w:szCs w:val="22"/>
          <w:shd w:val="clear" w:color="auto" w:fill="FFFFFF"/>
        </w:rPr>
        <w:t>NOVA</w:t>
      </w:r>
      <w:r w:rsidRPr="00BC2FD0">
        <w:rPr>
          <w:rFonts w:ascii="Arial" w:hAnsi="Arial" w:cs="Arial"/>
          <w:color w:val="2A2A2A"/>
          <w:sz w:val="22"/>
          <w:szCs w:val="22"/>
          <w:shd w:val="clear" w:color="auto" w:fill="FFFFFF"/>
        </w:rPr>
        <w:t xml:space="preserve"> with Tukey’s </w:t>
      </w:r>
      <w:proofErr w:type="spellStart"/>
      <w:r w:rsidRPr="00BC2FD0">
        <w:rPr>
          <w:rFonts w:ascii="Arial" w:hAnsi="Arial" w:cs="Arial"/>
          <w:color w:val="2A2A2A"/>
          <w:sz w:val="22"/>
          <w:szCs w:val="22"/>
          <w:shd w:val="clear" w:color="auto" w:fill="FFFFFF"/>
        </w:rPr>
        <w:t>posthoc</w:t>
      </w:r>
      <w:proofErr w:type="spellEnd"/>
      <w:r w:rsidRPr="00BC2FD0">
        <w:rPr>
          <w:rFonts w:ascii="Arial" w:hAnsi="Arial" w:cs="Arial"/>
          <w:color w:val="2A2A2A"/>
          <w:sz w:val="22"/>
          <w:szCs w:val="22"/>
          <w:shd w:val="clear" w:color="auto" w:fill="FFFFFF"/>
        </w:rPr>
        <w:t xml:space="preserve"> test. Significance is indicated as shown in the legend.</w:t>
      </w:r>
    </w:p>
    <w:p w14:paraId="33448479" w14:textId="77777777" w:rsidR="00814004" w:rsidRPr="00BC2FD0" w:rsidRDefault="00814004" w:rsidP="00E55588">
      <w:pPr>
        <w:adjustRightInd w:val="0"/>
        <w:snapToGrid w:val="0"/>
        <w:spacing w:line="480" w:lineRule="auto"/>
        <w:jc w:val="both"/>
        <w:rPr>
          <w:rFonts w:ascii="Arial" w:hAnsi="Arial" w:cs="Arial"/>
          <w:sz w:val="22"/>
          <w:szCs w:val="22"/>
        </w:rPr>
      </w:pPr>
    </w:p>
    <w:p w14:paraId="669AE647" w14:textId="6038F07E" w:rsidR="00814004" w:rsidRPr="00BC2FD0" w:rsidRDefault="00814004" w:rsidP="00E55588">
      <w:pPr>
        <w:adjustRightInd w:val="0"/>
        <w:snapToGrid w:val="0"/>
        <w:spacing w:line="480" w:lineRule="auto"/>
        <w:ind w:left="360"/>
        <w:jc w:val="both"/>
        <w:rPr>
          <w:rFonts w:ascii="Arial" w:hAnsi="Arial" w:cs="Arial"/>
          <w:b/>
          <w:bCs/>
          <w:color w:val="000000" w:themeColor="text1"/>
          <w:sz w:val="22"/>
          <w:szCs w:val="22"/>
        </w:rPr>
      </w:pPr>
      <w:r w:rsidRPr="00BC2FD0">
        <w:rPr>
          <w:rFonts w:ascii="Arial" w:hAnsi="Arial" w:cs="Arial"/>
          <w:b/>
          <w:bCs/>
          <w:sz w:val="22"/>
          <w:szCs w:val="22"/>
        </w:rPr>
        <w:t>Figure 6</w:t>
      </w:r>
      <w:r w:rsidR="0000453B" w:rsidRPr="00BC2FD0">
        <w:rPr>
          <w:rFonts w:ascii="Arial" w:hAnsi="Arial" w:cs="Arial"/>
          <w:b/>
          <w:bCs/>
          <w:sz w:val="22"/>
          <w:szCs w:val="22"/>
        </w:rPr>
        <w:t xml:space="preserve"> </w:t>
      </w:r>
      <w:proofErr w:type="spellStart"/>
      <w:r w:rsidR="00064DF5" w:rsidRPr="003A2605">
        <w:rPr>
          <w:rFonts w:ascii="Arial" w:hAnsi="Arial" w:cs="Arial"/>
          <w:b/>
          <w:bCs/>
          <w:color w:val="000000" w:themeColor="text1"/>
          <w:sz w:val="22"/>
          <w:szCs w:val="22"/>
        </w:rPr>
        <w:t>Yangochiroptera</w:t>
      </w:r>
      <w:proofErr w:type="spellEnd"/>
      <w:r w:rsidR="00064DF5" w:rsidRPr="00BC2FD0">
        <w:rPr>
          <w:rFonts w:ascii="Arial" w:hAnsi="Arial" w:cs="Arial"/>
          <w:b/>
          <w:bCs/>
          <w:color w:val="000000" w:themeColor="text1"/>
          <w:sz w:val="22"/>
          <w:szCs w:val="22"/>
        </w:rPr>
        <w:t xml:space="preserve"> TLR9 is evolving under diversifying selection</w:t>
      </w:r>
    </w:p>
    <w:p w14:paraId="036F00BF" w14:textId="147B3D25" w:rsidR="00064DF5" w:rsidRPr="00BC2FD0" w:rsidRDefault="00064DF5" w:rsidP="00E55588">
      <w:pPr>
        <w:pStyle w:val="ListParagraph"/>
        <w:numPr>
          <w:ilvl w:val="0"/>
          <w:numId w:val="8"/>
        </w:numPr>
        <w:adjustRightInd w:val="0"/>
        <w:snapToGrid w:val="0"/>
        <w:spacing w:line="480" w:lineRule="auto"/>
        <w:contextualSpacing w:val="0"/>
        <w:jc w:val="both"/>
        <w:rPr>
          <w:rFonts w:ascii="Arial" w:hAnsi="Arial" w:cs="Arial"/>
          <w:sz w:val="22"/>
          <w:szCs w:val="22"/>
        </w:rPr>
      </w:pPr>
      <w:r w:rsidRPr="00BC2FD0">
        <w:rPr>
          <w:rFonts w:ascii="Arial" w:hAnsi="Arial" w:cs="Arial"/>
          <w:sz w:val="22"/>
          <w:szCs w:val="22"/>
        </w:rPr>
        <w:t xml:space="preserve">Structure of horse TLR9 in complex with agonistic DNA (PDB: 3WPC) </w:t>
      </w:r>
      <w:r w:rsidRPr="00BC2FD0">
        <w:rPr>
          <w:rFonts w:ascii="Arial" w:hAnsi="Arial" w:cs="Arial"/>
          <w:color w:val="2A2A2A"/>
          <w:sz w:val="22"/>
          <w:szCs w:val="22"/>
          <w:shd w:val="clear" w:color="auto" w:fill="FFFFFF"/>
        </w:rPr>
        <w:fldChar w:fldCharType="begin"/>
      </w:r>
      <w:r w:rsidRPr="00BC2FD0">
        <w:rPr>
          <w:rFonts w:ascii="Arial" w:hAnsi="Arial" w:cs="Arial"/>
          <w:color w:val="2A2A2A"/>
          <w:sz w:val="22"/>
          <w:szCs w:val="22"/>
          <w:shd w:val="clear" w:color="auto" w:fill="FFFFFF"/>
        </w:rPr>
        <w:instrText xml:space="preserve"> ADDIN ZOTERO_ITEM CSL_CITATION {"citationID":"bCeL02MD","properties":{"formattedCitation":"(Ohto et al. 2015)","plainCitation":"(Ohto et al. 2015)","noteIndex":0},"citationItems":[{"id":1940,"uris":["http://zotero.org/groups/2444007/items/TYJEHFCD"],"uri":["http://zotero.org/groups/2444007/items/TYJEHFCD"],"itemData":{"id":1940,"type":"article-journal","container-title":"Nature","DOI":"10.1038/nature14138","ISSN":"0028-0836, 1476-4687","issue":"7549","journalAbbreviation":"Nature","language":"en","page":"702-705","source":"DOI.org (Crossref)","title":"Structural basis of CpG and inhibitory DNA recognition by Toll-like receptor 9","volume":"520","author":[{"family":"Ohto","given":"Umeharu"},{"family":"Shibata","given":"Takuma"},{"family":"Tanji","given":"Hiromi"},{"family":"Ishida","given":"Hanako"},{"family":"Krayukhina","given":"Elena"},{"family":"Uchiyama","given":"Susumu"},{"family":"Miyake","given":"Kensuke"},{"family":"Shimizu","given":"Toshiyuki"}],"issued":{"date-parts":[["2015",4]]}}}],"schema":"https://github.com/citation-style-language/schema/raw/master/csl-citation.json"} </w:instrText>
      </w:r>
      <w:r w:rsidRPr="00BC2FD0">
        <w:rPr>
          <w:rFonts w:ascii="Arial" w:hAnsi="Arial" w:cs="Arial"/>
          <w:color w:val="2A2A2A"/>
          <w:sz w:val="22"/>
          <w:szCs w:val="22"/>
          <w:shd w:val="clear" w:color="auto" w:fill="FFFFFF"/>
        </w:rPr>
        <w:fldChar w:fldCharType="separate"/>
      </w:r>
      <w:r w:rsidRPr="00BC2FD0">
        <w:rPr>
          <w:rFonts w:ascii="Arial" w:hAnsi="Arial" w:cs="Arial"/>
          <w:noProof/>
          <w:color w:val="2A2A2A"/>
          <w:sz w:val="22"/>
          <w:szCs w:val="22"/>
          <w:shd w:val="clear" w:color="auto" w:fill="FFFFFF"/>
        </w:rPr>
        <w:t>(Ohto et al. 2015)</w:t>
      </w:r>
      <w:r w:rsidRPr="00BC2FD0">
        <w:rPr>
          <w:rFonts w:ascii="Arial" w:hAnsi="Arial" w:cs="Arial"/>
          <w:color w:val="2A2A2A"/>
          <w:sz w:val="22"/>
          <w:szCs w:val="22"/>
          <w:shd w:val="clear" w:color="auto" w:fill="FFFFFF"/>
        </w:rPr>
        <w:fldChar w:fldCharType="end"/>
      </w:r>
      <w:r w:rsidRPr="00BC2FD0">
        <w:rPr>
          <w:rFonts w:ascii="Arial" w:hAnsi="Arial" w:cs="Arial"/>
          <w:sz w:val="22"/>
          <w:szCs w:val="22"/>
        </w:rPr>
        <w:t>. Amino acids of interest are highlighted.</w:t>
      </w:r>
    </w:p>
    <w:p w14:paraId="56E56BE3" w14:textId="1291F9E1" w:rsidR="00064DF5" w:rsidRPr="00BC2FD0" w:rsidRDefault="00064DF5" w:rsidP="00E55588">
      <w:pPr>
        <w:pStyle w:val="ListParagraph"/>
        <w:numPr>
          <w:ilvl w:val="0"/>
          <w:numId w:val="8"/>
        </w:numPr>
        <w:adjustRightInd w:val="0"/>
        <w:snapToGrid w:val="0"/>
        <w:spacing w:line="480" w:lineRule="auto"/>
        <w:contextualSpacing w:val="0"/>
        <w:jc w:val="both"/>
        <w:rPr>
          <w:rFonts w:ascii="Arial" w:hAnsi="Arial" w:cs="Arial"/>
          <w:sz w:val="22"/>
          <w:szCs w:val="22"/>
        </w:rPr>
      </w:pPr>
      <w:r w:rsidRPr="00BC2FD0">
        <w:rPr>
          <w:rFonts w:ascii="Arial" w:hAnsi="Arial" w:cs="Arial"/>
          <w:sz w:val="22"/>
          <w:szCs w:val="22"/>
        </w:rPr>
        <w:t>Maximum likelihood phylogenetic tree of mammalian TLR9 sequences</w:t>
      </w:r>
      <w:r w:rsidR="000E31CB" w:rsidRPr="00BC2FD0">
        <w:rPr>
          <w:rFonts w:ascii="Arial" w:hAnsi="Arial" w:cs="Arial"/>
          <w:sz w:val="22"/>
          <w:szCs w:val="22"/>
        </w:rPr>
        <w:t xml:space="preserve"> clusters </w:t>
      </w:r>
      <w:proofErr w:type="spellStart"/>
      <w:r w:rsidR="000E31CB" w:rsidRPr="003A2605">
        <w:rPr>
          <w:rFonts w:ascii="Arial" w:hAnsi="Arial" w:cs="Arial"/>
          <w:color w:val="000000" w:themeColor="text1"/>
          <w:sz w:val="22"/>
          <w:szCs w:val="22"/>
        </w:rPr>
        <w:t>Yangochiroptera</w:t>
      </w:r>
      <w:proofErr w:type="spellEnd"/>
      <w:r w:rsidR="000E31CB" w:rsidRPr="003A2605">
        <w:rPr>
          <w:rFonts w:ascii="Arial" w:hAnsi="Arial" w:cs="Arial"/>
          <w:color w:val="000000" w:themeColor="text1"/>
          <w:sz w:val="22"/>
          <w:szCs w:val="22"/>
        </w:rPr>
        <w:t xml:space="preserve"> and </w:t>
      </w:r>
      <w:proofErr w:type="spellStart"/>
      <w:r w:rsidR="000E31CB" w:rsidRPr="003A2605">
        <w:rPr>
          <w:rFonts w:ascii="Arial" w:hAnsi="Arial" w:cs="Arial"/>
          <w:sz w:val="22"/>
          <w:szCs w:val="22"/>
        </w:rPr>
        <w:t>Yinpterochiroptera</w:t>
      </w:r>
      <w:proofErr w:type="spellEnd"/>
      <w:r w:rsidR="000E31CB" w:rsidRPr="00BC2FD0">
        <w:rPr>
          <w:rFonts w:ascii="Arial" w:hAnsi="Arial" w:cs="Arial"/>
          <w:sz w:val="22"/>
          <w:szCs w:val="22"/>
        </w:rPr>
        <w:t xml:space="preserve"> separate from the mammalian TLR9.</w:t>
      </w:r>
      <w:r w:rsidRPr="00BC2FD0">
        <w:rPr>
          <w:rFonts w:ascii="Arial" w:hAnsi="Arial" w:cs="Arial"/>
          <w:sz w:val="22"/>
          <w:szCs w:val="22"/>
        </w:rPr>
        <w:t xml:space="preserve"> Red branches display evidence of episodic diversifying selection as identified by </w:t>
      </w:r>
      <w:proofErr w:type="spellStart"/>
      <w:r w:rsidRPr="00BC2FD0">
        <w:rPr>
          <w:rFonts w:ascii="Arial" w:hAnsi="Arial" w:cs="Arial"/>
          <w:sz w:val="22"/>
          <w:szCs w:val="22"/>
        </w:rPr>
        <w:t>aBRSEL</w:t>
      </w:r>
      <w:proofErr w:type="spellEnd"/>
      <w:r w:rsidRPr="00BC2FD0">
        <w:rPr>
          <w:rFonts w:ascii="Arial" w:hAnsi="Arial" w:cs="Arial"/>
          <w:sz w:val="22"/>
          <w:szCs w:val="22"/>
        </w:rPr>
        <w:t xml:space="preserve"> </w:t>
      </w:r>
      <w:r w:rsidRPr="00BC2FD0">
        <w:rPr>
          <w:rFonts w:ascii="Arial" w:hAnsi="Arial" w:cs="Arial"/>
          <w:sz w:val="22"/>
          <w:szCs w:val="22"/>
        </w:rPr>
        <w:fldChar w:fldCharType="begin"/>
      </w:r>
      <w:r w:rsidRPr="00BC2FD0">
        <w:rPr>
          <w:rFonts w:ascii="Arial" w:hAnsi="Arial" w:cs="Arial"/>
          <w:sz w:val="22"/>
          <w:szCs w:val="22"/>
        </w:rPr>
        <w:instrText xml:space="preserve"> ADDIN ZOTERO_ITEM CSL_CITATION {"citationID":"83lwts1D","properties":{"formattedCitation":"(Smith et al. 2015)","plainCitation":"(Smith et al. 2015)","noteIndex":0},"citationItems":[{"id":2042,"uris":["http://zotero.org/groups/2444007/items/EWTYFRR5"],"uri":["http://zotero.org/groups/2444007/items/EWTYFRR5"],"itemData":{"id":2042,"type":"article-journal","container-title":"Molecular Biology and Evolution","DOI":"10.1093/molbev/msv022","ISSN":"1537-1719, 0737-4038","issue":"5","language":"en","page":"1342-1353","source":"DOI.org (Crossref)","title":"Less Is More: An Adaptive Branch-Site Random Effects Model for Efficient Detection of Episodic Diversifying Selection","title-short":"Less Is More","volume":"32","author":[{"family":"Smith","given":"Martin D."},{"family":"Wertheim","given":"Joel O."},{"family":"Weaver","given":"Steven"},{"family":"Murrell","given":"Ben"},{"family":"Scheffler","given":"Konrad"},{"family":"Kosakovsky Pond","given":"Sergei L."}],"issued":{"date-parts":[["2015",5]]}}}],"schema":"https://github.com/citation-style-language/schema/raw/master/csl-citation.json"} </w:instrText>
      </w:r>
      <w:r w:rsidRPr="00BC2FD0">
        <w:rPr>
          <w:rFonts w:ascii="Arial" w:hAnsi="Arial" w:cs="Arial"/>
          <w:sz w:val="22"/>
          <w:szCs w:val="22"/>
        </w:rPr>
        <w:fldChar w:fldCharType="separate"/>
      </w:r>
      <w:r w:rsidRPr="00BC2FD0">
        <w:rPr>
          <w:rFonts w:ascii="Arial" w:hAnsi="Arial" w:cs="Arial"/>
          <w:noProof/>
          <w:sz w:val="22"/>
          <w:szCs w:val="22"/>
        </w:rPr>
        <w:t>(Smith et al. 2015)</w:t>
      </w:r>
      <w:r w:rsidRPr="00BC2FD0">
        <w:rPr>
          <w:rFonts w:ascii="Arial" w:hAnsi="Arial" w:cs="Arial"/>
          <w:sz w:val="22"/>
          <w:szCs w:val="22"/>
        </w:rPr>
        <w:fldChar w:fldCharType="end"/>
      </w:r>
      <w:r w:rsidRPr="00BC2FD0">
        <w:rPr>
          <w:rFonts w:ascii="Arial" w:hAnsi="Arial" w:cs="Arial"/>
          <w:sz w:val="22"/>
          <w:szCs w:val="22"/>
        </w:rPr>
        <w:t xml:space="preserve">. Alignments show sequences of interest. The sequence logo is based on the alignment of 29 non-chiropteran TLR9 sequences. Numbering is based on the mouse TLR9. Residues indicated with $ were identified as being selected using FEL. Residues highlighted with * were previously identified as evolving under diversifying selection </w:t>
      </w:r>
      <w:r w:rsidR="000E31CB" w:rsidRPr="00BC2FD0">
        <w:rPr>
          <w:rFonts w:ascii="Arial" w:hAnsi="Arial" w:cs="Arial"/>
          <w:sz w:val="22"/>
          <w:szCs w:val="22"/>
        </w:rPr>
        <w:fldChar w:fldCharType="begin"/>
      </w:r>
      <w:r w:rsidR="000E31CB" w:rsidRPr="00BC2FD0">
        <w:rPr>
          <w:rFonts w:ascii="Arial" w:hAnsi="Arial" w:cs="Arial"/>
          <w:sz w:val="22"/>
          <w:szCs w:val="22"/>
        </w:rPr>
        <w:instrText xml:space="preserve"> ADDIN ZOTERO_ITEM CSL_CITATION {"citationID":"SMViKpfo","properties":{"formattedCitation":"(Escalera-Zamudio et al. 2015)","plainCitation":"(Escalera-Zamudio et al. 2015)","noteIndex":0},"citationItems":[{"id":1903,"uris":["http://zotero.org/groups/2444007/items/5LWV5I4P"],"uri":["http://zotero.org/groups/2444007/items/5LWV5I4P"],"itemData":{"id":1903,"type":"article-journal","container-title":"Molecular Ecology","DOI":"10.1111/mec.13431","ISSN":"09621083","issue":"23","journalAbbreviation":"Mol Ecol","language":"en","page":"5899-5909","source":"DOI.org (Crossref)","title":"The evolution of bat nucleic acid-sensing Toll-like receptors","volume":"24","author":[{"family":"Escalera-Zamudio","given":"Marina"},{"family":"Zepeda-Mendoza","given":"M. Lisandra"},{"family":"Loza-Rubio","given":"Elizabeth"},{"family":"Rojas-Anaya","given":"Edith"},{"family":"Méndez-Ojeda","given":"Maria L."},{"family":"Arias","given":"Carlos F."},{"family":"Greenwood","given":"Alex D."}],"issued":{"date-parts":[["2015",12]]}}}],"schema":"https://github.com/citation-style-language/schema/raw/master/csl-citation.json"} </w:instrText>
      </w:r>
      <w:r w:rsidR="000E31CB" w:rsidRPr="00BC2FD0">
        <w:rPr>
          <w:rFonts w:ascii="Arial" w:hAnsi="Arial" w:cs="Arial"/>
          <w:sz w:val="22"/>
          <w:szCs w:val="22"/>
        </w:rPr>
        <w:fldChar w:fldCharType="separate"/>
      </w:r>
      <w:r w:rsidR="000E31CB" w:rsidRPr="00BC2FD0">
        <w:rPr>
          <w:rFonts w:ascii="Arial" w:hAnsi="Arial" w:cs="Arial"/>
          <w:noProof/>
          <w:sz w:val="22"/>
          <w:szCs w:val="22"/>
        </w:rPr>
        <w:t>(Escalera-Zamudio et al. 2015)</w:t>
      </w:r>
      <w:r w:rsidR="000E31CB" w:rsidRPr="00BC2FD0">
        <w:rPr>
          <w:rFonts w:ascii="Arial" w:hAnsi="Arial" w:cs="Arial"/>
          <w:sz w:val="22"/>
          <w:szCs w:val="22"/>
        </w:rPr>
        <w:fldChar w:fldCharType="end"/>
      </w:r>
      <w:r w:rsidR="000E31CB" w:rsidRPr="00BC2FD0">
        <w:rPr>
          <w:rFonts w:ascii="Arial" w:hAnsi="Arial" w:cs="Arial"/>
          <w:sz w:val="22"/>
          <w:szCs w:val="22"/>
        </w:rPr>
        <w:t xml:space="preserve">, while residues with # were shown to be functionally important through site directed mutagenesis </w:t>
      </w:r>
      <w:r w:rsidR="000E31CB" w:rsidRPr="00BC2FD0">
        <w:rPr>
          <w:rFonts w:ascii="Arial" w:hAnsi="Arial" w:cs="Arial"/>
          <w:noProof/>
          <w:color w:val="2A2A2A"/>
          <w:sz w:val="22"/>
          <w:szCs w:val="22"/>
          <w:shd w:val="clear" w:color="auto" w:fill="FFFFFF"/>
        </w:rPr>
        <w:t>(Ohto et al. 2015</w:t>
      </w:r>
      <w:r w:rsidR="000E31CB" w:rsidRPr="00BC2FD0">
        <w:rPr>
          <w:rFonts w:ascii="Arial" w:hAnsi="Arial" w:cs="Arial"/>
          <w:sz w:val="22"/>
          <w:szCs w:val="22"/>
        </w:rPr>
        <w:t>.</w:t>
      </w:r>
    </w:p>
    <w:p w14:paraId="5F812734" w14:textId="77777777" w:rsidR="00814004" w:rsidRPr="00BC2FD0" w:rsidRDefault="00814004" w:rsidP="00E55588">
      <w:pPr>
        <w:adjustRightInd w:val="0"/>
        <w:snapToGrid w:val="0"/>
        <w:spacing w:line="480" w:lineRule="auto"/>
        <w:ind w:left="360"/>
        <w:jc w:val="both"/>
        <w:rPr>
          <w:rFonts w:ascii="Arial" w:hAnsi="Arial" w:cs="Arial"/>
          <w:b/>
          <w:bCs/>
          <w:sz w:val="22"/>
          <w:szCs w:val="22"/>
        </w:rPr>
      </w:pPr>
    </w:p>
    <w:p w14:paraId="78C9E7EE" w14:textId="715F7C49" w:rsidR="00814004" w:rsidRPr="00BC2FD0" w:rsidRDefault="00814004" w:rsidP="00E55588">
      <w:pPr>
        <w:adjustRightInd w:val="0"/>
        <w:snapToGrid w:val="0"/>
        <w:spacing w:line="480" w:lineRule="auto"/>
        <w:ind w:left="360"/>
        <w:jc w:val="both"/>
        <w:rPr>
          <w:rFonts w:ascii="Arial" w:hAnsi="Arial" w:cs="Arial"/>
          <w:b/>
          <w:bCs/>
          <w:color w:val="000000" w:themeColor="text1"/>
          <w:sz w:val="22"/>
          <w:szCs w:val="22"/>
        </w:rPr>
      </w:pPr>
      <w:r w:rsidRPr="00BC2FD0">
        <w:rPr>
          <w:rFonts w:ascii="Arial" w:hAnsi="Arial" w:cs="Arial"/>
          <w:b/>
          <w:bCs/>
          <w:sz w:val="22"/>
          <w:szCs w:val="22"/>
        </w:rPr>
        <w:t xml:space="preserve">Figure 7 </w:t>
      </w:r>
      <w:proofErr w:type="spellStart"/>
      <w:r w:rsidRPr="003A2605">
        <w:rPr>
          <w:rFonts w:ascii="Arial" w:hAnsi="Arial" w:cs="Arial"/>
          <w:b/>
          <w:bCs/>
          <w:color w:val="000000" w:themeColor="text1"/>
          <w:sz w:val="22"/>
          <w:szCs w:val="22"/>
        </w:rPr>
        <w:t>Yangochiroptera</w:t>
      </w:r>
      <w:proofErr w:type="spellEnd"/>
      <w:r w:rsidRPr="00BC2FD0">
        <w:rPr>
          <w:rFonts w:ascii="Arial" w:hAnsi="Arial" w:cs="Arial"/>
          <w:b/>
          <w:bCs/>
          <w:color w:val="000000" w:themeColor="text1"/>
          <w:sz w:val="22"/>
          <w:szCs w:val="22"/>
        </w:rPr>
        <w:t xml:space="preserve"> papillomaviruses depleted a TLR9 recognition motif from their genomes</w:t>
      </w:r>
    </w:p>
    <w:p w14:paraId="74D380D5" w14:textId="77777777" w:rsidR="00814004" w:rsidRPr="00BC2FD0" w:rsidRDefault="00814004" w:rsidP="00E55588">
      <w:pPr>
        <w:pStyle w:val="ListParagraph"/>
        <w:numPr>
          <w:ilvl w:val="0"/>
          <w:numId w:val="7"/>
        </w:numPr>
        <w:adjustRightInd w:val="0"/>
        <w:snapToGrid w:val="0"/>
        <w:spacing w:line="480" w:lineRule="auto"/>
        <w:contextualSpacing w:val="0"/>
        <w:jc w:val="both"/>
        <w:rPr>
          <w:rFonts w:ascii="Arial" w:hAnsi="Arial" w:cs="Arial"/>
          <w:sz w:val="22"/>
          <w:szCs w:val="22"/>
        </w:rPr>
      </w:pPr>
      <w:r w:rsidRPr="00BC2FD0">
        <w:rPr>
          <w:rFonts w:ascii="Arial" w:hAnsi="Arial" w:cs="Arial"/>
          <w:color w:val="2A2A2A"/>
          <w:sz w:val="22"/>
          <w:szCs w:val="22"/>
          <w:shd w:val="clear" w:color="auto" w:fill="FFFFFF"/>
        </w:rPr>
        <w:t xml:space="preserve">The observed vs. expected (O/E) ratios of each N-CG-N tetramer </w:t>
      </w:r>
      <w:r w:rsidRPr="003A2605">
        <w:rPr>
          <w:rFonts w:ascii="Arial" w:hAnsi="Arial" w:cs="Arial"/>
          <w:color w:val="2A2A2A"/>
          <w:sz w:val="22"/>
          <w:szCs w:val="22"/>
          <w:shd w:val="clear" w:color="auto" w:fill="FFFFFF"/>
        </w:rPr>
        <w:t xml:space="preserve">in the </w:t>
      </w:r>
      <w:proofErr w:type="spellStart"/>
      <w:r w:rsidRPr="003A2605">
        <w:rPr>
          <w:rFonts w:ascii="Arial" w:hAnsi="Arial" w:cs="Arial"/>
          <w:color w:val="000000" w:themeColor="text1"/>
          <w:sz w:val="22"/>
          <w:szCs w:val="22"/>
        </w:rPr>
        <w:t>Yangochiroptera</w:t>
      </w:r>
      <w:proofErr w:type="spellEnd"/>
      <w:r w:rsidRPr="00BC2FD0">
        <w:rPr>
          <w:rFonts w:ascii="Arial" w:hAnsi="Arial" w:cs="Arial"/>
          <w:b/>
          <w:bCs/>
          <w:color w:val="000000" w:themeColor="text1"/>
          <w:sz w:val="22"/>
          <w:szCs w:val="22"/>
        </w:rPr>
        <w:t xml:space="preserve"> </w:t>
      </w:r>
      <w:r w:rsidRPr="00BC2FD0">
        <w:rPr>
          <w:rFonts w:ascii="Arial" w:hAnsi="Arial" w:cs="Arial"/>
          <w:color w:val="2A2A2A"/>
          <w:sz w:val="22"/>
          <w:szCs w:val="22"/>
          <w:shd w:val="clear" w:color="auto" w:fill="FFFFFF"/>
        </w:rPr>
        <w:t xml:space="preserve">papillomavirus genomes sequences were calculated using a custom wrapper around the </w:t>
      </w:r>
      <w:proofErr w:type="spellStart"/>
      <w:r w:rsidRPr="00BC2FD0">
        <w:rPr>
          <w:rFonts w:ascii="Arial" w:hAnsi="Arial" w:cs="Arial"/>
          <w:color w:val="2A2A2A"/>
          <w:sz w:val="22"/>
          <w:szCs w:val="22"/>
          <w:shd w:val="clear" w:color="auto" w:fill="FFFFFF"/>
        </w:rPr>
        <w:t>CompSeq</w:t>
      </w:r>
      <w:proofErr w:type="spellEnd"/>
      <w:r w:rsidRPr="00BC2FD0">
        <w:rPr>
          <w:rFonts w:ascii="Arial" w:hAnsi="Arial" w:cs="Arial"/>
          <w:color w:val="2A2A2A"/>
          <w:sz w:val="22"/>
          <w:szCs w:val="22"/>
          <w:shd w:val="clear" w:color="auto" w:fill="FFFFFF"/>
        </w:rPr>
        <w:t xml:space="preserve"> program from the EMBOSS software suite. Mean values +/- standard deviation are plotted.</w:t>
      </w:r>
    </w:p>
    <w:p w14:paraId="71025074" w14:textId="77777777" w:rsidR="00814004" w:rsidRPr="00BC2FD0" w:rsidRDefault="00814004" w:rsidP="00E55588">
      <w:pPr>
        <w:pStyle w:val="ListParagraph"/>
        <w:numPr>
          <w:ilvl w:val="0"/>
          <w:numId w:val="7"/>
        </w:numPr>
        <w:adjustRightInd w:val="0"/>
        <w:snapToGrid w:val="0"/>
        <w:spacing w:line="480" w:lineRule="auto"/>
        <w:contextualSpacing w:val="0"/>
        <w:jc w:val="both"/>
        <w:rPr>
          <w:rFonts w:ascii="Arial" w:hAnsi="Arial" w:cs="Arial"/>
          <w:b/>
          <w:bCs/>
          <w:sz w:val="22"/>
          <w:szCs w:val="22"/>
        </w:rPr>
      </w:pPr>
      <w:r w:rsidRPr="00BC2FD0">
        <w:rPr>
          <w:rFonts w:ascii="Arial" w:hAnsi="Arial" w:cs="Arial"/>
          <w:color w:val="2A2A2A"/>
          <w:sz w:val="22"/>
          <w:szCs w:val="22"/>
          <w:shd w:val="clear" w:color="auto" w:fill="FFFFFF"/>
        </w:rPr>
        <w:t>The observed vs. expected (O/E) ratios of each N-CG-N tetramer in the different groups was calculated as in A. The proportion of these ratios are shown to provide a normalized view of tetramer depletion across papillomavirus genomes shown in Figure 2.</w:t>
      </w:r>
    </w:p>
    <w:p w14:paraId="00D573B2" w14:textId="119B2066" w:rsidR="00814004" w:rsidRPr="00BC2FD0" w:rsidRDefault="00814004" w:rsidP="00E55588">
      <w:pPr>
        <w:pStyle w:val="ListParagraph"/>
        <w:numPr>
          <w:ilvl w:val="0"/>
          <w:numId w:val="7"/>
        </w:numPr>
        <w:adjustRightInd w:val="0"/>
        <w:snapToGrid w:val="0"/>
        <w:spacing w:line="480" w:lineRule="auto"/>
        <w:contextualSpacing w:val="0"/>
        <w:jc w:val="both"/>
        <w:rPr>
          <w:rFonts w:ascii="Arial" w:hAnsi="Arial" w:cs="Arial"/>
          <w:b/>
          <w:bCs/>
          <w:sz w:val="22"/>
          <w:szCs w:val="22"/>
        </w:rPr>
      </w:pPr>
      <w:r w:rsidRPr="00BC2FD0">
        <w:rPr>
          <w:rFonts w:ascii="Arial" w:hAnsi="Arial" w:cs="Arial"/>
          <w:color w:val="2A2A2A"/>
          <w:sz w:val="22"/>
          <w:szCs w:val="22"/>
          <w:shd w:val="clear" w:color="auto" w:fill="FFFFFF"/>
        </w:rPr>
        <w:lastRenderedPageBreak/>
        <w:t xml:space="preserve">The Yang vs. Yin N-CG-N proportion (as in B) are plotted as </w:t>
      </w:r>
      <w:r w:rsidR="00DB017B">
        <w:rPr>
          <w:rFonts w:ascii="Arial" w:hAnsi="Arial" w:cs="Arial"/>
          <w:color w:val="2A2A2A"/>
          <w:sz w:val="22"/>
          <w:szCs w:val="22"/>
          <w:shd w:val="clear" w:color="auto" w:fill="FFFFFF"/>
        </w:rPr>
        <w:t>brown</w:t>
      </w:r>
      <w:r w:rsidRPr="00BC2FD0">
        <w:rPr>
          <w:rFonts w:ascii="Arial" w:hAnsi="Arial" w:cs="Arial"/>
          <w:color w:val="2A2A2A"/>
          <w:sz w:val="22"/>
          <w:szCs w:val="22"/>
          <w:shd w:val="clear" w:color="auto" w:fill="FFFFFF"/>
        </w:rPr>
        <w:t xml:space="preserve"> dots and compared to 1000 randomly shuffled sequences (green violin) plots. Only ACGT is statistically underrepresented in the </w:t>
      </w:r>
      <w:proofErr w:type="spellStart"/>
      <w:r w:rsidRPr="003A2605">
        <w:rPr>
          <w:rFonts w:ascii="Arial" w:hAnsi="Arial" w:cs="Arial"/>
          <w:color w:val="000000" w:themeColor="text1"/>
          <w:sz w:val="22"/>
          <w:szCs w:val="22"/>
        </w:rPr>
        <w:t>Yangochiroptera</w:t>
      </w:r>
      <w:proofErr w:type="spellEnd"/>
      <w:r w:rsidRPr="00BC2FD0">
        <w:rPr>
          <w:rFonts w:ascii="Arial" w:hAnsi="Arial" w:cs="Arial"/>
          <w:i/>
          <w:iCs/>
          <w:color w:val="000000" w:themeColor="text1"/>
          <w:sz w:val="22"/>
          <w:szCs w:val="22"/>
        </w:rPr>
        <w:t>.</w:t>
      </w:r>
    </w:p>
    <w:p w14:paraId="17C42964" w14:textId="77777777" w:rsidR="00814004" w:rsidRPr="00BC2FD0" w:rsidRDefault="00814004" w:rsidP="00E55588">
      <w:pPr>
        <w:pStyle w:val="ListParagraph"/>
        <w:adjustRightInd w:val="0"/>
        <w:snapToGrid w:val="0"/>
        <w:spacing w:line="480" w:lineRule="auto"/>
        <w:contextualSpacing w:val="0"/>
        <w:jc w:val="both"/>
        <w:rPr>
          <w:rFonts w:ascii="Arial" w:hAnsi="Arial" w:cs="Arial"/>
          <w:b/>
          <w:bCs/>
          <w:sz w:val="22"/>
          <w:szCs w:val="22"/>
        </w:rPr>
      </w:pPr>
    </w:p>
    <w:p w14:paraId="44CC23B0" w14:textId="77777777" w:rsidR="00814004" w:rsidRPr="00BC2FD0" w:rsidRDefault="00814004" w:rsidP="00E55588">
      <w:pPr>
        <w:adjustRightInd w:val="0"/>
        <w:snapToGrid w:val="0"/>
        <w:spacing w:line="480" w:lineRule="auto"/>
        <w:ind w:left="144"/>
        <w:jc w:val="both"/>
        <w:rPr>
          <w:rFonts w:ascii="Arial" w:hAnsi="Arial" w:cs="Arial"/>
          <w:sz w:val="22"/>
          <w:szCs w:val="22"/>
        </w:rPr>
      </w:pPr>
    </w:p>
    <w:sectPr w:rsidR="00814004" w:rsidRPr="00BC2FD0" w:rsidSect="003F603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05641D"/>
    <w:multiLevelType w:val="hybridMultilevel"/>
    <w:tmpl w:val="AEA0B9FC"/>
    <w:lvl w:ilvl="0" w:tplc="D34242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9B7FD7"/>
    <w:multiLevelType w:val="hybridMultilevel"/>
    <w:tmpl w:val="9786985C"/>
    <w:lvl w:ilvl="0" w:tplc="FDE4CC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9F67A4"/>
    <w:multiLevelType w:val="multilevel"/>
    <w:tmpl w:val="95F8D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643884"/>
    <w:multiLevelType w:val="hybridMultilevel"/>
    <w:tmpl w:val="2C3C45D8"/>
    <w:lvl w:ilvl="0" w:tplc="2FF29D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463D30"/>
    <w:multiLevelType w:val="hybridMultilevel"/>
    <w:tmpl w:val="9C46A10A"/>
    <w:lvl w:ilvl="0" w:tplc="80B416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284337"/>
    <w:multiLevelType w:val="hybridMultilevel"/>
    <w:tmpl w:val="87DC7FF4"/>
    <w:lvl w:ilvl="0" w:tplc="F32A59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BA31D8"/>
    <w:multiLevelType w:val="hybridMultilevel"/>
    <w:tmpl w:val="B07637FC"/>
    <w:lvl w:ilvl="0" w:tplc="7F2AE984">
      <w:start w:val="1"/>
      <w:numFmt w:val="upperLetter"/>
      <w:lvlText w:val="%1."/>
      <w:lvlJc w:val="left"/>
      <w:pPr>
        <w:ind w:left="720" w:hanging="360"/>
      </w:pPr>
      <w:rPr>
        <w:rFonts w:hint="default"/>
      </w:rPr>
    </w:lvl>
    <w:lvl w:ilvl="1" w:tplc="2384C55A" w:tentative="1">
      <w:start w:val="1"/>
      <w:numFmt w:val="lowerLetter"/>
      <w:lvlText w:val="%2."/>
      <w:lvlJc w:val="left"/>
      <w:pPr>
        <w:ind w:left="1440" w:hanging="360"/>
      </w:pPr>
    </w:lvl>
    <w:lvl w:ilvl="2" w:tplc="A9E2E3D6" w:tentative="1">
      <w:start w:val="1"/>
      <w:numFmt w:val="lowerRoman"/>
      <w:lvlText w:val="%3."/>
      <w:lvlJc w:val="right"/>
      <w:pPr>
        <w:ind w:left="2160" w:hanging="180"/>
      </w:pPr>
    </w:lvl>
    <w:lvl w:ilvl="3" w:tplc="45BA5DCA" w:tentative="1">
      <w:start w:val="1"/>
      <w:numFmt w:val="decimal"/>
      <w:lvlText w:val="%4."/>
      <w:lvlJc w:val="left"/>
      <w:pPr>
        <w:ind w:left="2880" w:hanging="360"/>
      </w:pPr>
    </w:lvl>
    <w:lvl w:ilvl="4" w:tplc="8C8094AA" w:tentative="1">
      <w:start w:val="1"/>
      <w:numFmt w:val="lowerLetter"/>
      <w:lvlText w:val="%5."/>
      <w:lvlJc w:val="left"/>
      <w:pPr>
        <w:ind w:left="3600" w:hanging="360"/>
      </w:pPr>
    </w:lvl>
    <w:lvl w:ilvl="5" w:tplc="C9EC1C92" w:tentative="1">
      <w:start w:val="1"/>
      <w:numFmt w:val="lowerRoman"/>
      <w:lvlText w:val="%6."/>
      <w:lvlJc w:val="right"/>
      <w:pPr>
        <w:ind w:left="4320" w:hanging="180"/>
      </w:pPr>
    </w:lvl>
    <w:lvl w:ilvl="6" w:tplc="666EED02" w:tentative="1">
      <w:start w:val="1"/>
      <w:numFmt w:val="decimal"/>
      <w:lvlText w:val="%7."/>
      <w:lvlJc w:val="left"/>
      <w:pPr>
        <w:ind w:left="5040" w:hanging="360"/>
      </w:pPr>
    </w:lvl>
    <w:lvl w:ilvl="7" w:tplc="07AE1094" w:tentative="1">
      <w:start w:val="1"/>
      <w:numFmt w:val="lowerLetter"/>
      <w:lvlText w:val="%8."/>
      <w:lvlJc w:val="left"/>
      <w:pPr>
        <w:ind w:left="5760" w:hanging="360"/>
      </w:pPr>
    </w:lvl>
    <w:lvl w:ilvl="8" w:tplc="6EB0D5D0" w:tentative="1">
      <w:start w:val="1"/>
      <w:numFmt w:val="lowerRoman"/>
      <w:lvlText w:val="%9."/>
      <w:lvlJc w:val="right"/>
      <w:pPr>
        <w:ind w:left="6480" w:hanging="180"/>
      </w:pPr>
    </w:lvl>
  </w:abstractNum>
  <w:abstractNum w:abstractNumId="7" w15:restartNumberingAfterBreak="0">
    <w:nsid w:val="7D1615E4"/>
    <w:multiLevelType w:val="hybridMultilevel"/>
    <w:tmpl w:val="99A6E9E6"/>
    <w:lvl w:ilvl="0" w:tplc="A906D6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7"/>
  </w:num>
  <w:num w:numId="5">
    <w:abstractNumId w:val="1"/>
  </w:num>
  <w:num w:numId="6">
    <w:abstractNumId w:val="0"/>
  </w:num>
  <w:num w:numId="7">
    <w:abstractNumId w:val="5"/>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rvind Varsani">
    <w15:presenceInfo w15:providerId="AD" w15:userId="S-1-5-21-1864253520-1647712531-16515117-313183"/>
  </w15:person>
  <w15:person w15:author="Van Doorslaer, Koenraad M - (vandoorslaer)">
    <w15:presenceInfo w15:providerId="AD" w15:userId="S::vandoorslaer@email.arizona.edu::1b343911-a46d-4662-98f0-d769090fc3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T692H952W342B163"/>
    <w:docVar w:name="paperpile-doc-name" w:val="Chiropteran PVs and TLR9 coauthors_AV_MW.docx"/>
  </w:docVars>
  <w:rsids>
    <w:rsidRoot w:val="00F03B5E"/>
    <w:rsid w:val="00004536"/>
    <w:rsid w:val="0000453B"/>
    <w:rsid w:val="000125C9"/>
    <w:rsid w:val="0002652B"/>
    <w:rsid w:val="00027539"/>
    <w:rsid w:val="0003244B"/>
    <w:rsid w:val="00035BCC"/>
    <w:rsid w:val="00043F34"/>
    <w:rsid w:val="0004424C"/>
    <w:rsid w:val="00047230"/>
    <w:rsid w:val="00056528"/>
    <w:rsid w:val="0006028F"/>
    <w:rsid w:val="00064DF5"/>
    <w:rsid w:val="0006570A"/>
    <w:rsid w:val="00074B81"/>
    <w:rsid w:val="00081E02"/>
    <w:rsid w:val="000864B6"/>
    <w:rsid w:val="00091FCA"/>
    <w:rsid w:val="000A08D2"/>
    <w:rsid w:val="000A141C"/>
    <w:rsid w:val="000A198D"/>
    <w:rsid w:val="000A49E1"/>
    <w:rsid w:val="000A5FC8"/>
    <w:rsid w:val="000B0800"/>
    <w:rsid w:val="000B30F6"/>
    <w:rsid w:val="000B7252"/>
    <w:rsid w:val="000B7851"/>
    <w:rsid w:val="000D5575"/>
    <w:rsid w:val="000E2BBF"/>
    <w:rsid w:val="000E31CB"/>
    <w:rsid w:val="00100AF1"/>
    <w:rsid w:val="0010611D"/>
    <w:rsid w:val="001121BA"/>
    <w:rsid w:val="00120B31"/>
    <w:rsid w:val="001308FC"/>
    <w:rsid w:val="00130EB7"/>
    <w:rsid w:val="0013242E"/>
    <w:rsid w:val="001363C9"/>
    <w:rsid w:val="00144667"/>
    <w:rsid w:val="001451A7"/>
    <w:rsid w:val="001456EA"/>
    <w:rsid w:val="001517BC"/>
    <w:rsid w:val="001532A6"/>
    <w:rsid w:val="00164810"/>
    <w:rsid w:val="001663AE"/>
    <w:rsid w:val="00174D41"/>
    <w:rsid w:val="001934BB"/>
    <w:rsid w:val="001A415F"/>
    <w:rsid w:val="001C13D7"/>
    <w:rsid w:val="001C4B9A"/>
    <w:rsid w:val="001E06FF"/>
    <w:rsid w:val="001E2158"/>
    <w:rsid w:val="001E5608"/>
    <w:rsid w:val="001F3C57"/>
    <w:rsid w:val="00206563"/>
    <w:rsid w:val="00212903"/>
    <w:rsid w:val="002157C7"/>
    <w:rsid w:val="0022323D"/>
    <w:rsid w:val="002240EA"/>
    <w:rsid w:val="00227505"/>
    <w:rsid w:val="00242053"/>
    <w:rsid w:val="00250B27"/>
    <w:rsid w:val="002510EE"/>
    <w:rsid w:val="00252469"/>
    <w:rsid w:val="00257536"/>
    <w:rsid w:val="002616D8"/>
    <w:rsid w:val="00267E94"/>
    <w:rsid w:val="00271C66"/>
    <w:rsid w:val="00291925"/>
    <w:rsid w:val="0029223E"/>
    <w:rsid w:val="0029545F"/>
    <w:rsid w:val="00295919"/>
    <w:rsid w:val="00296AE9"/>
    <w:rsid w:val="002A05CF"/>
    <w:rsid w:val="002C03D7"/>
    <w:rsid w:val="002C12F3"/>
    <w:rsid w:val="002C15F4"/>
    <w:rsid w:val="002C277E"/>
    <w:rsid w:val="002C4CFF"/>
    <w:rsid w:val="002D6046"/>
    <w:rsid w:val="002E0126"/>
    <w:rsid w:val="002E5C60"/>
    <w:rsid w:val="003063D8"/>
    <w:rsid w:val="003134DE"/>
    <w:rsid w:val="00314EC0"/>
    <w:rsid w:val="0033167D"/>
    <w:rsid w:val="00335C66"/>
    <w:rsid w:val="00337182"/>
    <w:rsid w:val="003374A3"/>
    <w:rsid w:val="00351FF3"/>
    <w:rsid w:val="0035408B"/>
    <w:rsid w:val="003554B0"/>
    <w:rsid w:val="003659F1"/>
    <w:rsid w:val="00371169"/>
    <w:rsid w:val="00373047"/>
    <w:rsid w:val="0037483A"/>
    <w:rsid w:val="00376701"/>
    <w:rsid w:val="00381171"/>
    <w:rsid w:val="00382C9B"/>
    <w:rsid w:val="0038670F"/>
    <w:rsid w:val="00392B0E"/>
    <w:rsid w:val="003A2605"/>
    <w:rsid w:val="003A3285"/>
    <w:rsid w:val="003A4A64"/>
    <w:rsid w:val="003A5FBA"/>
    <w:rsid w:val="003B68B7"/>
    <w:rsid w:val="003B6C5E"/>
    <w:rsid w:val="003D036E"/>
    <w:rsid w:val="003F3FEA"/>
    <w:rsid w:val="003F6039"/>
    <w:rsid w:val="00402654"/>
    <w:rsid w:val="00405D0D"/>
    <w:rsid w:val="004061A5"/>
    <w:rsid w:val="00423145"/>
    <w:rsid w:val="00431B78"/>
    <w:rsid w:val="00435679"/>
    <w:rsid w:val="00474821"/>
    <w:rsid w:val="00483BD2"/>
    <w:rsid w:val="00485793"/>
    <w:rsid w:val="00487204"/>
    <w:rsid w:val="004901AB"/>
    <w:rsid w:val="00492B43"/>
    <w:rsid w:val="00494536"/>
    <w:rsid w:val="004957AB"/>
    <w:rsid w:val="004977C4"/>
    <w:rsid w:val="004A1373"/>
    <w:rsid w:val="004B0D08"/>
    <w:rsid w:val="004B6E3C"/>
    <w:rsid w:val="004C6CD8"/>
    <w:rsid w:val="004C6FB0"/>
    <w:rsid w:val="004C7745"/>
    <w:rsid w:val="004E1263"/>
    <w:rsid w:val="004F6298"/>
    <w:rsid w:val="005145F3"/>
    <w:rsid w:val="00516DAF"/>
    <w:rsid w:val="0051761A"/>
    <w:rsid w:val="00517B98"/>
    <w:rsid w:val="005239E6"/>
    <w:rsid w:val="00525B2C"/>
    <w:rsid w:val="00534826"/>
    <w:rsid w:val="005404B0"/>
    <w:rsid w:val="00541E49"/>
    <w:rsid w:val="005455E0"/>
    <w:rsid w:val="005725B9"/>
    <w:rsid w:val="00583712"/>
    <w:rsid w:val="0059042D"/>
    <w:rsid w:val="005B4184"/>
    <w:rsid w:val="005B4F94"/>
    <w:rsid w:val="005C1555"/>
    <w:rsid w:val="005C6581"/>
    <w:rsid w:val="005D2285"/>
    <w:rsid w:val="005F3CE4"/>
    <w:rsid w:val="005F40FE"/>
    <w:rsid w:val="006145A9"/>
    <w:rsid w:val="006148E0"/>
    <w:rsid w:val="00616F69"/>
    <w:rsid w:val="006269EC"/>
    <w:rsid w:val="00627A43"/>
    <w:rsid w:val="00627DF1"/>
    <w:rsid w:val="006300E0"/>
    <w:rsid w:val="0063050C"/>
    <w:rsid w:val="00642F02"/>
    <w:rsid w:val="006506D3"/>
    <w:rsid w:val="00655D8E"/>
    <w:rsid w:val="006652AC"/>
    <w:rsid w:val="00666370"/>
    <w:rsid w:val="00666907"/>
    <w:rsid w:val="0066706E"/>
    <w:rsid w:val="006706DD"/>
    <w:rsid w:val="00681E2D"/>
    <w:rsid w:val="006911E1"/>
    <w:rsid w:val="00693D83"/>
    <w:rsid w:val="006A7ED0"/>
    <w:rsid w:val="006A7F13"/>
    <w:rsid w:val="006B4B98"/>
    <w:rsid w:val="006B5992"/>
    <w:rsid w:val="006C1DA2"/>
    <w:rsid w:val="006C6E89"/>
    <w:rsid w:val="006D5464"/>
    <w:rsid w:val="006E2ACA"/>
    <w:rsid w:val="006F3D6C"/>
    <w:rsid w:val="007034DD"/>
    <w:rsid w:val="0070654C"/>
    <w:rsid w:val="00707D98"/>
    <w:rsid w:val="00726D19"/>
    <w:rsid w:val="007315A2"/>
    <w:rsid w:val="007342D9"/>
    <w:rsid w:val="00745C0E"/>
    <w:rsid w:val="00747BC9"/>
    <w:rsid w:val="007566E1"/>
    <w:rsid w:val="007575B3"/>
    <w:rsid w:val="007578A5"/>
    <w:rsid w:val="00757BB0"/>
    <w:rsid w:val="00781D8E"/>
    <w:rsid w:val="007A3862"/>
    <w:rsid w:val="007B5A2A"/>
    <w:rsid w:val="007C727E"/>
    <w:rsid w:val="007D1DDD"/>
    <w:rsid w:val="007E041F"/>
    <w:rsid w:val="007E1A84"/>
    <w:rsid w:val="007E6043"/>
    <w:rsid w:val="007E7F97"/>
    <w:rsid w:val="007F2339"/>
    <w:rsid w:val="008136D5"/>
    <w:rsid w:val="00814004"/>
    <w:rsid w:val="0082140E"/>
    <w:rsid w:val="008260D4"/>
    <w:rsid w:val="008304D4"/>
    <w:rsid w:val="00830BC4"/>
    <w:rsid w:val="00835726"/>
    <w:rsid w:val="00837127"/>
    <w:rsid w:val="00841FE4"/>
    <w:rsid w:val="00847126"/>
    <w:rsid w:val="0085445E"/>
    <w:rsid w:val="00874CB2"/>
    <w:rsid w:val="00876AC2"/>
    <w:rsid w:val="008772A4"/>
    <w:rsid w:val="00892801"/>
    <w:rsid w:val="008B34B0"/>
    <w:rsid w:val="008C2902"/>
    <w:rsid w:val="008C2B66"/>
    <w:rsid w:val="008C6D75"/>
    <w:rsid w:val="008D2C6B"/>
    <w:rsid w:val="008E0612"/>
    <w:rsid w:val="008F447B"/>
    <w:rsid w:val="008F55C8"/>
    <w:rsid w:val="008F7EC9"/>
    <w:rsid w:val="009140B5"/>
    <w:rsid w:val="009149DB"/>
    <w:rsid w:val="009151D8"/>
    <w:rsid w:val="0091606E"/>
    <w:rsid w:val="00917C50"/>
    <w:rsid w:val="00934E7C"/>
    <w:rsid w:val="00936E76"/>
    <w:rsid w:val="00945569"/>
    <w:rsid w:val="009463F4"/>
    <w:rsid w:val="00954510"/>
    <w:rsid w:val="009559C4"/>
    <w:rsid w:val="009776CB"/>
    <w:rsid w:val="00980025"/>
    <w:rsid w:val="00993207"/>
    <w:rsid w:val="00995237"/>
    <w:rsid w:val="009958EE"/>
    <w:rsid w:val="009A2477"/>
    <w:rsid w:val="009A30F0"/>
    <w:rsid w:val="009B6BB7"/>
    <w:rsid w:val="009D187A"/>
    <w:rsid w:val="009D5153"/>
    <w:rsid w:val="009D7AA8"/>
    <w:rsid w:val="009E0464"/>
    <w:rsid w:val="009E47DA"/>
    <w:rsid w:val="009E5E4C"/>
    <w:rsid w:val="009E68B4"/>
    <w:rsid w:val="009E7448"/>
    <w:rsid w:val="009F0965"/>
    <w:rsid w:val="009F0C71"/>
    <w:rsid w:val="009F295D"/>
    <w:rsid w:val="009F505D"/>
    <w:rsid w:val="00A03354"/>
    <w:rsid w:val="00A0767C"/>
    <w:rsid w:val="00A1356A"/>
    <w:rsid w:val="00A25149"/>
    <w:rsid w:val="00A36B15"/>
    <w:rsid w:val="00A37B9B"/>
    <w:rsid w:val="00A4040A"/>
    <w:rsid w:val="00A4782F"/>
    <w:rsid w:val="00A50165"/>
    <w:rsid w:val="00A56995"/>
    <w:rsid w:val="00A60C18"/>
    <w:rsid w:val="00A83725"/>
    <w:rsid w:val="00A83883"/>
    <w:rsid w:val="00A92F9B"/>
    <w:rsid w:val="00A9339C"/>
    <w:rsid w:val="00A945A9"/>
    <w:rsid w:val="00A97268"/>
    <w:rsid w:val="00A97898"/>
    <w:rsid w:val="00AA4B1B"/>
    <w:rsid w:val="00AB38E4"/>
    <w:rsid w:val="00AC5554"/>
    <w:rsid w:val="00AC7040"/>
    <w:rsid w:val="00AC7838"/>
    <w:rsid w:val="00AD0607"/>
    <w:rsid w:val="00AE0F87"/>
    <w:rsid w:val="00AE6D8A"/>
    <w:rsid w:val="00AF2DDD"/>
    <w:rsid w:val="00B0179C"/>
    <w:rsid w:val="00B105EC"/>
    <w:rsid w:val="00B14913"/>
    <w:rsid w:val="00B16AA8"/>
    <w:rsid w:val="00B31E57"/>
    <w:rsid w:val="00B67F76"/>
    <w:rsid w:val="00B92D18"/>
    <w:rsid w:val="00BA0CB6"/>
    <w:rsid w:val="00BA281C"/>
    <w:rsid w:val="00BB0487"/>
    <w:rsid w:val="00BB4BFE"/>
    <w:rsid w:val="00BC220E"/>
    <w:rsid w:val="00BC2FD0"/>
    <w:rsid w:val="00BC6263"/>
    <w:rsid w:val="00BE1C72"/>
    <w:rsid w:val="00BF25FD"/>
    <w:rsid w:val="00BF27BB"/>
    <w:rsid w:val="00BF665F"/>
    <w:rsid w:val="00C10B89"/>
    <w:rsid w:val="00C11814"/>
    <w:rsid w:val="00C1292A"/>
    <w:rsid w:val="00C17540"/>
    <w:rsid w:val="00C2689B"/>
    <w:rsid w:val="00C56673"/>
    <w:rsid w:val="00C669B2"/>
    <w:rsid w:val="00C676D7"/>
    <w:rsid w:val="00C70B70"/>
    <w:rsid w:val="00C71200"/>
    <w:rsid w:val="00C7413E"/>
    <w:rsid w:val="00C77307"/>
    <w:rsid w:val="00C7751F"/>
    <w:rsid w:val="00C84C68"/>
    <w:rsid w:val="00C94D1B"/>
    <w:rsid w:val="00C97975"/>
    <w:rsid w:val="00C97A4E"/>
    <w:rsid w:val="00CA4E40"/>
    <w:rsid w:val="00CA6428"/>
    <w:rsid w:val="00CC01AE"/>
    <w:rsid w:val="00CC1F13"/>
    <w:rsid w:val="00CD097C"/>
    <w:rsid w:val="00CE6B68"/>
    <w:rsid w:val="00D01E15"/>
    <w:rsid w:val="00D045B1"/>
    <w:rsid w:val="00D06033"/>
    <w:rsid w:val="00D068A1"/>
    <w:rsid w:val="00D12342"/>
    <w:rsid w:val="00D12A4E"/>
    <w:rsid w:val="00D24459"/>
    <w:rsid w:val="00D353D1"/>
    <w:rsid w:val="00D35A66"/>
    <w:rsid w:val="00D3720D"/>
    <w:rsid w:val="00D37FD3"/>
    <w:rsid w:val="00D45168"/>
    <w:rsid w:val="00D46BC2"/>
    <w:rsid w:val="00D52467"/>
    <w:rsid w:val="00D6762C"/>
    <w:rsid w:val="00D82568"/>
    <w:rsid w:val="00D942B3"/>
    <w:rsid w:val="00D97191"/>
    <w:rsid w:val="00DA299C"/>
    <w:rsid w:val="00DA7EEA"/>
    <w:rsid w:val="00DB017B"/>
    <w:rsid w:val="00DB4168"/>
    <w:rsid w:val="00DB5CF4"/>
    <w:rsid w:val="00DC2B35"/>
    <w:rsid w:val="00DD5DBD"/>
    <w:rsid w:val="00DE2E74"/>
    <w:rsid w:val="00DE6891"/>
    <w:rsid w:val="00DF2631"/>
    <w:rsid w:val="00DF6846"/>
    <w:rsid w:val="00E02CDB"/>
    <w:rsid w:val="00E0423A"/>
    <w:rsid w:val="00E07BAC"/>
    <w:rsid w:val="00E2169B"/>
    <w:rsid w:val="00E21F55"/>
    <w:rsid w:val="00E22EE5"/>
    <w:rsid w:val="00E510C3"/>
    <w:rsid w:val="00E53AD0"/>
    <w:rsid w:val="00E53BC4"/>
    <w:rsid w:val="00E55588"/>
    <w:rsid w:val="00E646D1"/>
    <w:rsid w:val="00E70167"/>
    <w:rsid w:val="00EA7A7A"/>
    <w:rsid w:val="00ED3FA8"/>
    <w:rsid w:val="00EE7BB1"/>
    <w:rsid w:val="00EE7C9E"/>
    <w:rsid w:val="00EF53AA"/>
    <w:rsid w:val="00F00A07"/>
    <w:rsid w:val="00F010BE"/>
    <w:rsid w:val="00F03B5E"/>
    <w:rsid w:val="00F11D03"/>
    <w:rsid w:val="00F13476"/>
    <w:rsid w:val="00F13C20"/>
    <w:rsid w:val="00F244F2"/>
    <w:rsid w:val="00F24C2A"/>
    <w:rsid w:val="00F250F9"/>
    <w:rsid w:val="00F26901"/>
    <w:rsid w:val="00F3516C"/>
    <w:rsid w:val="00F36B16"/>
    <w:rsid w:val="00F4037A"/>
    <w:rsid w:val="00F41A81"/>
    <w:rsid w:val="00F46A61"/>
    <w:rsid w:val="00F50D3B"/>
    <w:rsid w:val="00F51D8D"/>
    <w:rsid w:val="00F55FCF"/>
    <w:rsid w:val="00F73F90"/>
    <w:rsid w:val="00F8029A"/>
    <w:rsid w:val="00F9560C"/>
    <w:rsid w:val="00F95AD1"/>
    <w:rsid w:val="00FA63BF"/>
    <w:rsid w:val="00FA726E"/>
    <w:rsid w:val="00FA7878"/>
    <w:rsid w:val="00FB3136"/>
    <w:rsid w:val="00FB45B7"/>
    <w:rsid w:val="00FD7A8E"/>
    <w:rsid w:val="00FE20A6"/>
    <w:rsid w:val="00FF3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6AC3"/>
  <w15:chartTrackingRefBased/>
  <w15:docId w15:val="{7CDFE9FC-B8DB-4917-BFF6-41C0C542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8F55C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6affiliation">
    <w:name w:val="MDPI_1.6_affiliation"/>
    <w:basedOn w:val="Normal"/>
    <w:qFormat/>
    <w:rsid w:val="00F03B5E"/>
    <w:pPr>
      <w:adjustRightInd w:val="0"/>
      <w:snapToGrid w:val="0"/>
      <w:spacing w:line="200" w:lineRule="atLeast"/>
      <w:ind w:left="311" w:hanging="198"/>
    </w:pPr>
    <w:rPr>
      <w:rFonts w:ascii="Palatino Linotype" w:hAnsi="Palatino Linotype"/>
      <w:color w:val="000000"/>
      <w:sz w:val="18"/>
      <w:szCs w:val="18"/>
      <w:lang w:eastAsia="de-DE" w:bidi="en-US"/>
    </w:rPr>
  </w:style>
  <w:style w:type="character" w:styleId="Hyperlink">
    <w:name w:val="Hyperlink"/>
    <w:uiPriority w:val="99"/>
    <w:unhideWhenUsed/>
    <w:rsid w:val="00F03B5E"/>
    <w:rPr>
      <w:color w:val="0563C1"/>
      <w:u w:val="single"/>
    </w:rPr>
  </w:style>
  <w:style w:type="paragraph" w:customStyle="1" w:styleId="MDPI18keywords">
    <w:name w:val="MDPI_1.8_keywords"/>
    <w:basedOn w:val="Normal"/>
    <w:next w:val="Normal"/>
    <w:qFormat/>
    <w:rsid w:val="00F03B5E"/>
    <w:pPr>
      <w:adjustRightInd w:val="0"/>
      <w:snapToGrid w:val="0"/>
      <w:spacing w:before="240" w:line="260" w:lineRule="atLeast"/>
      <w:ind w:left="113"/>
      <w:jc w:val="both"/>
    </w:pPr>
    <w:rPr>
      <w:rFonts w:ascii="Palatino Linotype" w:hAnsi="Palatino Linotype"/>
      <w:snapToGrid w:val="0"/>
      <w:color w:val="000000"/>
      <w:sz w:val="20"/>
      <w:szCs w:val="22"/>
      <w:lang w:eastAsia="de-DE" w:bidi="en-US"/>
    </w:rPr>
  </w:style>
  <w:style w:type="paragraph" w:styleId="ListParagraph">
    <w:name w:val="List Paragraph"/>
    <w:basedOn w:val="Normal"/>
    <w:uiPriority w:val="34"/>
    <w:qFormat/>
    <w:rsid w:val="00F03B5E"/>
    <w:pPr>
      <w:ind w:left="720"/>
      <w:contextualSpacing/>
    </w:pPr>
  </w:style>
  <w:style w:type="paragraph" w:styleId="NormalWeb">
    <w:name w:val="Normal (Web)"/>
    <w:basedOn w:val="Normal"/>
    <w:uiPriority w:val="99"/>
    <w:semiHidden/>
    <w:unhideWhenUsed/>
    <w:rsid w:val="00F03B5E"/>
    <w:pPr>
      <w:spacing w:before="100" w:beforeAutospacing="1" w:after="100" w:afterAutospacing="1"/>
    </w:pPr>
  </w:style>
  <w:style w:type="paragraph" w:styleId="Revision">
    <w:name w:val="Revision"/>
    <w:hidden/>
    <w:uiPriority w:val="99"/>
    <w:semiHidden/>
    <w:rsid w:val="003554B0"/>
    <w:pPr>
      <w:spacing w:after="0" w:line="240" w:lineRule="auto"/>
    </w:pPr>
    <w:rPr>
      <w:sz w:val="24"/>
      <w:szCs w:val="24"/>
    </w:rPr>
  </w:style>
  <w:style w:type="character" w:styleId="LineNumber">
    <w:name w:val="line number"/>
    <w:basedOn w:val="DefaultParagraphFont"/>
    <w:uiPriority w:val="99"/>
    <w:semiHidden/>
    <w:unhideWhenUsed/>
    <w:rsid w:val="003F6039"/>
  </w:style>
  <w:style w:type="character" w:styleId="CommentReference">
    <w:name w:val="annotation reference"/>
    <w:basedOn w:val="DefaultParagraphFont"/>
    <w:uiPriority w:val="99"/>
    <w:semiHidden/>
    <w:unhideWhenUsed/>
    <w:rsid w:val="00C94D1B"/>
    <w:rPr>
      <w:sz w:val="16"/>
      <w:szCs w:val="16"/>
    </w:rPr>
  </w:style>
  <w:style w:type="paragraph" w:styleId="CommentText">
    <w:name w:val="annotation text"/>
    <w:basedOn w:val="Normal"/>
    <w:link w:val="CommentTextChar"/>
    <w:uiPriority w:val="99"/>
    <w:unhideWhenUsed/>
    <w:rsid w:val="00C94D1B"/>
    <w:rPr>
      <w:sz w:val="20"/>
      <w:szCs w:val="20"/>
    </w:rPr>
  </w:style>
  <w:style w:type="character" w:customStyle="1" w:styleId="CommentTextChar">
    <w:name w:val="Comment Text Char"/>
    <w:basedOn w:val="DefaultParagraphFont"/>
    <w:link w:val="CommentText"/>
    <w:uiPriority w:val="99"/>
    <w:rsid w:val="00C94D1B"/>
    <w:rPr>
      <w:sz w:val="20"/>
      <w:szCs w:val="20"/>
    </w:rPr>
  </w:style>
  <w:style w:type="paragraph" w:styleId="CommentSubject">
    <w:name w:val="annotation subject"/>
    <w:basedOn w:val="CommentText"/>
    <w:next w:val="CommentText"/>
    <w:link w:val="CommentSubjectChar"/>
    <w:uiPriority w:val="99"/>
    <w:semiHidden/>
    <w:unhideWhenUsed/>
    <w:rsid w:val="00C94D1B"/>
    <w:rPr>
      <w:b/>
      <w:bCs/>
    </w:rPr>
  </w:style>
  <w:style w:type="character" w:customStyle="1" w:styleId="CommentSubjectChar">
    <w:name w:val="Comment Subject Char"/>
    <w:basedOn w:val="CommentTextChar"/>
    <w:link w:val="CommentSubject"/>
    <w:uiPriority w:val="99"/>
    <w:semiHidden/>
    <w:rsid w:val="00C94D1B"/>
    <w:rPr>
      <w:b/>
      <w:bCs/>
      <w:sz w:val="20"/>
      <w:szCs w:val="20"/>
    </w:rPr>
  </w:style>
  <w:style w:type="paragraph" w:customStyle="1" w:styleId="c-reading-companionreference-citation">
    <w:name w:val="c-reading-companion__reference-citation"/>
    <w:basedOn w:val="Normal"/>
    <w:rsid w:val="00C94D1B"/>
    <w:pPr>
      <w:spacing w:before="100" w:beforeAutospacing="1" w:after="100" w:afterAutospacing="1"/>
    </w:pPr>
  </w:style>
  <w:style w:type="paragraph" w:customStyle="1" w:styleId="c-reading-companionreference-links">
    <w:name w:val="c-reading-companion__reference-links"/>
    <w:basedOn w:val="Normal"/>
    <w:rsid w:val="00C94D1B"/>
    <w:pPr>
      <w:spacing w:before="100" w:beforeAutospacing="1" w:after="100" w:afterAutospacing="1"/>
    </w:pPr>
  </w:style>
  <w:style w:type="paragraph" w:styleId="Bibliography">
    <w:name w:val="Bibliography"/>
    <w:basedOn w:val="Normal"/>
    <w:next w:val="Normal"/>
    <w:uiPriority w:val="37"/>
    <w:unhideWhenUsed/>
    <w:rsid w:val="006148E0"/>
    <w:pPr>
      <w:ind w:left="720" w:hanging="720"/>
    </w:pPr>
  </w:style>
  <w:style w:type="character" w:styleId="FollowedHyperlink">
    <w:name w:val="FollowedHyperlink"/>
    <w:basedOn w:val="DefaultParagraphFont"/>
    <w:uiPriority w:val="99"/>
    <w:semiHidden/>
    <w:unhideWhenUsed/>
    <w:rsid w:val="002616D8"/>
    <w:rPr>
      <w:color w:val="954F72" w:themeColor="followedHyperlink"/>
      <w:u w:val="single"/>
    </w:rPr>
  </w:style>
  <w:style w:type="character" w:styleId="UnresolvedMention">
    <w:name w:val="Unresolved Mention"/>
    <w:basedOn w:val="DefaultParagraphFont"/>
    <w:uiPriority w:val="99"/>
    <w:rsid w:val="008260D4"/>
    <w:rPr>
      <w:color w:val="605E5C"/>
      <w:shd w:val="clear" w:color="auto" w:fill="E1DFDD"/>
    </w:rPr>
  </w:style>
  <w:style w:type="paragraph" w:styleId="BalloonText">
    <w:name w:val="Balloon Text"/>
    <w:basedOn w:val="Normal"/>
    <w:link w:val="BalloonTextChar"/>
    <w:uiPriority w:val="99"/>
    <w:semiHidden/>
    <w:unhideWhenUsed/>
    <w:rsid w:val="008371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7127"/>
    <w:rPr>
      <w:rFonts w:ascii="Segoe UI" w:eastAsia="Times New Roman" w:hAnsi="Segoe UI" w:cs="Segoe UI"/>
      <w:sz w:val="18"/>
      <w:szCs w:val="18"/>
    </w:rPr>
  </w:style>
  <w:style w:type="paragraph" w:customStyle="1" w:styleId="EndNoteBibliography">
    <w:name w:val="EndNote Bibliography"/>
    <w:basedOn w:val="Normal"/>
    <w:link w:val="EndNoteBibliographyChar"/>
    <w:rsid w:val="008C2902"/>
    <w:pPr>
      <w:spacing w:after="160"/>
      <w:jc w:val="both"/>
    </w:pPr>
    <w:rPr>
      <w:rFonts w:ascii="Calibri" w:eastAsiaTheme="minorEastAsia" w:hAnsi="Calibri" w:cs="Calibri"/>
      <w:noProof/>
      <w:sz w:val="22"/>
      <w:szCs w:val="22"/>
      <w:lang w:eastAsia="zh-CN"/>
    </w:rPr>
  </w:style>
  <w:style w:type="character" w:customStyle="1" w:styleId="EndNoteBibliographyChar">
    <w:name w:val="EndNote Bibliography Char"/>
    <w:basedOn w:val="DefaultParagraphFont"/>
    <w:link w:val="EndNoteBibliography"/>
    <w:rsid w:val="008C2902"/>
    <w:rPr>
      <w:rFonts w:ascii="Calibri" w:eastAsiaTheme="minorEastAsia" w:hAnsi="Calibri" w:cs="Calibri"/>
      <w:noProo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130152">
      <w:bodyDiv w:val="1"/>
      <w:marLeft w:val="0"/>
      <w:marRight w:val="0"/>
      <w:marTop w:val="0"/>
      <w:marBottom w:val="0"/>
      <w:divBdr>
        <w:top w:val="none" w:sz="0" w:space="0" w:color="auto"/>
        <w:left w:val="none" w:sz="0" w:space="0" w:color="auto"/>
        <w:bottom w:val="none" w:sz="0" w:space="0" w:color="auto"/>
        <w:right w:val="none" w:sz="0" w:space="0" w:color="auto"/>
      </w:divBdr>
    </w:div>
    <w:div w:id="377629346">
      <w:bodyDiv w:val="1"/>
      <w:marLeft w:val="0"/>
      <w:marRight w:val="0"/>
      <w:marTop w:val="0"/>
      <w:marBottom w:val="0"/>
      <w:divBdr>
        <w:top w:val="none" w:sz="0" w:space="0" w:color="auto"/>
        <w:left w:val="none" w:sz="0" w:space="0" w:color="auto"/>
        <w:bottom w:val="none" w:sz="0" w:space="0" w:color="auto"/>
        <w:right w:val="none" w:sz="0" w:space="0" w:color="auto"/>
      </w:divBdr>
    </w:div>
    <w:div w:id="538516122">
      <w:bodyDiv w:val="1"/>
      <w:marLeft w:val="0"/>
      <w:marRight w:val="0"/>
      <w:marTop w:val="0"/>
      <w:marBottom w:val="0"/>
      <w:divBdr>
        <w:top w:val="none" w:sz="0" w:space="0" w:color="auto"/>
        <w:left w:val="none" w:sz="0" w:space="0" w:color="auto"/>
        <w:bottom w:val="none" w:sz="0" w:space="0" w:color="auto"/>
        <w:right w:val="none" w:sz="0" w:space="0" w:color="auto"/>
      </w:divBdr>
    </w:div>
    <w:div w:id="550843365">
      <w:bodyDiv w:val="1"/>
      <w:marLeft w:val="0"/>
      <w:marRight w:val="0"/>
      <w:marTop w:val="0"/>
      <w:marBottom w:val="0"/>
      <w:divBdr>
        <w:top w:val="none" w:sz="0" w:space="0" w:color="auto"/>
        <w:left w:val="none" w:sz="0" w:space="0" w:color="auto"/>
        <w:bottom w:val="none" w:sz="0" w:space="0" w:color="auto"/>
        <w:right w:val="none" w:sz="0" w:space="0" w:color="auto"/>
      </w:divBdr>
    </w:div>
    <w:div w:id="644354498">
      <w:bodyDiv w:val="1"/>
      <w:marLeft w:val="0"/>
      <w:marRight w:val="0"/>
      <w:marTop w:val="0"/>
      <w:marBottom w:val="0"/>
      <w:divBdr>
        <w:top w:val="none" w:sz="0" w:space="0" w:color="auto"/>
        <w:left w:val="none" w:sz="0" w:space="0" w:color="auto"/>
        <w:bottom w:val="none" w:sz="0" w:space="0" w:color="auto"/>
        <w:right w:val="none" w:sz="0" w:space="0" w:color="auto"/>
      </w:divBdr>
    </w:div>
    <w:div w:id="674767016">
      <w:bodyDiv w:val="1"/>
      <w:marLeft w:val="0"/>
      <w:marRight w:val="0"/>
      <w:marTop w:val="0"/>
      <w:marBottom w:val="0"/>
      <w:divBdr>
        <w:top w:val="none" w:sz="0" w:space="0" w:color="auto"/>
        <w:left w:val="none" w:sz="0" w:space="0" w:color="auto"/>
        <w:bottom w:val="none" w:sz="0" w:space="0" w:color="auto"/>
        <w:right w:val="none" w:sz="0" w:space="0" w:color="auto"/>
      </w:divBdr>
    </w:div>
    <w:div w:id="674841576">
      <w:bodyDiv w:val="1"/>
      <w:marLeft w:val="0"/>
      <w:marRight w:val="0"/>
      <w:marTop w:val="0"/>
      <w:marBottom w:val="0"/>
      <w:divBdr>
        <w:top w:val="none" w:sz="0" w:space="0" w:color="auto"/>
        <w:left w:val="none" w:sz="0" w:space="0" w:color="auto"/>
        <w:bottom w:val="none" w:sz="0" w:space="0" w:color="auto"/>
        <w:right w:val="none" w:sz="0" w:space="0" w:color="auto"/>
      </w:divBdr>
    </w:div>
    <w:div w:id="741683865">
      <w:bodyDiv w:val="1"/>
      <w:marLeft w:val="0"/>
      <w:marRight w:val="0"/>
      <w:marTop w:val="0"/>
      <w:marBottom w:val="0"/>
      <w:divBdr>
        <w:top w:val="none" w:sz="0" w:space="0" w:color="auto"/>
        <w:left w:val="none" w:sz="0" w:space="0" w:color="auto"/>
        <w:bottom w:val="none" w:sz="0" w:space="0" w:color="auto"/>
        <w:right w:val="none" w:sz="0" w:space="0" w:color="auto"/>
      </w:divBdr>
    </w:div>
    <w:div w:id="745997450">
      <w:bodyDiv w:val="1"/>
      <w:marLeft w:val="0"/>
      <w:marRight w:val="0"/>
      <w:marTop w:val="0"/>
      <w:marBottom w:val="0"/>
      <w:divBdr>
        <w:top w:val="none" w:sz="0" w:space="0" w:color="auto"/>
        <w:left w:val="none" w:sz="0" w:space="0" w:color="auto"/>
        <w:bottom w:val="none" w:sz="0" w:space="0" w:color="auto"/>
        <w:right w:val="none" w:sz="0" w:space="0" w:color="auto"/>
      </w:divBdr>
    </w:div>
    <w:div w:id="755828904">
      <w:bodyDiv w:val="1"/>
      <w:marLeft w:val="0"/>
      <w:marRight w:val="0"/>
      <w:marTop w:val="0"/>
      <w:marBottom w:val="0"/>
      <w:divBdr>
        <w:top w:val="none" w:sz="0" w:space="0" w:color="auto"/>
        <w:left w:val="none" w:sz="0" w:space="0" w:color="auto"/>
        <w:bottom w:val="none" w:sz="0" w:space="0" w:color="auto"/>
        <w:right w:val="none" w:sz="0" w:space="0" w:color="auto"/>
      </w:divBdr>
    </w:div>
    <w:div w:id="780226970">
      <w:bodyDiv w:val="1"/>
      <w:marLeft w:val="0"/>
      <w:marRight w:val="0"/>
      <w:marTop w:val="0"/>
      <w:marBottom w:val="0"/>
      <w:divBdr>
        <w:top w:val="none" w:sz="0" w:space="0" w:color="auto"/>
        <w:left w:val="none" w:sz="0" w:space="0" w:color="auto"/>
        <w:bottom w:val="none" w:sz="0" w:space="0" w:color="auto"/>
        <w:right w:val="none" w:sz="0" w:space="0" w:color="auto"/>
      </w:divBdr>
    </w:div>
    <w:div w:id="808858009">
      <w:bodyDiv w:val="1"/>
      <w:marLeft w:val="0"/>
      <w:marRight w:val="0"/>
      <w:marTop w:val="0"/>
      <w:marBottom w:val="0"/>
      <w:divBdr>
        <w:top w:val="none" w:sz="0" w:space="0" w:color="auto"/>
        <w:left w:val="none" w:sz="0" w:space="0" w:color="auto"/>
        <w:bottom w:val="none" w:sz="0" w:space="0" w:color="auto"/>
        <w:right w:val="none" w:sz="0" w:space="0" w:color="auto"/>
      </w:divBdr>
    </w:div>
    <w:div w:id="866139214">
      <w:bodyDiv w:val="1"/>
      <w:marLeft w:val="0"/>
      <w:marRight w:val="0"/>
      <w:marTop w:val="0"/>
      <w:marBottom w:val="0"/>
      <w:divBdr>
        <w:top w:val="none" w:sz="0" w:space="0" w:color="auto"/>
        <w:left w:val="none" w:sz="0" w:space="0" w:color="auto"/>
        <w:bottom w:val="none" w:sz="0" w:space="0" w:color="auto"/>
        <w:right w:val="none" w:sz="0" w:space="0" w:color="auto"/>
      </w:divBdr>
    </w:div>
    <w:div w:id="1064644545">
      <w:bodyDiv w:val="1"/>
      <w:marLeft w:val="0"/>
      <w:marRight w:val="0"/>
      <w:marTop w:val="0"/>
      <w:marBottom w:val="0"/>
      <w:divBdr>
        <w:top w:val="none" w:sz="0" w:space="0" w:color="auto"/>
        <w:left w:val="none" w:sz="0" w:space="0" w:color="auto"/>
        <w:bottom w:val="none" w:sz="0" w:space="0" w:color="auto"/>
        <w:right w:val="none" w:sz="0" w:space="0" w:color="auto"/>
      </w:divBdr>
    </w:div>
    <w:div w:id="1178035697">
      <w:bodyDiv w:val="1"/>
      <w:marLeft w:val="0"/>
      <w:marRight w:val="0"/>
      <w:marTop w:val="0"/>
      <w:marBottom w:val="0"/>
      <w:divBdr>
        <w:top w:val="none" w:sz="0" w:space="0" w:color="auto"/>
        <w:left w:val="none" w:sz="0" w:space="0" w:color="auto"/>
        <w:bottom w:val="none" w:sz="0" w:space="0" w:color="auto"/>
        <w:right w:val="none" w:sz="0" w:space="0" w:color="auto"/>
      </w:divBdr>
    </w:div>
    <w:div w:id="1179343744">
      <w:bodyDiv w:val="1"/>
      <w:marLeft w:val="0"/>
      <w:marRight w:val="0"/>
      <w:marTop w:val="0"/>
      <w:marBottom w:val="0"/>
      <w:divBdr>
        <w:top w:val="none" w:sz="0" w:space="0" w:color="auto"/>
        <w:left w:val="none" w:sz="0" w:space="0" w:color="auto"/>
        <w:bottom w:val="none" w:sz="0" w:space="0" w:color="auto"/>
        <w:right w:val="none" w:sz="0" w:space="0" w:color="auto"/>
      </w:divBdr>
    </w:div>
    <w:div w:id="1394354080">
      <w:bodyDiv w:val="1"/>
      <w:marLeft w:val="0"/>
      <w:marRight w:val="0"/>
      <w:marTop w:val="0"/>
      <w:marBottom w:val="0"/>
      <w:divBdr>
        <w:top w:val="none" w:sz="0" w:space="0" w:color="auto"/>
        <w:left w:val="none" w:sz="0" w:space="0" w:color="auto"/>
        <w:bottom w:val="none" w:sz="0" w:space="0" w:color="auto"/>
        <w:right w:val="none" w:sz="0" w:space="0" w:color="auto"/>
      </w:divBdr>
    </w:div>
    <w:div w:id="1453476071">
      <w:bodyDiv w:val="1"/>
      <w:marLeft w:val="0"/>
      <w:marRight w:val="0"/>
      <w:marTop w:val="0"/>
      <w:marBottom w:val="0"/>
      <w:divBdr>
        <w:top w:val="none" w:sz="0" w:space="0" w:color="auto"/>
        <w:left w:val="none" w:sz="0" w:space="0" w:color="auto"/>
        <w:bottom w:val="none" w:sz="0" w:space="0" w:color="auto"/>
        <w:right w:val="none" w:sz="0" w:space="0" w:color="auto"/>
      </w:divBdr>
    </w:div>
    <w:div w:id="1619219588">
      <w:bodyDiv w:val="1"/>
      <w:marLeft w:val="0"/>
      <w:marRight w:val="0"/>
      <w:marTop w:val="0"/>
      <w:marBottom w:val="0"/>
      <w:divBdr>
        <w:top w:val="none" w:sz="0" w:space="0" w:color="auto"/>
        <w:left w:val="none" w:sz="0" w:space="0" w:color="auto"/>
        <w:bottom w:val="none" w:sz="0" w:space="0" w:color="auto"/>
        <w:right w:val="none" w:sz="0" w:space="0" w:color="auto"/>
      </w:divBdr>
    </w:div>
    <w:div w:id="1750467918">
      <w:bodyDiv w:val="1"/>
      <w:marLeft w:val="0"/>
      <w:marRight w:val="0"/>
      <w:marTop w:val="0"/>
      <w:marBottom w:val="0"/>
      <w:divBdr>
        <w:top w:val="none" w:sz="0" w:space="0" w:color="auto"/>
        <w:left w:val="none" w:sz="0" w:space="0" w:color="auto"/>
        <w:bottom w:val="none" w:sz="0" w:space="0" w:color="auto"/>
        <w:right w:val="none" w:sz="0" w:space="0" w:color="auto"/>
      </w:divBdr>
    </w:div>
    <w:div w:id="1755780191">
      <w:bodyDiv w:val="1"/>
      <w:marLeft w:val="0"/>
      <w:marRight w:val="0"/>
      <w:marTop w:val="0"/>
      <w:marBottom w:val="0"/>
      <w:divBdr>
        <w:top w:val="none" w:sz="0" w:space="0" w:color="auto"/>
        <w:left w:val="none" w:sz="0" w:space="0" w:color="auto"/>
        <w:bottom w:val="none" w:sz="0" w:space="0" w:color="auto"/>
        <w:right w:val="none" w:sz="0" w:space="0" w:color="auto"/>
      </w:divBdr>
    </w:div>
    <w:div w:id="1800411650">
      <w:bodyDiv w:val="1"/>
      <w:marLeft w:val="0"/>
      <w:marRight w:val="0"/>
      <w:marTop w:val="0"/>
      <w:marBottom w:val="0"/>
      <w:divBdr>
        <w:top w:val="none" w:sz="0" w:space="0" w:color="auto"/>
        <w:left w:val="none" w:sz="0" w:space="0" w:color="auto"/>
        <w:bottom w:val="none" w:sz="0" w:space="0" w:color="auto"/>
        <w:right w:val="none" w:sz="0" w:space="0" w:color="auto"/>
      </w:divBdr>
    </w:div>
    <w:div w:id="1844543184">
      <w:bodyDiv w:val="1"/>
      <w:marLeft w:val="0"/>
      <w:marRight w:val="0"/>
      <w:marTop w:val="0"/>
      <w:marBottom w:val="0"/>
      <w:divBdr>
        <w:top w:val="none" w:sz="0" w:space="0" w:color="auto"/>
        <w:left w:val="none" w:sz="0" w:space="0" w:color="auto"/>
        <w:bottom w:val="none" w:sz="0" w:space="0" w:color="auto"/>
        <w:right w:val="none" w:sz="0" w:space="0" w:color="auto"/>
      </w:divBdr>
    </w:div>
    <w:div w:id="2001081020">
      <w:bodyDiv w:val="1"/>
      <w:marLeft w:val="0"/>
      <w:marRight w:val="0"/>
      <w:marTop w:val="0"/>
      <w:marBottom w:val="0"/>
      <w:divBdr>
        <w:top w:val="none" w:sz="0" w:space="0" w:color="auto"/>
        <w:left w:val="none" w:sz="0" w:space="0" w:color="auto"/>
        <w:bottom w:val="none" w:sz="0" w:space="0" w:color="auto"/>
        <w:right w:val="none" w:sz="0" w:space="0" w:color="auto"/>
      </w:divBdr>
    </w:div>
    <w:div w:id="2043238923">
      <w:bodyDiv w:val="1"/>
      <w:marLeft w:val="0"/>
      <w:marRight w:val="0"/>
      <w:marTop w:val="0"/>
      <w:marBottom w:val="0"/>
      <w:divBdr>
        <w:top w:val="none" w:sz="0" w:space="0" w:color="auto"/>
        <w:left w:val="none" w:sz="0" w:space="0" w:color="auto"/>
        <w:bottom w:val="none" w:sz="0" w:space="0" w:color="auto"/>
        <w:right w:val="none" w:sz="0" w:space="0" w:color="auto"/>
      </w:divBdr>
    </w:div>
    <w:div w:id="204486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metree.org" TargetMode="External"/><Relationship Id="rId3" Type="http://schemas.openxmlformats.org/officeDocument/2006/relationships/styles" Target="styles.xml"/><Relationship Id="rId7" Type="http://schemas.openxmlformats.org/officeDocument/2006/relationships/hyperlink" Target="https://ftp.ncbi.nlm.nih.gov/refseq/release/vir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andoorslaer@arizona.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1AFF6-73CB-4C7D-AE48-B0BCD883F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41</Pages>
  <Words>68415</Words>
  <Characters>389966</Characters>
  <Application>Microsoft Office Word</Application>
  <DocSecurity>0</DocSecurity>
  <Lines>3249</Lines>
  <Paragraphs>914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King</dc:creator>
  <cp:lastModifiedBy>Van Doorslaer, Koenraad M - (vandoorslaer)</cp:lastModifiedBy>
  <cp:revision>3</cp:revision>
  <cp:lastPrinted>2021-04-15T23:14:00Z</cp:lastPrinted>
  <dcterms:created xsi:type="dcterms:W3CDTF">2021-04-15T23:14:00Z</dcterms:created>
  <dcterms:modified xsi:type="dcterms:W3CDTF">2021-04-16T00:40:00Z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id="ha3pJE8X"/&gt;&lt;style id="http://www.zotero.org/styles/chicago-author-date"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ies>
</file>